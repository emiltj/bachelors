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FFBC0" w14:textId="72F9A467" w:rsidR="009D38D4" w:rsidRPr="00CC30DD" w:rsidRDefault="009D38D4" w:rsidP="006F4023">
      <w:pPr>
        <w:spacing w:line="360" w:lineRule="auto"/>
        <w:ind w:firstLine="0"/>
        <w:rPr>
          <w:rFonts w:cs="Times New Roman"/>
        </w:rPr>
      </w:pPr>
      <w:r w:rsidRPr="00CC30DD">
        <w:rPr>
          <w:rFonts w:cs="Times New Roman"/>
        </w:rPr>
        <w:t xml:space="preserve"> </w:t>
      </w:r>
    </w:p>
    <w:sdt>
      <w:sdtPr>
        <w:rPr>
          <w:rFonts w:cs="Times New Roman"/>
        </w:rPr>
        <w:id w:val="-263231457"/>
        <w:docPartObj>
          <w:docPartGallery w:val="Cover Pages"/>
          <w:docPartUnique/>
        </w:docPartObj>
      </w:sdtPr>
      <w:sdtEndPr>
        <w:rPr>
          <w:lang w:val="en-US"/>
        </w:rPr>
      </w:sdtEndPr>
      <w:sdtContent>
        <w:p w14:paraId="3CAF1EEB" w14:textId="6B62E06B" w:rsidR="00CD47D1" w:rsidRPr="00CC30DD" w:rsidRDefault="00824F9D" w:rsidP="004C3C9C">
          <w:pPr>
            <w:spacing w:line="360" w:lineRule="auto"/>
            <w:ind w:firstLine="0"/>
            <w:jc w:val="center"/>
            <w:rPr>
              <w:rFonts w:cs="Times New Roman"/>
            </w:rPr>
          </w:pPr>
          <w:r w:rsidRPr="00CC30DD">
            <w:rPr>
              <w:rFonts w:cs="Times New Roman"/>
              <w:noProof/>
            </w:rPr>
            <w:drawing>
              <wp:inline distT="0" distB="0" distL="0" distR="0" wp14:anchorId="4B48652D" wp14:editId="2B906881">
                <wp:extent cx="3459062" cy="1057276"/>
                <wp:effectExtent l="0" t="0" r="8255" b="0"/>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avngivet.png"/>
                        <pic:cNvPicPr/>
                      </pic:nvPicPr>
                      <pic:blipFill>
                        <a:blip r:embed="rId9">
                          <a:extLst>
                            <a:ext uri="{28A0092B-C50C-407E-A947-70E740481C1C}">
                              <a14:useLocalDpi xmlns:a14="http://schemas.microsoft.com/office/drawing/2010/main" val="0"/>
                            </a:ext>
                          </a:extLst>
                        </a:blip>
                        <a:stretch>
                          <a:fillRect/>
                        </a:stretch>
                      </pic:blipFill>
                      <pic:spPr>
                        <a:xfrm>
                          <a:off x="0" y="0"/>
                          <a:ext cx="3462431" cy="1058306"/>
                        </a:xfrm>
                        <a:prstGeom prst="rect">
                          <a:avLst/>
                        </a:prstGeom>
                      </pic:spPr>
                    </pic:pic>
                  </a:graphicData>
                </a:graphic>
              </wp:inline>
            </w:drawing>
          </w:r>
          <w:r w:rsidR="00CD47D1" w:rsidRPr="00CC30DD">
            <w:rPr>
              <w:rFonts w:cs="Times New Roman"/>
              <w:noProof/>
            </w:rPr>
            <mc:AlternateContent>
              <mc:Choice Requires="wpg">
                <w:drawing>
                  <wp:anchor distT="0" distB="0" distL="114300" distR="114300" simplePos="0" relativeHeight="251662336" behindDoc="0" locked="0" layoutInCell="1" allowOverlap="1" wp14:anchorId="2541E71A" wp14:editId="059077B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DD2AD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sidR="00CD47D1" w:rsidRPr="00CC30DD">
            <w:rPr>
              <w:rFonts w:cs="Times New Roman"/>
              <w:noProof/>
            </w:rPr>
            <mc:AlternateContent>
              <mc:Choice Requires="wps">
                <w:drawing>
                  <wp:anchor distT="0" distB="0" distL="114300" distR="114300" simplePos="0" relativeHeight="251661312" behindDoc="0" locked="0" layoutInCell="1" allowOverlap="1" wp14:anchorId="1656BB32" wp14:editId="18581CE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Arial" w:hAnsi="Times New Roman" w:cs="Times New Roman"/>
                                    <w:lang w:eastAsia="da-DK"/>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32056750" w:rsidR="005F2D01" w:rsidRPr="0096506E" w:rsidRDefault="005F2D01" w:rsidP="00A20DB6">
                                    <w:pPr>
                                      <w:pStyle w:val="NoSpacing"/>
                                      <w:jc w:val="right"/>
                                      <w:rPr>
                                        <w:rFonts w:ascii="Times New Roman" w:hAnsi="Times New Roman" w:cs="Times New Roman"/>
                                        <w:color w:val="595959" w:themeColor="text1" w:themeTint="A6"/>
                                        <w:sz w:val="20"/>
                                        <w:szCs w:val="20"/>
                                      </w:rPr>
                                    </w:pPr>
                                    <w:r w:rsidRPr="0096506E">
                                      <w:rPr>
                                        <w:rFonts w:ascii="Times New Roman" w:eastAsia="Arial" w:hAnsi="Times New Roman" w:cs="Times New Roman"/>
                                        <w:lang w:eastAsia="da-DK"/>
                                      </w:rPr>
                                      <w:t>Author:</w:t>
                                    </w:r>
                                    <w:r w:rsidRPr="0096506E">
                                      <w:rPr>
                                        <w:rFonts w:ascii="Times New Roman" w:eastAsia="Arial" w:hAnsi="Times New Roman" w:cs="Times New Roman"/>
                                        <w:lang w:eastAsia="da-DK"/>
                                      </w:rPr>
                                      <w:br/>
                                      <w:t xml:space="preserve">Emil </w:t>
                                    </w:r>
                                    <w:proofErr w:type="spellStart"/>
                                    <w:r w:rsidRPr="0096506E">
                                      <w:rPr>
                                        <w:rFonts w:ascii="Times New Roman" w:eastAsia="Arial" w:hAnsi="Times New Roman" w:cs="Times New Roman"/>
                                        <w:lang w:eastAsia="da-DK"/>
                                      </w:rPr>
                                      <w:t>Trenckner</w:t>
                                    </w:r>
                                    <w:proofErr w:type="spellEnd"/>
                                    <w:r w:rsidRPr="0096506E">
                                      <w:rPr>
                                        <w:rFonts w:ascii="Times New Roman" w:eastAsia="Arial" w:hAnsi="Times New Roman" w:cs="Times New Roman"/>
                                        <w:lang w:eastAsia="da-DK"/>
                                      </w:rPr>
                                      <w:t xml:space="preserve"> Jessen - student</w:t>
                                    </w:r>
                                    <w:r w:rsidRPr="0096506E">
                                      <w:rPr>
                                        <w:rFonts w:ascii="Times New Roman" w:eastAsia="Arial" w:hAnsi="Times New Roman" w:cs="Times New Roman"/>
                                        <w:lang w:eastAsia="da-DK"/>
                                      </w:rPr>
                                      <w:br/>
                                      <w:t>(au604547@uni.au.dk)</w:t>
                                    </w:r>
                                    <w:r w:rsidRPr="0096506E">
                                      <w:rPr>
                                        <w:rFonts w:ascii="Times New Roman" w:eastAsia="Arial" w:hAnsi="Times New Roman" w:cs="Times New Roman"/>
                                        <w:lang w:eastAsia="da-DK"/>
                                      </w:rPr>
                                      <w:br/>
                                    </w:r>
                                    <w:r w:rsidRPr="0096506E">
                                      <w:rPr>
                                        <w:rFonts w:ascii="Times New Roman" w:eastAsia="Arial" w:hAnsi="Times New Roman" w:cs="Times New Roman"/>
                                        <w:lang w:eastAsia="da-DK"/>
                                      </w:rPr>
                                      <w:br/>
                                      <w:t>Supervisor:</w:t>
                                    </w:r>
                                    <w:r w:rsidRPr="0096506E">
                                      <w:rPr>
                                        <w:rFonts w:ascii="Times New Roman" w:eastAsia="Arial" w:hAnsi="Times New Roman" w:cs="Times New Roman"/>
                                        <w:lang w:eastAsia="da-DK"/>
                                      </w:rPr>
                                      <w:br/>
                                      <w:t xml:space="preserve">Riccardo </w:t>
                                    </w:r>
                                    <w:proofErr w:type="spellStart"/>
                                    <w:r w:rsidRPr="0096506E">
                                      <w:rPr>
                                        <w:rFonts w:ascii="Times New Roman" w:eastAsia="Arial" w:hAnsi="Times New Roman" w:cs="Times New Roman"/>
                                        <w:lang w:eastAsia="da-DK"/>
                                      </w:rPr>
                                      <w:t>Fusaroli</w:t>
                                    </w:r>
                                    <w:proofErr w:type="spellEnd"/>
                                    <w:r w:rsidRPr="0096506E">
                                      <w:rPr>
                                        <w:rFonts w:ascii="Times New Roman" w:eastAsia="Arial" w:hAnsi="Times New Roman" w:cs="Times New Roman"/>
                                        <w:lang w:eastAsia="da-DK"/>
                                      </w:rPr>
                                      <w:t xml:space="preserve"> - Associate professor</w:t>
                                    </w:r>
                                    <w:r w:rsidRPr="0096506E">
                                      <w:rPr>
                                        <w:rFonts w:ascii="Times New Roman" w:eastAsia="Arial" w:hAnsi="Times New Roman" w:cs="Times New Roman"/>
                                        <w:lang w:eastAsia="da-DK"/>
                                      </w:rPr>
                                      <w:br/>
                                    </w:r>
                                    <w:r w:rsidRPr="0096506E">
                                      <w:rPr>
                                        <w:rFonts w:ascii="Times New Roman" w:eastAsia="Arial" w:hAnsi="Times New Roman" w:cs="Times New Roman"/>
                                        <w:lang w:eastAsia="da-DK"/>
                                      </w:rPr>
                                      <w:br/>
                                      <w:t>University:</w:t>
                                    </w:r>
                                    <w:r w:rsidRPr="0096506E">
                                      <w:rPr>
                                        <w:rFonts w:ascii="Times New Roman" w:eastAsia="Arial" w:hAnsi="Times New Roman" w:cs="Times New Roman"/>
                                        <w:lang w:eastAsia="da-DK"/>
                                      </w:rPr>
                                      <w:br/>
                                      <w:t>Cognitive Science, Aarhus University</w:t>
                                    </w:r>
                                    <w:r w:rsidRPr="0096506E">
                                      <w:rPr>
                                        <w:rFonts w:ascii="Times New Roman" w:eastAsia="Arial" w:hAnsi="Times New Roman" w:cs="Times New Roman"/>
                                        <w:lang w:eastAsia="da-DK"/>
                                      </w:rPr>
                                      <w:br/>
                                      <w:t xml:space="preserve">Jens Chr. </w:t>
                                    </w:r>
                                    <w:proofErr w:type="spellStart"/>
                                    <w:r w:rsidRPr="0096506E">
                                      <w:rPr>
                                        <w:rFonts w:ascii="Times New Roman" w:eastAsia="Arial" w:hAnsi="Times New Roman" w:cs="Times New Roman"/>
                                        <w:lang w:eastAsia="da-DK"/>
                                      </w:rPr>
                                      <w:t>Skous</w:t>
                                    </w:r>
                                    <w:proofErr w:type="spellEnd"/>
                                    <w:r w:rsidRPr="0096506E">
                                      <w:rPr>
                                        <w:rFonts w:ascii="Times New Roman" w:eastAsia="Arial" w:hAnsi="Times New Roman" w:cs="Times New Roman"/>
                                        <w:lang w:eastAsia="da-DK"/>
                                      </w:rPr>
                                      <w:t xml:space="preserve"> </w:t>
                                    </w:r>
                                    <w:proofErr w:type="spellStart"/>
                                    <w:r w:rsidRPr="0096506E">
                                      <w:rPr>
                                        <w:rFonts w:ascii="Times New Roman" w:eastAsia="Arial" w:hAnsi="Times New Roman" w:cs="Times New Roman"/>
                                        <w:lang w:eastAsia="da-DK"/>
                                      </w:rPr>
                                      <w:t>Vej</w:t>
                                    </w:r>
                                    <w:proofErr w:type="spellEnd"/>
                                    <w:r w:rsidRPr="0096506E">
                                      <w:rPr>
                                        <w:rFonts w:ascii="Times New Roman" w:eastAsia="Arial" w:hAnsi="Times New Roman" w:cs="Times New Roman"/>
                                        <w:lang w:eastAsia="da-DK"/>
                                      </w:rPr>
                                      <w:t xml:space="preserve"> 2,</w:t>
                                    </w:r>
                                    <w:r w:rsidRPr="0096506E">
                                      <w:rPr>
                                        <w:rFonts w:ascii="Times New Roman" w:eastAsia="Arial" w:hAnsi="Times New Roman" w:cs="Times New Roman"/>
                                        <w:lang w:eastAsia="da-DK"/>
                                      </w:rPr>
                                      <w:br/>
                                      <w:t>8000 Aarhus, Denmark</w:t>
                                    </w:r>
                                    <w:r w:rsidRPr="0096506E">
                                      <w:rPr>
                                        <w:rFonts w:ascii="Times New Roman" w:eastAsia="Arial" w:hAnsi="Times New Roman" w:cs="Times New Roman"/>
                                        <w:lang w:eastAsia="da-DK"/>
                                      </w:rPr>
                                      <w:br/>
                                    </w:r>
                                    <w:r w:rsidRPr="0096506E">
                                      <w:rPr>
                                        <w:rFonts w:ascii="Times New Roman" w:eastAsia="Arial" w:hAnsi="Times New Roman" w:cs="Times New Roman"/>
                                        <w:lang w:eastAsia="da-DK"/>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656BB32"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JafwIAAGI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" filled="f" stroked="f" strokeweight=".5pt">
                    <v:textbox style="mso-fit-shape-to-text:t" inset="126pt,0,54pt,0">
                      <w:txbxContent>
                        <w:sdt>
                          <w:sdtPr>
                            <w:rPr>
                              <w:rFonts w:ascii="Times New Roman" w:eastAsia="Arial" w:hAnsi="Times New Roman" w:cs="Times New Roman"/>
                              <w:lang w:eastAsia="da-DK"/>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32056750" w:rsidR="005F2D01" w:rsidRPr="0096506E" w:rsidRDefault="005F2D01" w:rsidP="00A20DB6">
                              <w:pPr>
                                <w:pStyle w:val="NoSpacing"/>
                                <w:jc w:val="right"/>
                                <w:rPr>
                                  <w:rFonts w:ascii="Times New Roman" w:hAnsi="Times New Roman" w:cs="Times New Roman"/>
                                  <w:color w:val="595959" w:themeColor="text1" w:themeTint="A6"/>
                                  <w:sz w:val="20"/>
                                  <w:szCs w:val="20"/>
                                </w:rPr>
                              </w:pPr>
                              <w:r w:rsidRPr="0096506E">
                                <w:rPr>
                                  <w:rFonts w:ascii="Times New Roman" w:eastAsia="Arial" w:hAnsi="Times New Roman" w:cs="Times New Roman"/>
                                  <w:lang w:eastAsia="da-DK"/>
                                </w:rPr>
                                <w:t>Author:</w:t>
                              </w:r>
                              <w:r w:rsidRPr="0096506E">
                                <w:rPr>
                                  <w:rFonts w:ascii="Times New Roman" w:eastAsia="Arial" w:hAnsi="Times New Roman" w:cs="Times New Roman"/>
                                  <w:lang w:eastAsia="da-DK"/>
                                </w:rPr>
                                <w:br/>
                                <w:t xml:space="preserve">Emil </w:t>
                              </w:r>
                              <w:proofErr w:type="spellStart"/>
                              <w:r w:rsidRPr="0096506E">
                                <w:rPr>
                                  <w:rFonts w:ascii="Times New Roman" w:eastAsia="Arial" w:hAnsi="Times New Roman" w:cs="Times New Roman"/>
                                  <w:lang w:eastAsia="da-DK"/>
                                </w:rPr>
                                <w:t>Trenckner</w:t>
                              </w:r>
                              <w:proofErr w:type="spellEnd"/>
                              <w:r w:rsidRPr="0096506E">
                                <w:rPr>
                                  <w:rFonts w:ascii="Times New Roman" w:eastAsia="Arial" w:hAnsi="Times New Roman" w:cs="Times New Roman"/>
                                  <w:lang w:eastAsia="da-DK"/>
                                </w:rPr>
                                <w:t xml:space="preserve"> Jessen - student</w:t>
                              </w:r>
                              <w:r w:rsidRPr="0096506E">
                                <w:rPr>
                                  <w:rFonts w:ascii="Times New Roman" w:eastAsia="Arial" w:hAnsi="Times New Roman" w:cs="Times New Roman"/>
                                  <w:lang w:eastAsia="da-DK"/>
                                </w:rPr>
                                <w:br/>
                                <w:t>(au604547@uni.au.dk)</w:t>
                              </w:r>
                              <w:r w:rsidRPr="0096506E">
                                <w:rPr>
                                  <w:rFonts w:ascii="Times New Roman" w:eastAsia="Arial" w:hAnsi="Times New Roman" w:cs="Times New Roman"/>
                                  <w:lang w:eastAsia="da-DK"/>
                                </w:rPr>
                                <w:br/>
                              </w:r>
                              <w:r w:rsidRPr="0096506E">
                                <w:rPr>
                                  <w:rFonts w:ascii="Times New Roman" w:eastAsia="Arial" w:hAnsi="Times New Roman" w:cs="Times New Roman"/>
                                  <w:lang w:eastAsia="da-DK"/>
                                </w:rPr>
                                <w:br/>
                                <w:t>Supervisor:</w:t>
                              </w:r>
                              <w:r w:rsidRPr="0096506E">
                                <w:rPr>
                                  <w:rFonts w:ascii="Times New Roman" w:eastAsia="Arial" w:hAnsi="Times New Roman" w:cs="Times New Roman"/>
                                  <w:lang w:eastAsia="da-DK"/>
                                </w:rPr>
                                <w:br/>
                                <w:t xml:space="preserve">Riccardo </w:t>
                              </w:r>
                              <w:proofErr w:type="spellStart"/>
                              <w:r w:rsidRPr="0096506E">
                                <w:rPr>
                                  <w:rFonts w:ascii="Times New Roman" w:eastAsia="Arial" w:hAnsi="Times New Roman" w:cs="Times New Roman"/>
                                  <w:lang w:eastAsia="da-DK"/>
                                </w:rPr>
                                <w:t>Fusaroli</w:t>
                              </w:r>
                              <w:proofErr w:type="spellEnd"/>
                              <w:r w:rsidRPr="0096506E">
                                <w:rPr>
                                  <w:rFonts w:ascii="Times New Roman" w:eastAsia="Arial" w:hAnsi="Times New Roman" w:cs="Times New Roman"/>
                                  <w:lang w:eastAsia="da-DK"/>
                                </w:rPr>
                                <w:t xml:space="preserve"> - Associate professor</w:t>
                              </w:r>
                              <w:r w:rsidRPr="0096506E">
                                <w:rPr>
                                  <w:rFonts w:ascii="Times New Roman" w:eastAsia="Arial" w:hAnsi="Times New Roman" w:cs="Times New Roman"/>
                                  <w:lang w:eastAsia="da-DK"/>
                                </w:rPr>
                                <w:br/>
                              </w:r>
                              <w:r w:rsidRPr="0096506E">
                                <w:rPr>
                                  <w:rFonts w:ascii="Times New Roman" w:eastAsia="Arial" w:hAnsi="Times New Roman" w:cs="Times New Roman"/>
                                  <w:lang w:eastAsia="da-DK"/>
                                </w:rPr>
                                <w:br/>
                                <w:t>University:</w:t>
                              </w:r>
                              <w:r w:rsidRPr="0096506E">
                                <w:rPr>
                                  <w:rFonts w:ascii="Times New Roman" w:eastAsia="Arial" w:hAnsi="Times New Roman" w:cs="Times New Roman"/>
                                  <w:lang w:eastAsia="da-DK"/>
                                </w:rPr>
                                <w:br/>
                                <w:t>Cognitive Science, Aarhus University</w:t>
                              </w:r>
                              <w:r w:rsidRPr="0096506E">
                                <w:rPr>
                                  <w:rFonts w:ascii="Times New Roman" w:eastAsia="Arial" w:hAnsi="Times New Roman" w:cs="Times New Roman"/>
                                  <w:lang w:eastAsia="da-DK"/>
                                </w:rPr>
                                <w:br/>
                                <w:t xml:space="preserve">Jens Chr. </w:t>
                              </w:r>
                              <w:proofErr w:type="spellStart"/>
                              <w:r w:rsidRPr="0096506E">
                                <w:rPr>
                                  <w:rFonts w:ascii="Times New Roman" w:eastAsia="Arial" w:hAnsi="Times New Roman" w:cs="Times New Roman"/>
                                  <w:lang w:eastAsia="da-DK"/>
                                </w:rPr>
                                <w:t>Skous</w:t>
                              </w:r>
                              <w:proofErr w:type="spellEnd"/>
                              <w:r w:rsidRPr="0096506E">
                                <w:rPr>
                                  <w:rFonts w:ascii="Times New Roman" w:eastAsia="Arial" w:hAnsi="Times New Roman" w:cs="Times New Roman"/>
                                  <w:lang w:eastAsia="da-DK"/>
                                </w:rPr>
                                <w:t xml:space="preserve"> </w:t>
                              </w:r>
                              <w:proofErr w:type="spellStart"/>
                              <w:r w:rsidRPr="0096506E">
                                <w:rPr>
                                  <w:rFonts w:ascii="Times New Roman" w:eastAsia="Arial" w:hAnsi="Times New Roman" w:cs="Times New Roman"/>
                                  <w:lang w:eastAsia="da-DK"/>
                                </w:rPr>
                                <w:t>Vej</w:t>
                              </w:r>
                              <w:proofErr w:type="spellEnd"/>
                              <w:r w:rsidRPr="0096506E">
                                <w:rPr>
                                  <w:rFonts w:ascii="Times New Roman" w:eastAsia="Arial" w:hAnsi="Times New Roman" w:cs="Times New Roman"/>
                                  <w:lang w:eastAsia="da-DK"/>
                                </w:rPr>
                                <w:t xml:space="preserve"> 2,</w:t>
                              </w:r>
                              <w:r w:rsidRPr="0096506E">
                                <w:rPr>
                                  <w:rFonts w:ascii="Times New Roman" w:eastAsia="Arial" w:hAnsi="Times New Roman" w:cs="Times New Roman"/>
                                  <w:lang w:eastAsia="da-DK"/>
                                </w:rPr>
                                <w:br/>
                                <w:t>8000 Aarhus, Denmark</w:t>
                              </w:r>
                              <w:r w:rsidRPr="0096506E">
                                <w:rPr>
                                  <w:rFonts w:ascii="Times New Roman" w:eastAsia="Arial" w:hAnsi="Times New Roman" w:cs="Times New Roman"/>
                                  <w:lang w:eastAsia="da-DK"/>
                                </w:rPr>
                                <w:br/>
                              </w:r>
                              <w:r w:rsidRPr="0096506E">
                                <w:rPr>
                                  <w:rFonts w:ascii="Times New Roman" w:eastAsia="Arial" w:hAnsi="Times New Roman" w:cs="Times New Roman"/>
                                  <w:lang w:eastAsia="da-DK"/>
                                </w:rPr>
                                <w:br/>
                              </w:r>
                            </w:p>
                          </w:sdtContent>
                        </w:sdt>
                      </w:txbxContent>
                    </v:textbox>
                    <w10:wrap type="square" anchorx="page" anchory="page"/>
                  </v:shape>
                </w:pict>
              </mc:Fallback>
            </mc:AlternateContent>
          </w:r>
          <w:r w:rsidR="00CD47D1" w:rsidRPr="00CC30DD">
            <w:rPr>
              <w:rFonts w:cs="Times New Roman"/>
              <w:noProof/>
            </w:rPr>
            <mc:AlternateContent>
              <mc:Choice Requires="wps">
                <w:drawing>
                  <wp:anchor distT="0" distB="0" distL="114300" distR="114300" simplePos="0" relativeHeight="251659264" behindDoc="0" locked="0" layoutInCell="1" allowOverlap="1" wp14:anchorId="07594BB8" wp14:editId="07BA931C">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093FD" w14:textId="03E0863D" w:rsidR="005F2D01" w:rsidRPr="0096506E" w:rsidRDefault="005F2D01">
                                <w:pPr>
                                  <w:jc w:val="right"/>
                                  <w:rPr>
                                    <w:rFonts w:cs="Times New Roman"/>
                                    <w:color w:val="4F81BD" w:themeColor="accent1"/>
                                    <w:sz w:val="64"/>
                                    <w:szCs w:val="64"/>
                                    <w:lang w:val="en-US"/>
                                  </w:rPr>
                                </w:pPr>
                                <w:sdt>
                                  <w:sdtPr>
                                    <w:rPr>
                                      <w:rStyle w:val="NoSpacingChar"/>
                                      <w:rFonts w:ascii="Times New Roman" w:hAnsi="Times New Roman" w:cs="Times New Roman"/>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96506E">
                                      <w:rPr>
                                        <w:rStyle w:val="NoSpacingChar"/>
                                        <w:rFonts w:ascii="Times New Roman" w:hAnsi="Times New Roman" w:cs="Times New Roman"/>
                                        <w:color w:val="4F81BD" w:themeColor="accent1"/>
                                        <w:sz w:val="64"/>
                                        <w:szCs w:val="64"/>
                                      </w:rPr>
                                      <w:t>Voice classification of schizophrenia – the implementation of a conservative pipeline</w:t>
                                    </w:r>
                                  </w:sdtContent>
                                </w:sdt>
                              </w:p>
                              <w:p w14:paraId="46BA037D" w14:textId="14434433" w:rsidR="005F2D01" w:rsidRPr="0096506E" w:rsidRDefault="005F2D01">
                                <w:pPr>
                                  <w:jc w:val="right"/>
                                  <w:rPr>
                                    <w:rFonts w:cs="Times New Roman"/>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594BB8"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Ypcgw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" filled="f" stroked="f" strokeweight=".5pt">
                    <v:textbox inset="126pt,0,54pt,0">
                      <w:txbxContent>
                        <w:p w14:paraId="138093FD" w14:textId="03E0863D" w:rsidR="005F2D01" w:rsidRPr="0096506E" w:rsidRDefault="005F2D01">
                          <w:pPr>
                            <w:jc w:val="right"/>
                            <w:rPr>
                              <w:rFonts w:cs="Times New Roman"/>
                              <w:color w:val="4F81BD" w:themeColor="accent1"/>
                              <w:sz w:val="64"/>
                              <w:szCs w:val="64"/>
                              <w:lang w:val="en-US"/>
                            </w:rPr>
                          </w:pPr>
                          <w:sdt>
                            <w:sdtPr>
                              <w:rPr>
                                <w:rStyle w:val="NoSpacingChar"/>
                                <w:rFonts w:ascii="Times New Roman" w:hAnsi="Times New Roman" w:cs="Times New Roman"/>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96506E">
                                <w:rPr>
                                  <w:rStyle w:val="NoSpacingChar"/>
                                  <w:rFonts w:ascii="Times New Roman" w:hAnsi="Times New Roman" w:cs="Times New Roman"/>
                                  <w:color w:val="4F81BD" w:themeColor="accent1"/>
                                  <w:sz w:val="64"/>
                                  <w:szCs w:val="64"/>
                                </w:rPr>
                                <w:t>Voice classification of schizophrenia – the implementation of a conservative pipeline</w:t>
                              </w:r>
                            </w:sdtContent>
                          </w:sdt>
                        </w:p>
                        <w:p w14:paraId="46BA037D" w14:textId="14434433" w:rsidR="005F2D01" w:rsidRPr="0096506E" w:rsidRDefault="005F2D01">
                          <w:pPr>
                            <w:jc w:val="right"/>
                            <w:rPr>
                              <w:rFonts w:cs="Times New Roman"/>
                              <w:smallCaps/>
                              <w:color w:val="404040" w:themeColor="text1" w:themeTint="BF"/>
                              <w:sz w:val="36"/>
                              <w:szCs w:val="36"/>
                              <w:lang w:val="en-US"/>
                            </w:rPr>
                          </w:pPr>
                        </w:p>
                      </w:txbxContent>
                    </v:textbox>
                    <w10:wrap type="square" anchorx="page" anchory="page"/>
                  </v:shape>
                </w:pict>
              </mc:Fallback>
            </mc:AlternateContent>
          </w:r>
        </w:p>
        <w:p w14:paraId="0769BE37" w14:textId="4850F1EB" w:rsidR="00AF0DA6" w:rsidRPr="00CC30DD" w:rsidRDefault="00CD47D1" w:rsidP="006F4023">
          <w:pPr>
            <w:spacing w:line="360" w:lineRule="auto"/>
            <w:rPr>
              <w:rFonts w:cs="Times New Roman"/>
              <w:lang w:val="en-US"/>
            </w:rPr>
          </w:pPr>
          <w:r w:rsidRPr="00CC30DD">
            <w:rPr>
              <w:rFonts w:cs="Times New Roman"/>
              <w:lang w:val="en-US"/>
            </w:rPr>
            <w:br w:type="page"/>
          </w:r>
        </w:p>
      </w:sdtContent>
    </w:sdt>
    <w:p w14:paraId="23D8813E" w14:textId="073D0015" w:rsidR="00690786" w:rsidRPr="00CC30DD" w:rsidRDefault="00690786" w:rsidP="006F4023">
      <w:pPr>
        <w:pStyle w:val="Title2"/>
        <w:spacing w:line="360" w:lineRule="auto"/>
        <w:jc w:val="left"/>
        <w:sectPr w:rsidR="00690786" w:rsidRPr="00CC30DD" w:rsidSect="00CD47D1">
          <w:headerReference w:type="default" r:id="rId12"/>
          <w:footerReference w:type="default" r:id="rId13"/>
          <w:footerReference w:type="first" r:id="rId14"/>
          <w:pgSz w:w="11909" w:h="16834"/>
          <w:pgMar w:top="1440" w:right="1440" w:bottom="1440" w:left="1440" w:header="720" w:footer="720" w:gutter="0"/>
          <w:pgNumType w:start="0"/>
          <w:cols w:space="708"/>
          <w:titlePg/>
          <w:docGrid w:linePitch="299"/>
        </w:sectPr>
      </w:pPr>
    </w:p>
    <w:sdt>
      <w:sdtPr>
        <w:rPr>
          <w:rFonts w:ascii="Times New Roman" w:eastAsia="Arial" w:hAnsi="Times New Roman" w:cs="Times New Roman"/>
          <w:color w:val="auto"/>
          <w:sz w:val="22"/>
          <w:szCs w:val="22"/>
          <w:lang w:val="da" w:eastAsia="da-DK"/>
        </w:rPr>
        <w:id w:val="261414387"/>
        <w:docPartObj>
          <w:docPartGallery w:val="Table of Contents"/>
          <w:docPartUnique/>
        </w:docPartObj>
      </w:sdtPr>
      <w:sdtEndPr>
        <w:rPr>
          <w:b/>
          <w:bCs/>
          <w:noProof/>
          <w:sz w:val="20"/>
          <w:szCs w:val="18"/>
        </w:rPr>
      </w:sdtEndPr>
      <w:sdtContent>
        <w:p w14:paraId="17A841DF" w14:textId="4231B3C3" w:rsidR="00B04864" w:rsidRPr="00335CD7" w:rsidRDefault="00B04864" w:rsidP="00335CD7">
          <w:pPr>
            <w:pStyle w:val="TOCHeading"/>
            <w:spacing w:line="240" w:lineRule="auto"/>
            <w:ind w:left="720" w:hanging="153"/>
            <w:rPr>
              <w:rFonts w:ascii="Times New Roman" w:hAnsi="Times New Roman" w:cs="Times New Roman"/>
              <w:b/>
              <w:sz w:val="24"/>
              <w:szCs w:val="24"/>
            </w:rPr>
          </w:pPr>
          <w:r w:rsidRPr="00335CD7">
            <w:rPr>
              <w:rFonts w:ascii="Times New Roman" w:hAnsi="Times New Roman" w:cs="Times New Roman"/>
              <w:sz w:val="24"/>
              <w:szCs w:val="24"/>
            </w:rPr>
            <w:t>Contents</w:t>
          </w:r>
        </w:p>
        <w:p w14:paraId="04700A13" w14:textId="0BD9CC9B" w:rsidR="00335CD7" w:rsidRPr="00335CD7" w:rsidRDefault="005319FE" w:rsidP="00335CD7">
          <w:pPr>
            <w:pStyle w:val="TOC1"/>
            <w:spacing w:line="240" w:lineRule="auto"/>
            <w:rPr>
              <w:rFonts w:asciiTheme="minorHAnsi" w:eastAsiaTheme="minorEastAsia" w:hAnsiTheme="minorHAnsi" w:cstheme="minorBidi"/>
              <w:b w:val="0"/>
              <w:bCs w:val="0"/>
              <w:i w:val="0"/>
              <w:iCs w:val="0"/>
              <w:sz w:val="20"/>
              <w:szCs w:val="20"/>
              <w:lang w:val="da-DK"/>
            </w:rPr>
          </w:pPr>
          <w:r w:rsidRPr="00335CD7">
            <w:rPr>
              <w:rFonts w:ascii="Times New Roman" w:hAnsi="Times New Roman" w:cs="Times New Roman"/>
              <w:caps/>
              <w:sz w:val="20"/>
              <w:szCs w:val="20"/>
              <w:u w:val="single"/>
            </w:rPr>
            <w:fldChar w:fldCharType="begin"/>
          </w:r>
          <w:r w:rsidRPr="00335CD7">
            <w:rPr>
              <w:rFonts w:ascii="Times New Roman" w:hAnsi="Times New Roman" w:cs="Times New Roman"/>
              <w:caps/>
              <w:sz w:val="20"/>
              <w:szCs w:val="20"/>
              <w:u w:val="single"/>
            </w:rPr>
            <w:instrText xml:space="preserve"> TOC \o "1-3" \h \z \u </w:instrText>
          </w:r>
          <w:r w:rsidRPr="00335CD7">
            <w:rPr>
              <w:rFonts w:ascii="Times New Roman" w:hAnsi="Times New Roman" w:cs="Times New Roman"/>
              <w:caps/>
              <w:sz w:val="20"/>
              <w:szCs w:val="20"/>
              <w:u w:val="single"/>
            </w:rPr>
            <w:fldChar w:fldCharType="separate"/>
          </w:r>
          <w:hyperlink w:anchor="_Toc59447708" w:history="1">
            <w:r w:rsidR="00335CD7" w:rsidRPr="00335CD7">
              <w:rPr>
                <w:rStyle w:val="Hyperlink"/>
                <w:rFonts w:cs="Times New Roman"/>
                <w:sz w:val="22"/>
                <w:szCs w:val="22"/>
                <w:highlight w:val="white"/>
              </w:rPr>
              <w:t>1. Introduction</w:t>
            </w:r>
            <w:r w:rsidR="00335CD7" w:rsidRPr="00335CD7">
              <w:rPr>
                <w:webHidden/>
                <w:sz w:val="22"/>
                <w:szCs w:val="22"/>
              </w:rPr>
              <w:tab/>
            </w:r>
            <w:r w:rsidR="00335CD7" w:rsidRPr="00335CD7">
              <w:rPr>
                <w:webHidden/>
                <w:sz w:val="22"/>
                <w:szCs w:val="22"/>
              </w:rPr>
              <w:fldChar w:fldCharType="begin"/>
            </w:r>
            <w:r w:rsidR="00335CD7" w:rsidRPr="00335CD7">
              <w:rPr>
                <w:webHidden/>
                <w:sz w:val="22"/>
                <w:szCs w:val="22"/>
              </w:rPr>
              <w:instrText xml:space="preserve"> PAGEREF _Toc59447708 \h </w:instrText>
            </w:r>
            <w:r w:rsidR="00335CD7" w:rsidRPr="00335CD7">
              <w:rPr>
                <w:webHidden/>
                <w:sz w:val="22"/>
                <w:szCs w:val="22"/>
              </w:rPr>
            </w:r>
            <w:r w:rsidR="00335CD7" w:rsidRPr="00335CD7">
              <w:rPr>
                <w:webHidden/>
                <w:sz w:val="22"/>
                <w:szCs w:val="22"/>
              </w:rPr>
              <w:fldChar w:fldCharType="separate"/>
            </w:r>
            <w:r w:rsidR="000531B3">
              <w:rPr>
                <w:webHidden/>
                <w:sz w:val="22"/>
                <w:szCs w:val="22"/>
              </w:rPr>
              <w:t>2</w:t>
            </w:r>
            <w:r w:rsidR="00335CD7" w:rsidRPr="00335CD7">
              <w:rPr>
                <w:webHidden/>
                <w:sz w:val="22"/>
                <w:szCs w:val="22"/>
              </w:rPr>
              <w:fldChar w:fldCharType="end"/>
            </w:r>
          </w:hyperlink>
        </w:p>
        <w:p w14:paraId="593F363F" w14:textId="424AA8DD" w:rsidR="00335CD7" w:rsidRPr="00335CD7" w:rsidRDefault="005F2D01" w:rsidP="00335CD7">
          <w:pPr>
            <w:pStyle w:val="TOC2"/>
            <w:spacing w:line="240" w:lineRule="auto"/>
            <w:rPr>
              <w:rFonts w:asciiTheme="minorHAnsi" w:eastAsiaTheme="minorEastAsia" w:hAnsiTheme="minorHAnsi" w:cstheme="minorBidi"/>
              <w:b w:val="0"/>
              <w:bCs w:val="0"/>
              <w:sz w:val="20"/>
              <w:szCs w:val="20"/>
              <w:lang w:val="da-DK"/>
            </w:rPr>
          </w:pPr>
          <w:hyperlink w:anchor="_Toc59447709" w:history="1">
            <w:r w:rsidR="00335CD7" w:rsidRPr="00335CD7">
              <w:rPr>
                <w:rStyle w:val="Hyperlink"/>
                <w:rFonts w:cs="Times New Roman"/>
                <w:sz w:val="22"/>
                <w:szCs w:val="20"/>
                <w:highlight w:val="white"/>
              </w:rPr>
              <w:t>1.1 Schizophrenia and voice as a biomarker</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_Toc59447709 \h </w:instrText>
            </w:r>
            <w:r w:rsidR="00335CD7" w:rsidRPr="00335CD7">
              <w:rPr>
                <w:webHidden/>
                <w:sz w:val="22"/>
                <w:szCs w:val="20"/>
              </w:rPr>
            </w:r>
            <w:r w:rsidR="00335CD7" w:rsidRPr="00335CD7">
              <w:rPr>
                <w:webHidden/>
                <w:sz w:val="22"/>
                <w:szCs w:val="20"/>
              </w:rPr>
              <w:fldChar w:fldCharType="separate"/>
            </w:r>
            <w:r w:rsidR="000531B3">
              <w:rPr>
                <w:webHidden/>
                <w:sz w:val="22"/>
                <w:szCs w:val="20"/>
              </w:rPr>
              <w:t>2</w:t>
            </w:r>
            <w:r w:rsidR="00335CD7" w:rsidRPr="00335CD7">
              <w:rPr>
                <w:webHidden/>
                <w:sz w:val="22"/>
                <w:szCs w:val="20"/>
              </w:rPr>
              <w:fldChar w:fldCharType="end"/>
            </w:r>
          </w:hyperlink>
        </w:p>
        <w:p w14:paraId="6910E354" w14:textId="51B32C5B" w:rsidR="00335CD7" w:rsidRPr="00335CD7" w:rsidRDefault="005F2D01" w:rsidP="00335CD7">
          <w:pPr>
            <w:pStyle w:val="TOC2"/>
            <w:spacing w:line="240" w:lineRule="auto"/>
            <w:rPr>
              <w:rFonts w:asciiTheme="minorHAnsi" w:eastAsiaTheme="minorEastAsia" w:hAnsiTheme="minorHAnsi" w:cstheme="minorBidi"/>
              <w:b w:val="0"/>
              <w:bCs w:val="0"/>
              <w:sz w:val="20"/>
              <w:szCs w:val="20"/>
              <w:lang w:val="da-DK"/>
            </w:rPr>
          </w:pPr>
          <w:hyperlink w:anchor="_Toc59447710" w:history="1">
            <w:r w:rsidR="00335CD7" w:rsidRPr="00335CD7">
              <w:rPr>
                <w:rStyle w:val="Hyperlink"/>
                <w:rFonts w:cs="Times New Roman"/>
                <w:sz w:val="22"/>
                <w:szCs w:val="20"/>
                <w:highlight w:val="white"/>
              </w:rPr>
              <w:t>1.2 Prospects of machine learning in classifying schizophrenia</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_Toc59447710 \h </w:instrText>
            </w:r>
            <w:r w:rsidR="00335CD7" w:rsidRPr="00335CD7">
              <w:rPr>
                <w:webHidden/>
                <w:sz w:val="22"/>
                <w:szCs w:val="20"/>
              </w:rPr>
            </w:r>
            <w:r w:rsidR="00335CD7" w:rsidRPr="00335CD7">
              <w:rPr>
                <w:webHidden/>
                <w:sz w:val="22"/>
                <w:szCs w:val="20"/>
              </w:rPr>
              <w:fldChar w:fldCharType="separate"/>
            </w:r>
            <w:r w:rsidR="000531B3">
              <w:rPr>
                <w:webHidden/>
                <w:sz w:val="22"/>
                <w:szCs w:val="20"/>
              </w:rPr>
              <w:t>3</w:t>
            </w:r>
            <w:r w:rsidR="00335CD7" w:rsidRPr="00335CD7">
              <w:rPr>
                <w:webHidden/>
                <w:sz w:val="22"/>
                <w:szCs w:val="20"/>
              </w:rPr>
              <w:fldChar w:fldCharType="end"/>
            </w:r>
          </w:hyperlink>
        </w:p>
        <w:p w14:paraId="47EE028E" w14:textId="22E446CA" w:rsidR="00335CD7" w:rsidRPr="00335CD7" w:rsidRDefault="005F2D01" w:rsidP="00335CD7">
          <w:pPr>
            <w:pStyle w:val="TOC2"/>
            <w:spacing w:line="240" w:lineRule="auto"/>
            <w:rPr>
              <w:rFonts w:asciiTheme="minorHAnsi" w:eastAsiaTheme="minorEastAsia" w:hAnsiTheme="minorHAnsi" w:cstheme="minorBidi"/>
              <w:b w:val="0"/>
              <w:bCs w:val="0"/>
              <w:sz w:val="20"/>
              <w:szCs w:val="20"/>
              <w:lang w:val="da-DK"/>
            </w:rPr>
          </w:pPr>
          <w:hyperlink w:anchor="_Toc59447711" w:history="1">
            <w:r w:rsidR="00335CD7" w:rsidRPr="00335CD7">
              <w:rPr>
                <w:rStyle w:val="Hyperlink"/>
                <w:rFonts w:cs="Times New Roman"/>
                <w:sz w:val="22"/>
                <w:szCs w:val="20"/>
                <w:highlight w:val="white"/>
              </w:rPr>
              <w:t>1.3 Limitations of the current literature</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_Toc59447711 \h </w:instrText>
            </w:r>
            <w:r w:rsidR="00335CD7" w:rsidRPr="00335CD7">
              <w:rPr>
                <w:webHidden/>
                <w:sz w:val="22"/>
                <w:szCs w:val="20"/>
              </w:rPr>
            </w:r>
            <w:r w:rsidR="00335CD7" w:rsidRPr="00335CD7">
              <w:rPr>
                <w:webHidden/>
                <w:sz w:val="22"/>
                <w:szCs w:val="20"/>
              </w:rPr>
              <w:fldChar w:fldCharType="separate"/>
            </w:r>
            <w:r w:rsidR="000531B3">
              <w:rPr>
                <w:webHidden/>
                <w:sz w:val="22"/>
                <w:szCs w:val="20"/>
              </w:rPr>
              <w:t>3</w:t>
            </w:r>
            <w:r w:rsidR="00335CD7" w:rsidRPr="00335CD7">
              <w:rPr>
                <w:webHidden/>
                <w:sz w:val="22"/>
                <w:szCs w:val="20"/>
              </w:rPr>
              <w:fldChar w:fldCharType="end"/>
            </w:r>
          </w:hyperlink>
        </w:p>
        <w:p w14:paraId="10E4D0CA" w14:textId="0500CF61" w:rsidR="00335CD7" w:rsidRPr="00335CD7" w:rsidRDefault="005F2D01" w:rsidP="00335CD7">
          <w:pPr>
            <w:pStyle w:val="TOC2"/>
            <w:spacing w:line="240" w:lineRule="auto"/>
            <w:rPr>
              <w:rFonts w:asciiTheme="minorHAnsi" w:eastAsiaTheme="minorEastAsia" w:hAnsiTheme="minorHAnsi" w:cstheme="minorBidi"/>
              <w:b w:val="0"/>
              <w:bCs w:val="0"/>
              <w:sz w:val="20"/>
              <w:szCs w:val="20"/>
              <w:lang w:val="da-DK"/>
            </w:rPr>
          </w:pPr>
          <w:hyperlink w:anchor="_Toc59447712" w:history="1">
            <w:r w:rsidR="00335CD7" w:rsidRPr="00335CD7">
              <w:rPr>
                <w:rStyle w:val="Hyperlink"/>
                <w:rFonts w:cs="Times New Roman"/>
                <w:sz w:val="22"/>
                <w:szCs w:val="20"/>
                <w:highlight w:val="white"/>
              </w:rPr>
              <w:t>1.3 Alleviating the barriers of ML</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_Toc59447712 \h </w:instrText>
            </w:r>
            <w:r w:rsidR="00335CD7" w:rsidRPr="00335CD7">
              <w:rPr>
                <w:webHidden/>
                <w:sz w:val="22"/>
                <w:szCs w:val="20"/>
              </w:rPr>
            </w:r>
            <w:r w:rsidR="00335CD7" w:rsidRPr="00335CD7">
              <w:rPr>
                <w:webHidden/>
                <w:sz w:val="22"/>
                <w:szCs w:val="20"/>
              </w:rPr>
              <w:fldChar w:fldCharType="separate"/>
            </w:r>
            <w:r w:rsidR="000531B3">
              <w:rPr>
                <w:webHidden/>
                <w:sz w:val="22"/>
                <w:szCs w:val="20"/>
              </w:rPr>
              <w:t>4</w:t>
            </w:r>
            <w:r w:rsidR="00335CD7" w:rsidRPr="00335CD7">
              <w:rPr>
                <w:webHidden/>
                <w:sz w:val="22"/>
                <w:szCs w:val="20"/>
              </w:rPr>
              <w:fldChar w:fldCharType="end"/>
            </w:r>
          </w:hyperlink>
        </w:p>
        <w:p w14:paraId="352A88A2" w14:textId="74008CF4" w:rsidR="00335CD7" w:rsidRPr="00335CD7" w:rsidRDefault="005F2D01" w:rsidP="00335CD7">
          <w:pPr>
            <w:pStyle w:val="TOC3"/>
            <w:tabs>
              <w:tab w:val="right" w:leader="underscore" w:pos="9019"/>
            </w:tabs>
            <w:spacing w:line="240" w:lineRule="auto"/>
            <w:rPr>
              <w:rFonts w:eastAsiaTheme="minorEastAsia" w:cstheme="minorBidi"/>
              <w:noProof/>
              <w:lang w:val="da-DK"/>
            </w:rPr>
          </w:pPr>
          <w:hyperlink w:anchor="_Toc59447713" w:history="1">
            <w:r w:rsidR="00335CD7" w:rsidRPr="00335CD7">
              <w:rPr>
                <w:rStyle w:val="Hyperlink"/>
                <w:rFonts w:cs="Times New Roman"/>
                <w:noProof/>
                <w:sz w:val="18"/>
                <w:szCs w:val="18"/>
                <w:highlight w:val="white"/>
                <w:lang w:val="en-US"/>
              </w:rPr>
              <w:t>1.3.1 Through replications and conservative ML implementation</w:t>
            </w:r>
            <w:r w:rsidR="00335CD7" w:rsidRPr="00335CD7">
              <w:rPr>
                <w:noProof/>
                <w:webHidden/>
                <w:sz w:val="18"/>
                <w:szCs w:val="18"/>
              </w:rPr>
              <w:tab/>
            </w:r>
            <w:r w:rsidR="00335CD7" w:rsidRPr="00335CD7">
              <w:rPr>
                <w:noProof/>
                <w:webHidden/>
                <w:sz w:val="18"/>
                <w:szCs w:val="18"/>
              </w:rPr>
              <w:fldChar w:fldCharType="begin"/>
            </w:r>
            <w:r w:rsidR="00335CD7" w:rsidRPr="00335CD7">
              <w:rPr>
                <w:noProof/>
                <w:webHidden/>
                <w:sz w:val="18"/>
                <w:szCs w:val="18"/>
              </w:rPr>
              <w:instrText xml:space="preserve"> PAGEREF _Toc59447713 \h </w:instrText>
            </w:r>
            <w:r w:rsidR="00335CD7" w:rsidRPr="00335CD7">
              <w:rPr>
                <w:noProof/>
                <w:webHidden/>
                <w:sz w:val="18"/>
                <w:szCs w:val="18"/>
              </w:rPr>
            </w:r>
            <w:r w:rsidR="00335CD7" w:rsidRPr="00335CD7">
              <w:rPr>
                <w:noProof/>
                <w:webHidden/>
                <w:sz w:val="18"/>
                <w:szCs w:val="18"/>
              </w:rPr>
              <w:fldChar w:fldCharType="separate"/>
            </w:r>
            <w:r w:rsidR="000531B3">
              <w:rPr>
                <w:noProof/>
                <w:webHidden/>
                <w:sz w:val="18"/>
                <w:szCs w:val="18"/>
              </w:rPr>
              <w:t>4</w:t>
            </w:r>
            <w:r w:rsidR="00335CD7" w:rsidRPr="00335CD7">
              <w:rPr>
                <w:noProof/>
                <w:webHidden/>
                <w:sz w:val="18"/>
                <w:szCs w:val="18"/>
              </w:rPr>
              <w:fldChar w:fldCharType="end"/>
            </w:r>
          </w:hyperlink>
        </w:p>
        <w:p w14:paraId="3BC891FB" w14:textId="47D406BB" w:rsidR="00335CD7" w:rsidRPr="00335CD7" w:rsidRDefault="005F2D01" w:rsidP="00335CD7">
          <w:pPr>
            <w:pStyle w:val="TOC3"/>
            <w:tabs>
              <w:tab w:val="right" w:leader="underscore" w:pos="9019"/>
            </w:tabs>
            <w:spacing w:line="240" w:lineRule="auto"/>
            <w:rPr>
              <w:rFonts w:eastAsiaTheme="minorEastAsia" w:cstheme="minorBidi"/>
              <w:noProof/>
              <w:lang w:val="da-DK"/>
            </w:rPr>
          </w:pPr>
          <w:hyperlink w:anchor="_Toc59447714" w:history="1">
            <w:r w:rsidR="00335CD7" w:rsidRPr="00335CD7">
              <w:rPr>
                <w:rStyle w:val="Hyperlink"/>
                <w:rFonts w:cs="Times New Roman"/>
                <w:noProof/>
                <w:sz w:val="18"/>
                <w:szCs w:val="18"/>
                <w:highlight w:val="white"/>
                <w:lang w:val="en-US"/>
              </w:rPr>
              <w:t>1.3.2 A general pipeline for ML using voice</w:t>
            </w:r>
            <w:r w:rsidR="00335CD7" w:rsidRPr="00335CD7">
              <w:rPr>
                <w:noProof/>
                <w:webHidden/>
                <w:sz w:val="18"/>
                <w:szCs w:val="18"/>
              </w:rPr>
              <w:tab/>
            </w:r>
            <w:r w:rsidR="00335CD7" w:rsidRPr="00335CD7">
              <w:rPr>
                <w:noProof/>
                <w:webHidden/>
                <w:sz w:val="18"/>
                <w:szCs w:val="18"/>
              </w:rPr>
              <w:fldChar w:fldCharType="begin"/>
            </w:r>
            <w:r w:rsidR="00335CD7" w:rsidRPr="00335CD7">
              <w:rPr>
                <w:noProof/>
                <w:webHidden/>
                <w:sz w:val="18"/>
                <w:szCs w:val="18"/>
              </w:rPr>
              <w:instrText xml:space="preserve"> PAGEREF _Toc59447714 \h </w:instrText>
            </w:r>
            <w:r w:rsidR="00335CD7" w:rsidRPr="00335CD7">
              <w:rPr>
                <w:noProof/>
                <w:webHidden/>
                <w:sz w:val="18"/>
                <w:szCs w:val="18"/>
              </w:rPr>
            </w:r>
            <w:r w:rsidR="00335CD7" w:rsidRPr="00335CD7">
              <w:rPr>
                <w:noProof/>
                <w:webHidden/>
                <w:sz w:val="18"/>
                <w:szCs w:val="18"/>
              </w:rPr>
              <w:fldChar w:fldCharType="separate"/>
            </w:r>
            <w:r w:rsidR="000531B3">
              <w:rPr>
                <w:noProof/>
                <w:webHidden/>
                <w:sz w:val="18"/>
                <w:szCs w:val="18"/>
              </w:rPr>
              <w:t>5</w:t>
            </w:r>
            <w:r w:rsidR="00335CD7" w:rsidRPr="00335CD7">
              <w:rPr>
                <w:noProof/>
                <w:webHidden/>
                <w:sz w:val="18"/>
                <w:szCs w:val="18"/>
              </w:rPr>
              <w:fldChar w:fldCharType="end"/>
            </w:r>
          </w:hyperlink>
        </w:p>
        <w:p w14:paraId="18952FF0" w14:textId="707A6851" w:rsidR="00335CD7" w:rsidRPr="00335CD7" w:rsidRDefault="005F2D01" w:rsidP="00335CD7">
          <w:pPr>
            <w:pStyle w:val="TOC3"/>
            <w:tabs>
              <w:tab w:val="right" w:leader="underscore" w:pos="9019"/>
            </w:tabs>
            <w:spacing w:line="240" w:lineRule="auto"/>
            <w:rPr>
              <w:rFonts w:eastAsiaTheme="minorEastAsia" w:cstheme="minorBidi"/>
              <w:noProof/>
              <w:lang w:val="da-DK"/>
            </w:rPr>
          </w:pPr>
          <w:hyperlink w:anchor="_Toc59447715" w:history="1">
            <w:r w:rsidR="00335CD7" w:rsidRPr="00335CD7">
              <w:rPr>
                <w:rStyle w:val="Hyperlink"/>
                <w:rFonts w:cs="Times New Roman"/>
                <w:noProof/>
                <w:sz w:val="18"/>
                <w:szCs w:val="18"/>
                <w:highlight w:val="white"/>
                <w:lang w:val="en-US"/>
              </w:rPr>
              <w:t>1.3.3 Purpose of paper</w:t>
            </w:r>
            <w:r w:rsidR="00335CD7" w:rsidRPr="00335CD7">
              <w:rPr>
                <w:noProof/>
                <w:webHidden/>
                <w:sz w:val="18"/>
                <w:szCs w:val="18"/>
              </w:rPr>
              <w:tab/>
            </w:r>
            <w:r w:rsidR="00335CD7" w:rsidRPr="00335CD7">
              <w:rPr>
                <w:noProof/>
                <w:webHidden/>
                <w:sz w:val="18"/>
                <w:szCs w:val="18"/>
              </w:rPr>
              <w:fldChar w:fldCharType="begin"/>
            </w:r>
            <w:r w:rsidR="00335CD7" w:rsidRPr="00335CD7">
              <w:rPr>
                <w:noProof/>
                <w:webHidden/>
                <w:sz w:val="18"/>
                <w:szCs w:val="18"/>
              </w:rPr>
              <w:instrText xml:space="preserve"> PAGEREF _Toc59447715 \h </w:instrText>
            </w:r>
            <w:r w:rsidR="00335CD7" w:rsidRPr="00335CD7">
              <w:rPr>
                <w:noProof/>
                <w:webHidden/>
                <w:sz w:val="18"/>
                <w:szCs w:val="18"/>
              </w:rPr>
            </w:r>
            <w:r w:rsidR="00335CD7" w:rsidRPr="00335CD7">
              <w:rPr>
                <w:noProof/>
                <w:webHidden/>
                <w:sz w:val="18"/>
                <w:szCs w:val="18"/>
              </w:rPr>
              <w:fldChar w:fldCharType="separate"/>
            </w:r>
            <w:r w:rsidR="000531B3">
              <w:rPr>
                <w:noProof/>
                <w:webHidden/>
                <w:sz w:val="18"/>
                <w:szCs w:val="18"/>
              </w:rPr>
              <w:t>8</w:t>
            </w:r>
            <w:r w:rsidR="00335CD7" w:rsidRPr="00335CD7">
              <w:rPr>
                <w:noProof/>
                <w:webHidden/>
                <w:sz w:val="18"/>
                <w:szCs w:val="18"/>
              </w:rPr>
              <w:fldChar w:fldCharType="end"/>
            </w:r>
          </w:hyperlink>
        </w:p>
        <w:p w14:paraId="2E5CD74A" w14:textId="73AA44AF" w:rsidR="00335CD7" w:rsidRPr="00335CD7" w:rsidRDefault="005F2D01" w:rsidP="00335CD7">
          <w:pPr>
            <w:pStyle w:val="TOC1"/>
            <w:spacing w:line="240" w:lineRule="auto"/>
            <w:rPr>
              <w:rFonts w:asciiTheme="minorHAnsi" w:eastAsiaTheme="minorEastAsia" w:hAnsiTheme="minorHAnsi" w:cstheme="minorBidi"/>
              <w:b w:val="0"/>
              <w:bCs w:val="0"/>
              <w:i w:val="0"/>
              <w:iCs w:val="0"/>
              <w:sz w:val="20"/>
              <w:szCs w:val="20"/>
              <w:lang w:val="da-DK"/>
            </w:rPr>
          </w:pPr>
          <w:hyperlink w:anchor="_Toc59447716" w:history="1">
            <w:r w:rsidR="00335CD7" w:rsidRPr="00335CD7">
              <w:rPr>
                <w:rStyle w:val="Hyperlink"/>
                <w:rFonts w:cs="Times New Roman"/>
                <w:sz w:val="22"/>
                <w:szCs w:val="22"/>
                <w:highlight w:val="white"/>
              </w:rPr>
              <w:t>2. Methods</w:t>
            </w:r>
            <w:r w:rsidR="00335CD7" w:rsidRPr="00335CD7">
              <w:rPr>
                <w:webHidden/>
                <w:sz w:val="22"/>
                <w:szCs w:val="22"/>
              </w:rPr>
              <w:tab/>
            </w:r>
            <w:r w:rsidR="00335CD7" w:rsidRPr="00335CD7">
              <w:rPr>
                <w:webHidden/>
                <w:sz w:val="22"/>
                <w:szCs w:val="22"/>
              </w:rPr>
              <w:fldChar w:fldCharType="begin"/>
            </w:r>
            <w:r w:rsidR="00335CD7" w:rsidRPr="00335CD7">
              <w:rPr>
                <w:webHidden/>
                <w:sz w:val="22"/>
                <w:szCs w:val="22"/>
              </w:rPr>
              <w:instrText xml:space="preserve"> PAGEREF _Toc59447716 \h </w:instrText>
            </w:r>
            <w:r w:rsidR="00335CD7" w:rsidRPr="00335CD7">
              <w:rPr>
                <w:webHidden/>
                <w:sz w:val="22"/>
                <w:szCs w:val="22"/>
              </w:rPr>
            </w:r>
            <w:r w:rsidR="00335CD7" w:rsidRPr="00335CD7">
              <w:rPr>
                <w:webHidden/>
                <w:sz w:val="22"/>
                <w:szCs w:val="22"/>
              </w:rPr>
              <w:fldChar w:fldCharType="separate"/>
            </w:r>
            <w:r w:rsidR="000531B3">
              <w:rPr>
                <w:webHidden/>
                <w:sz w:val="22"/>
                <w:szCs w:val="22"/>
              </w:rPr>
              <w:t>9</w:t>
            </w:r>
            <w:r w:rsidR="00335CD7" w:rsidRPr="00335CD7">
              <w:rPr>
                <w:webHidden/>
                <w:sz w:val="22"/>
                <w:szCs w:val="22"/>
              </w:rPr>
              <w:fldChar w:fldCharType="end"/>
            </w:r>
          </w:hyperlink>
        </w:p>
        <w:p w14:paraId="3ABC0833" w14:textId="0CF74F48" w:rsidR="00335CD7" w:rsidRPr="00335CD7" w:rsidRDefault="005F2D01" w:rsidP="00335CD7">
          <w:pPr>
            <w:pStyle w:val="TOC2"/>
            <w:spacing w:line="240" w:lineRule="auto"/>
            <w:rPr>
              <w:rFonts w:asciiTheme="minorHAnsi" w:eastAsiaTheme="minorEastAsia" w:hAnsiTheme="minorHAnsi" w:cstheme="minorBidi"/>
              <w:b w:val="0"/>
              <w:bCs w:val="0"/>
              <w:sz w:val="20"/>
              <w:szCs w:val="20"/>
              <w:lang w:val="da-DK"/>
            </w:rPr>
          </w:pPr>
          <w:hyperlink w:anchor="_Toc59447717" w:history="1">
            <w:r w:rsidR="00335CD7" w:rsidRPr="00335CD7">
              <w:rPr>
                <w:rStyle w:val="Hyperlink"/>
                <w:rFonts w:cs="Times New Roman"/>
                <w:sz w:val="22"/>
                <w:szCs w:val="20"/>
                <w:highlight w:val="white"/>
              </w:rPr>
              <w:t>2.1 Pipeline implementation</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_Toc59447717 \h </w:instrText>
            </w:r>
            <w:r w:rsidR="00335CD7" w:rsidRPr="00335CD7">
              <w:rPr>
                <w:webHidden/>
                <w:sz w:val="22"/>
                <w:szCs w:val="20"/>
              </w:rPr>
            </w:r>
            <w:r w:rsidR="00335CD7" w:rsidRPr="00335CD7">
              <w:rPr>
                <w:webHidden/>
                <w:sz w:val="22"/>
                <w:szCs w:val="20"/>
              </w:rPr>
              <w:fldChar w:fldCharType="separate"/>
            </w:r>
            <w:r w:rsidR="000531B3">
              <w:rPr>
                <w:webHidden/>
                <w:sz w:val="22"/>
                <w:szCs w:val="20"/>
              </w:rPr>
              <w:t>9</w:t>
            </w:r>
            <w:r w:rsidR="00335CD7" w:rsidRPr="00335CD7">
              <w:rPr>
                <w:webHidden/>
                <w:sz w:val="22"/>
                <w:szCs w:val="20"/>
              </w:rPr>
              <w:fldChar w:fldCharType="end"/>
            </w:r>
          </w:hyperlink>
        </w:p>
        <w:p w14:paraId="5A936FF5" w14:textId="22E9B1F7" w:rsidR="00335CD7" w:rsidRPr="00335CD7" w:rsidRDefault="005F2D01" w:rsidP="00335CD7">
          <w:pPr>
            <w:pStyle w:val="TOC2"/>
            <w:spacing w:line="240" w:lineRule="auto"/>
            <w:rPr>
              <w:rFonts w:asciiTheme="minorHAnsi" w:eastAsiaTheme="minorEastAsia" w:hAnsiTheme="minorHAnsi" w:cstheme="minorBidi"/>
              <w:b w:val="0"/>
              <w:bCs w:val="0"/>
              <w:sz w:val="20"/>
              <w:szCs w:val="20"/>
              <w:lang w:val="da-DK"/>
            </w:rPr>
          </w:pPr>
          <w:hyperlink w:anchor="_Toc59447718" w:history="1">
            <w:r w:rsidR="00335CD7" w:rsidRPr="00335CD7">
              <w:rPr>
                <w:rStyle w:val="Hyperlink"/>
                <w:rFonts w:cs="Times New Roman"/>
                <w:sz w:val="22"/>
                <w:szCs w:val="20"/>
                <w:highlight w:val="white"/>
              </w:rPr>
              <w:t>2.2 Literature search for choice of replication</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_Toc59447718 \h </w:instrText>
            </w:r>
            <w:r w:rsidR="00335CD7" w:rsidRPr="00335CD7">
              <w:rPr>
                <w:webHidden/>
                <w:sz w:val="22"/>
                <w:szCs w:val="20"/>
              </w:rPr>
            </w:r>
            <w:r w:rsidR="00335CD7" w:rsidRPr="00335CD7">
              <w:rPr>
                <w:webHidden/>
                <w:sz w:val="22"/>
                <w:szCs w:val="20"/>
              </w:rPr>
              <w:fldChar w:fldCharType="separate"/>
            </w:r>
            <w:r w:rsidR="000531B3">
              <w:rPr>
                <w:webHidden/>
                <w:sz w:val="22"/>
                <w:szCs w:val="20"/>
              </w:rPr>
              <w:t>10</w:t>
            </w:r>
            <w:r w:rsidR="00335CD7" w:rsidRPr="00335CD7">
              <w:rPr>
                <w:webHidden/>
                <w:sz w:val="22"/>
                <w:szCs w:val="20"/>
              </w:rPr>
              <w:fldChar w:fldCharType="end"/>
            </w:r>
          </w:hyperlink>
        </w:p>
        <w:p w14:paraId="653AE544" w14:textId="623CDFF6" w:rsidR="00335CD7" w:rsidRPr="00335CD7" w:rsidRDefault="005F2D01" w:rsidP="00335CD7">
          <w:pPr>
            <w:pStyle w:val="TOC2"/>
            <w:spacing w:line="240" w:lineRule="auto"/>
            <w:rPr>
              <w:rFonts w:asciiTheme="minorHAnsi" w:eastAsiaTheme="minorEastAsia" w:hAnsiTheme="minorHAnsi" w:cstheme="minorBidi"/>
              <w:b w:val="0"/>
              <w:bCs w:val="0"/>
              <w:sz w:val="20"/>
              <w:szCs w:val="20"/>
              <w:lang w:val="da-DK"/>
            </w:rPr>
          </w:pPr>
          <w:hyperlink w:anchor="_Toc59447719" w:history="1">
            <w:r w:rsidR="00335CD7" w:rsidRPr="00335CD7">
              <w:rPr>
                <w:rStyle w:val="Hyperlink"/>
                <w:rFonts w:cs="Times New Roman"/>
                <w:sz w:val="22"/>
                <w:szCs w:val="20"/>
                <w:highlight w:val="white"/>
              </w:rPr>
              <w:t>2.3 Data</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_Toc59447719 \h </w:instrText>
            </w:r>
            <w:r w:rsidR="00335CD7" w:rsidRPr="00335CD7">
              <w:rPr>
                <w:webHidden/>
                <w:sz w:val="22"/>
                <w:szCs w:val="20"/>
              </w:rPr>
            </w:r>
            <w:r w:rsidR="00335CD7" w:rsidRPr="00335CD7">
              <w:rPr>
                <w:webHidden/>
                <w:sz w:val="22"/>
                <w:szCs w:val="20"/>
              </w:rPr>
              <w:fldChar w:fldCharType="separate"/>
            </w:r>
            <w:r w:rsidR="000531B3">
              <w:rPr>
                <w:webHidden/>
                <w:sz w:val="22"/>
                <w:szCs w:val="20"/>
              </w:rPr>
              <w:t>10</w:t>
            </w:r>
            <w:r w:rsidR="00335CD7" w:rsidRPr="00335CD7">
              <w:rPr>
                <w:webHidden/>
                <w:sz w:val="22"/>
                <w:szCs w:val="20"/>
              </w:rPr>
              <w:fldChar w:fldCharType="end"/>
            </w:r>
          </w:hyperlink>
        </w:p>
        <w:p w14:paraId="1F7A44B0" w14:textId="52AABEAE" w:rsidR="00335CD7" w:rsidRPr="00335CD7" w:rsidRDefault="005F2D01" w:rsidP="00335CD7">
          <w:pPr>
            <w:pStyle w:val="TOC3"/>
            <w:tabs>
              <w:tab w:val="right" w:leader="underscore" w:pos="9019"/>
            </w:tabs>
            <w:spacing w:line="240" w:lineRule="auto"/>
            <w:rPr>
              <w:rFonts w:eastAsiaTheme="minorEastAsia" w:cstheme="minorBidi"/>
              <w:noProof/>
              <w:lang w:val="da-DK"/>
            </w:rPr>
          </w:pPr>
          <w:hyperlink w:anchor="_Toc59447720" w:history="1">
            <w:r w:rsidR="00335CD7" w:rsidRPr="00335CD7">
              <w:rPr>
                <w:rStyle w:val="Hyperlink"/>
                <w:rFonts w:cs="Times New Roman"/>
                <w:noProof/>
                <w:sz w:val="18"/>
                <w:szCs w:val="18"/>
                <w:highlight w:val="white"/>
                <w:lang w:val="en-US"/>
              </w:rPr>
              <w:t>2.3.1 Data sources</w:t>
            </w:r>
            <w:r w:rsidR="00335CD7" w:rsidRPr="00335CD7">
              <w:rPr>
                <w:noProof/>
                <w:webHidden/>
                <w:sz w:val="18"/>
                <w:szCs w:val="18"/>
              </w:rPr>
              <w:tab/>
            </w:r>
            <w:r w:rsidR="00335CD7" w:rsidRPr="00335CD7">
              <w:rPr>
                <w:noProof/>
                <w:webHidden/>
                <w:sz w:val="18"/>
                <w:szCs w:val="18"/>
              </w:rPr>
              <w:fldChar w:fldCharType="begin"/>
            </w:r>
            <w:r w:rsidR="00335CD7" w:rsidRPr="00335CD7">
              <w:rPr>
                <w:noProof/>
                <w:webHidden/>
                <w:sz w:val="18"/>
                <w:szCs w:val="18"/>
              </w:rPr>
              <w:instrText xml:space="preserve"> PAGEREF _Toc59447720 \h </w:instrText>
            </w:r>
            <w:r w:rsidR="00335CD7" w:rsidRPr="00335CD7">
              <w:rPr>
                <w:noProof/>
                <w:webHidden/>
                <w:sz w:val="18"/>
                <w:szCs w:val="18"/>
              </w:rPr>
            </w:r>
            <w:r w:rsidR="00335CD7" w:rsidRPr="00335CD7">
              <w:rPr>
                <w:noProof/>
                <w:webHidden/>
                <w:sz w:val="18"/>
                <w:szCs w:val="18"/>
              </w:rPr>
              <w:fldChar w:fldCharType="separate"/>
            </w:r>
            <w:r w:rsidR="000531B3">
              <w:rPr>
                <w:noProof/>
                <w:webHidden/>
                <w:sz w:val="18"/>
                <w:szCs w:val="18"/>
              </w:rPr>
              <w:t>10</w:t>
            </w:r>
            <w:r w:rsidR="00335CD7" w:rsidRPr="00335CD7">
              <w:rPr>
                <w:noProof/>
                <w:webHidden/>
                <w:sz w:val="18"/>
                <w:szCs w:val="18"/>
              </w:rPr>
              <w:fldChar w:fldCharType="end"/>
            </w:r>
          </w:hyperlink>
        </w:p>
        <w:p w14:paraId="30A9C564" w14:textId="7AA72982" w:rsidR="00335CD7" w:rsidRPr="00335CD7" w:rsidRDefault="005F2D01" w:rsidP="00335CD7">
          <w:pPr>
            <w:pStyle w:val="TOC3"/>
            <w:tabs>
              <w:tab w:val="right" w:leader="underscore" w:pos="9019"/>
            </w:tabs>
            <w:spacing w:line="240" w:lineRule="auto"/>
            <w:rPr>
              <w:rFonts w:eastAsiaTheme="minorEastAsia" w:cstheme="minorBidi"/>
              <w:noProof/>
              <w:lang w:val="da-DK"/>
            </w:rPr>
          </w:pPr>
          <w:hyperlink w:anchor="_Toc59447721" w:history="1">
            <w:r w:rsidR="00335CD7" w:rsidRPr="00335CD7">
              <w:rPr>
                <w:rStyle w:val="Hyperlink"/>
                <w:rFonts w:cs="Times New Roman"/>
                <w:noProof/>
                <w:sz w:val="18"/>
                <w:szCs w:val="18"/>
                <w:highlight w:val="white"/>
                <w:lang w:val="en-US"/>
              </w:rPr>
              <w:t>2.3.2 Participants</w:t>
            </w:r>
            <w:r w:rsidR="00335CD7" w:rsidRPr="00335CD7">
              <w:rPr>
                <w:noProof/>
                <w:webHidden/>
                <w:sz w:val="18"/>
                <w:szCs w:val="18"/>
              </w:rPr>
              <w:tab/>
            </w:r>
            <w:r w:rsidR="00335CD7" w:rsidRPr="00335CD7">
              <w:rPr>
                <w:noProof/>
                <w:webHidden/>
                <w:sz w:val="18"/>
                <w:szCs w:val="18"/>
              </w:rPr>
              <w:fldChar w:fldCharType="begin"/>
            </w:r>
            <w:r w:rsidR="00335CD7" w:rsidRPr="00335CD7">
              <w:rPr>
                <w:noProof/>
                <w:webHidden/>
                <w:sz w:val="18"/>
                <w:szCs w:val="18"/>
              </w:rPr>
              <w:instrText xml:space="preserve"> PAGEREF _Toc59447721 \h </w:instrText>
            </w:r>
            <w:r w:rsidR="00335CD7" w:rsidRPr="00335CD7">
              <w:rPr>
                <w:noProof/>
                <w:webHidden/>
                <w:sz w:val="18"/>
                <w:szCs w:val="18"/>
              </w:rPr>
            </w:r>
            <w:r w:rsidR="00335CD7" w:rsidRPr="00335CD7">
              <w:rPr>
                <w:noProof/>
                <w:webHidden/>
                <w:sz w:val="18"/>
                <w:szCs w:val="18"/>
              </w:rPr>
              <w:fldChar w:fldCharType="separate"/>
            </w:r>
            <w:r w:rsidR="000531B3">
              <w:rPr>
                <w:noProof/>
                <w:webHidden/>
                <w:sz w:val="18"/>
                <w:szCs w:val="18"/>
              </w:rPr>
              <w:t>11</w:t>
            </w:r>
            <w:r w:rsidR="00335CD7" w:rsidRPr="00335CD7">
              <w:rPr>
                <w:noProof/>
                <w:webHidden/>
                <w:sz w:val="18"/>
                <w:szCs w:val="18"/>
              </w:rPr>
              <w:fldChar w:fldCharType="end"/>
            </w:r>
          </w:hyperlink>
        </w:p>
        <w:p w14:paraId="7C0662AB" w14:textId="14CA380F" w:rsidR="00335CD7" w:rsidRPr="00335CD7" w:rsidRDefault="005F2D01" w:rsidP="00335CD7">
          <w:pPr>
            <w:pStyle w:val="TOC2"/>
            <w:spacing w:line="240" w:lineRule="auto"/>
            <w:rPr>
              <w:rFonts w:asciiTheme="minorHAnsi" w:eastAsiaTheme="minorEastAsia" w:hAnsiTheme="minorHAnsi" w:cstheme="minorBidi"/>
              <w:b w:val="0"/>
              <w:bCs w:val="0"/>
              <w:sz w:val="20"/>
              <w:szCs w:val="20"/>
              <w:lang w:val="da-DK"/>
            </w:rPr>
          </w:pPr>
          <w:hyperlink w:anchor="_Toc59447722" w:history="1">
            <w:r w:rsidR="00335CD7" w:rsidRPr="00335CD7">
              <w:rPr>
                <w:rStyle w:val="Hyperlink"/>
                <w:rFonts w:cs="Times New Roman"/>
                <w:sz w:val="22"/>
                <w:szCs w:val="20"/>
                <w:highlight w:val="white"/>
              </w:rPr>
              <w:t>2.4 Preprocessing</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_Toc59447722 \h </w:instrText>
            </w:r>
            <w:r w:rsidR="00335CD7" w:rsidRPr="00335CD7">
              <w:rPr>
                <w:webHidden/>
                <w:sz w:val="22"/>
                <w:szCs w:val="20"/>
              </w:rPr>
            </w:r>
            <w:r w:rsidR="00335CD7" w:rsidRPr="00335CD7">
              <w:rPr>
                <w:webHidden/>
                <w:sz w:val="22"/>
                <w:szCs w:val="20"/>
              </w:rPr>
              <w:fldChar w:fldCharType="separate"/>
            </w:r>
            <w:r w:rsidR="000531B3">
              <w:rPr>
                <w:webHidden/>
                <w:sz w:val="22"/>
                <w:szCs w:val="20"/>
              </w:rPr>
              <w:t>12</w:t>
            </w:r>
            <w:r w:rsidR="00335CD7" w:rsidRPr="00335CD7">
              <w:rPr>
                <w:webHidden/>
                <w:sz w:val="22"/>
                <w:szCs w:val="20"/>
              </w:rPr>
              <w:fldChar w:fldCharType="end"/>
            </w:r>
          </w:hyperlink>
        </w:p>
        <w:p w14:paraId="1C04360E" w14:textId="0C4F474B" w:rsidR="00335CD7" w:rsidRPr="00335CD7" w:rsidRDefault="005F2D01" w:rsidP="00335CD7">
          <w:pPr>
            <w:pStyle w:val="TOC3"/>
            <w:tabs>
              <w:tab w:val="right" w:leader="underscore" w:pos="9019"/>
            </w:tabs>
            <w:spacing w:line="240" w:lineRule="auto"/>
            <w:rPr>
              <w:rFonts w:eastAsiaTheme="minorEastAsia" w:cstheme="minorBidi"/>
              <w:noProof/>
              <w:lang w:val="da-DK"/>
            </w:rPr>
          </w:pPr>
          <w:hyperlink w:anchor="_Toc59447723" w:history="1">
            <w:r w:rsidR="00335CD7" w:rsidRPr="00335CD7">
              <w:rPr>
                <w:rStyle w:val="Hyperlink"/>
                <w:rFonts w:cs="Times New Roman"/>
                <w:noProof/>
                <w:sz w:val="18"/>
                <w:szCs w:val="18"/>
                <w:highlight w:val="white"/>
                <w:lang w:val="en-US"/>
              </w:rPr>
              <w:t>2.4.1 Cleaning of audio files</w:t>
            </w:r>
            <w:r w:rsidR="00335CD7" w:rsidRPr="00335CD7">
              <w:rPr>
                <w:noProof/>
                <w:webHidden/>
                <w:sz w:val="18"/>
                <w:szCs w:val="18"/>
              </w:rPr>
              <w:tab/>
            </w:r>
            <w:r w:rsidR="00335CD7" w:rsidRPr="00335CD7">
              <w:rPr>
                <w:noProof/>
                <w:webHidden/>
                <w:sz w:val="18"/>
                <w:szCs w:val="18"/>
              </w:rPr>
              <w:fldChar w:fldCharType="begin"/>
            </w:r>
            <w:r w:rsidR="00335CD7" w:rsidRPr="00335CD7">
              <w:rPr>
                <w:noProof/>
                <w:webHidden/>
                <w:sz w:val="18"/>
                <w:szCs w:val="18"/>
              </w:rPr>
              <w:instrText xml:space="preserve"> PAGEREF _Toc59447723 \h </w:instrText>
            </w:r>
            <w:r w:rsidR="00335CD7" w:rsidRPr="00335CD7">
              <w:rPr>
                <w:noProof/>
                <w:webHidden/>
                <w:sz w:val="18"/>
                <w:szCs w:val="18"/>
              </w:rPr>
            </w:r>
            <w:r w:rsidR="00335CD7" w:rsidRPr="00335CD7">
              <w:rPr>
                <w:noProof/>
                <w:webHidden/>
                <w:sz w:val="18"/>
                <w:szCs w:val="18"/>
              </w:rPr>
              <w:fldChar w:fldCharType="separate"/>
            </w:r>
            <w:r w:rsidR="000531B3">
              <w:rPr>
                <w:noProof/>
                <w:webHidden/>
                <w:sz w:val="18"/>
                <w:szCs w:val="18"/>
              </w:rPr>
              <w:t>12</w:t>
            </w:r>
            <w:r w:rsidR="00335CD7" w:rsidRPr="00335CD7">
              <w:rPr>
                <w:noProof/>
                <w:webHidden/>
                <w:sz w:val="18"/>
                <w:szCs w:val="18"/>
              </w:rPr>
              <w:fldChar w:fldCharType="end"/>
            </w:r>
          </w:hyperlink>
        </w:p>
        <w:p w14:paraId="689A7B58" w14:textId="2A7241E6" w:rsidR="00335CD7" w:rsidRPr="00335CD7" w:rsidRDefault="005F2D01" w:rsidP="00335CD7">
          <w:pPr>
            <w:pStyle w:val="TOC3"/>
            <w:tabs>
              <w:tab w:val="right" w:leader="underscore" w:pos="9019"/>
            </w:tabs>
            <w:spacing w:line="240" w:lineRule="auto"/>
            <w:rPr>
              <w:rFonts w:eastAsiaTheme="minorEastAsia" w:cstheme="minorBidi"/>
              <w:noProof/>
              <w:lang w:val="da-DK"/>
            </w:rPr>
          </w:pPr>
          <w:hyperlink w:anchor="_Toc59447724" w:history="1">
            <w:r w:rsidR="00335CD7" w:rsidRPr="00335CD7">
              <w:rPr>
                <w:rStyle w:val="Hyperlink"/>
                <w:rFonts w:cs="Times New Roman"/>
                <w:noProof/>
                <w:sz w:val="18"/>
                <w:szCs w:val="18"/>
                <w:highlight w:val="white"/>
                <w:lang w:val="en-US"/>
              </w:rPr>
              <w:t>2.4.2 Feature extraction</w:t>
            </w:r>
            <w:r w:rsidR="00335CD7" w:rsidRPr="00335CD7">
              <w:rPr>
                <w:noProof/>
                <w:webHidden/>
                <w:sz w:val="18"/>
                <w:szCs w:val="18"/>
              </w:rPr>
              <w:tab/>
            </w:r>
            <w:r w:rsidR="00335CD7" w:rsidRPr="00335CD7">
              <w:rPr>
                <w:noProof/>
                <w:webHidden/>
                <w:sz w:val="18"/>
                <w:szCs w:val="18"/>
              </w:rPr>
              <w:fldChar w:fldCharType="begin"/>
            </w:r>
            <w:r w:rsidR="00335CD7" w:rsidRPr="00335CD7">
              <w:rPr>
                <w:noProof/>
                <w:webHidden/>
                <w:sz w:val="18"/>
                <w:szCs w:val="18"/>
              </w:rPr>
              <w:instrText xml:space="preserve"> PAGEREF _Toc59447724 \h </w:instrText>
            </w:r>
            <w:r w:rsidR="00335CD7" w:rsidRPr="00335CD7">
              <w:rPr>
                <w:noProof/>
                <w:webHidden/>
                <w:sz w:val="18"/>
                <w:szCs w:val="18"/>
              </w:rPr>
            </w:r>
            <w:r w:rsidR="00335CD7" w:rsidRPr="00335CD7">
              <w:rPr>
                <w:noProof/>
                <w:webHidden/>
                <w:sz w:val="18"/>
                <w:szCs w:val="18"/>
              </w:rPr>
              <w:fldChar w:fldCharType="separate"/>
            </w:r>
            <w:r w:rsidR="000531B3">
              <w:rPr>
                <w:noProof/>
                <w:webHidden/>
                <w:sz w:val="18"/>
                <w:szCs w:val="18"/>
              </w:rPr>
              <w:t>12</w:t>
            </w:r>
            <w:r w:rsidR="00335CD7" w:rsidRPr="00335CD7">
              <w:rPr>
                <w:noProof/>
                <w:webHidden/>
                <w:sz w:val="18"/>
                <w:szCs w:val="18"/>
              </w:rPr>
              <w:fldChar w:fldCharType="end"/>
            </w:r>
          </w:hyperlink>
        </w:p>
        <w:p w14:paraId="097ACB05" w14:textId="2BFF01A5" w:rsidR="00335CD7" w:rsidRPr="00335CD7" w:rsidRDefault="005F2D01" w:rsidP="00335CD7">
          <w:pPr>
            <w:pStyle w:val="TOC2"/>
            <w:spacing w:line="240" w:lineRule="auto"/>
            <w:rPr>
              <w:rFonts w:asciiTheme="minorHAnsi" w:eastAsiaTheme="minorEastAsia" w:hAnsiTheme="minorHAnsi" w:cstheme="minorBidi"/>
              <w:b w:val="0"/>
              <w:bCs w:val="0"/>
              <w:sz w:val="20"/>
              <w:szCs w:val="20"/>
              <w:lang w:val="da-DK"/>
            </w:rPr>
          </w:pPr>
          <w:hyperlink w:anchor="_Toc59447725" w:history="1">
            <w:r w:rsidR="00335CD7" w:rsidRPr="00335CD7">
              <w:rPr>
                <w:rStyle w:val="Hyperlink"/>
                <w:rFonts w:cs="Times New Roman"/>
                <w:sz w:val="22"/>
                <w:szCs w:val="20"/>
                <w:highlight w:val="white"/>
              </w:rPr>
              <w:t>2.5 Partitioning</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_Toc59447725 \h </w:instrText>
            </w:r>
            <w:r w:rsidR="00335CD7" w:rsidRPr="00335CD7">
              <w:rPr>
                <w:webHidden/>
                <w:sz w:val="22"/>
                <w:szCs w:val="20"/>
              </w:rPr>
            </w:r>
            <w:r w:rsidR="00335CD7" w:rsidRPr="00335CD7">
              <w:rPr>
                <w:webHidden/>
                <w:sz w:val="22"/>
                <w:szCs w:val="20"/>
              </w:rPr>
              <w:fldChar w:fldCharType="separate"/>
            </w:r>
            <w:r w:rsidR="000531B3">
              <w:rPr>
                <w:webHidden/>
                <w:sz w:val="22"/>
                <w:szCs w:val="20"/>
              </w:rPr>
              <w:t>12</w:t>
            </w:r>
            <w:r w:rsidR="00335CD7" w:rsidRPr="00335CD7">
              <w:rPr>
                <w:webHidden/>
                <w:sz w:val="22"/>
                <w:szCs w:val="20"/>
              </w:rPr>
              <w:fldChar w:fldCharType="end"/>
            </w:r>
          </w:hyperlink>
        </w:p>
        <w:p w14:paraId="46CB2F72" w14:textId="15BB26D2" w:rsidR="00335CD7" w:rsidRPr="00335CD7" w:rsidRDefault="005F2D01" w:rsidP="00335CD7">
          <w:pPr>
            <w:pStyle w:val="TOC2"/>
            <w:spacing w:line="240" w:lineRule="auto"/>
            <w:rPr>
              <w:rFonts w:asciiTheme="minorHAnsi" w:eastAsiaTheme="minorEastAsia" w:hAnsiTheme="minorHAnsi" w:cstheme="minorBidi"/>
              <w:b w:val="0"/>
              <w:bCs w:val="0"/>
              <w:sz w:val="20"/>
              <w:szCs w:val="20"/>
              <w:lang w:val="da-DK"/>
            </w:rPr>
          </w:pPr>
          <w:hyperlink w:anchor="_Toc59447726" w:history="1">
            <w:r w:rsidR="00335CD7" w:rsidRPr="00335CD7">
              <w:rPr>
                <w:rStyle w:val="Hyperlink"/>
                <w:rFonts w:cs="Times New Roman"/>
                <w:sz w:val="22"/>
                <w:szCs w:val="20"/>
                <w:highlight w:val="white"/>
              </w:rPr>
              <w:t>2.6 Normalization</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_Toc59447726 \h </w:instrText>
            </w:r>
            <w:r w:rsidR="00335CD7" w:rsidRPr="00335CD7">
              <w:rPr>
                <w:webHidden/>
                <w:sz w:val="22"/>
                <w:szCs w:val="20"/>
              </w:rPr>
            </w:r>
            <w:r w:rsidR="00335CD7" w:rsidRPr="00335CD7">
              <w:rPr>
                <w:webHidden/>
                <w:sz w:val="22"/>
                <w:szCs w:val="20"/>
              </w:rPr>
              <w:fldChar w:fldCharType="separate"/>
            </w:r>
            <w:r w:rsidR="000531B3">
              <w:rPr>
                <w:webHidden/>
                <w:sz w:val="22"/>
                <w:szCs w:val="20"/>
              </w:rPr>
              <w:t>13</w:t>
            </w:r>
            <w:r w:rsidR="00335CD7" w:rsidRPr="00335CD7">
              <w:rPr>
                <w:webHidden/>
                <w:sz w:val="22"/>
                <w:szCs w:val="20"/>
              </w:rPr>
              <w:fldChar w:fldCharType="end"/>
            </w:r>
          </w:hyperlink>
        </w:p>
        <w:p w14:paraId="7BE7FDD4" w14:textId="1D462980" w:rsidR="00335CD7" w:rsidRPr="00335CD7" w:rsidRDefault="005F2D01" w:rsidP="00335CD7">
          <w:pPr>
            <w:pStyle w:val="TOC2"/>
            <w:spacing w:line="240" w:lineRule="auto"/>
            <w:rPr>
              <w:rFonts w:asciiTheme="minorHAnsi" w:eastAsiaTheme="minorEastAsia" w:hAnsiTheme="minorHAnsi" w:cstheme="minorBidi"/>
              <w:b w:val="0"/>
              <w:bCs w:val="0"/>
              <w:sz w:val="20"/>
              <w:szCs w:val="20"/>
              <w:lang w:val="da-DK"/>
            </w:rPr>
          </w:pPr>
          <w:hyperlink w:anchor="_Toc59447727" w:history="1">
            <w:r w:rsidR="00335CD7" w:rsidRPr="00335CD7">
              <w:rPr>
                <w:rStyle w:val="Hyperlink"/>
                <w:rFonts w:cs="Times New Roman"/>
                <w:sz w:val="22"/>
                <w:szCs w:val="20"/>
                <w:highlight w:val="white"/>
              </w:rPr>
              <w:t>2.7 Feature selection</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_Toc59447727 \h </w:instrText>
            </w:r>
            <w:r w:rsidR="00335CD7" w:rsidRPr="00335CD7">
              <w:rPr>
                <w:webHidden/>
                <w:sz w:val="22"/>
                <w:szCs w:val="20"/>
              </w:rPr>
            </w:r>
            <w:r w:rsidR="00335CD7" w:rsidRPr="00335CD7">
              <w:rPr>
                <w:webHidden/>
                <w:sz w:val="22"/>
                <w:szCs w:val="20"/>
              </w:rPr>
              <w:fldChar w:fldCharType="separate"/>
            </w:r>
            <w:r w:rsidR="000531B3">
              <w:rPr>
                <w:webHidden/>
                <w:sz w:val="22"/>
                <w:szCs w:val="20"/>
              </w:rPr>
              <w:t>14</w:t>
            </w:r>
            <w:r w:rsidR="00335CD7" w:rsidRPr="00335CD7">
              <w:rPr>
                <w:webHidden/>
                <w:sz w:val="22"/>
                <w:szCs w:val="20"/>
              </w:rPr>
              <w:fldChar w:fldCharType="end"/>
            </w:r>
          </w:hyperlink>
        </w:p>
        <w:p w14:paraId="0E01B0EB" w14:textId="108276C1" w:rsidR="00335CD7" w:rsidRPr="00335CD7" w:rsidRDefault="005F2D01" w:rsidP="00335CD7">
          <w:pPr>
            <w:pStyle w:val="TOC2"/>
            <w:spacing w:line="240" w:lineRule="auto"/>
            <w:rPr>
              <w:rFonts w:asciiTheme="minorHAnsi" w:eastAsiaTheme="minorEastAsia" w:hAnsiTheme="minorHAnsi" w:cstheme="minorBidi"/>
              <w:b w:val="0"/>
              <w:bCs w:val="0"/>
              <w:sz w:val="20"/>
              <w:szCs w:val="20"/>
              <w:lang w:val="da-DK"/>
            </w:rPr>
          </w:pPr>
          <w:hyperlink w:anchor="_Toc59447728" w:history="1">
            <w:r w:rsidR="00335CD7" w:rsidRPr="00335CD7">
              <w:rPr>
                <w:rStyle w:val="Hyperlink"/>
                <w:rFonts w:cs="Times New Roman"/>
                <w:sz w:val="22"/>
                <w:szCs w:val="20"/>
                <w:highlight w:val="white"/>
              </w:rPr>
              <w:t>2.8 Model training, tuning and validation</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_Toc59447728 \h </w:instrText>
            </w:r>
            <w:r w:rsidR="00335CD7" w:rsidRPr="00335CD7">
              <w:rPr>
                <w:webHidden/>
                <w:sz w:val="22"/>
                <w:szCs w:val="20"/>
              </w:rPr>
            </w:r>
            <w:r w:rsidR="00335CD7" w:rsidRPr="00335CD7">
              <w:rPr>
                <w:webHidden/>
                <w:sz w:val="22"/>
                <w:szCs w:val="20"/>
              </w:rPr>
              <w:fldChar w:fldCharType="separate"/>
            </w:r>
            <w:r w:rsidR="000531B3">
              <w:rPr>
                <w:webHidden/>
                <w:sz w:val="22"/>
                <w:szCs w:val="20"/>
              </w:rPr>
              <w:t>15</w:t>
            </w:r>
            <w:r w:rsidR="00335CD7" w:rsidRPr="00335CD7">
              <w:rPr>
                <w:webHidden/>
                <w:sz w:val="22"/>
                <w:szCs w:val="20"/>
              </w:rPr>
              <w:fldChar w:fldCharType="end"/>
            </w:r>
          </w:hyperlink>
        </w:p>
        <w:p w14:paraId="71ECE76F" w14:textId="7993CE13" w:rsidR="00335CD7" w:rsidRPr="00335CD7" w:rsidRDefault="005F2D01" w:rsidP="00335CD7">
          <w:pPr>
            <w:pStyle w:val="TOC2"/>
            <w:spacing w:line="240" w:lineRule="auto"/>
            <w:rPr>
              <w:rFonts w:asciiTheme="minorHAnsi" w:eastAsiaTheme="minorEastAsia" w:hAnsiTheme="minorHAnsi" w:cstheme="minorBidi"/>
              <w:b w:val="0"/>
              <w:bCs w:val="0"/>
              <w:sz w:val="20"/>
              <w:szCs w:val="20"/>
              <w:lang w:val="da-DK"/>
            </w:rPr>
          </w:pPr>
          <w:hyperlink w:anchor="_Toc59447729" w:history="1">
            <w:r w:rsidR="00335CD7" w:rsidRPr="00335CD7">
              <w:rPr>
                <w:rStyle w:val="Hyperlink"/>
                <w:rFonts w:cs="Times New Roman"/>
                <w:sz w:val="22"/>
                <w:szCs w:val="20"/>
                <w:highlight w:val="white"/>
              </w:rPr>
              <w:t>2.9 Test and evaluation</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_Toc59447729 \h </w:instrText>
            </w:r>
            <w:r w:rsidR="00335CD7" w:rsidRPr="00335CD7">
              <w:rPr>
                <w:webHidden/>
                <w:sz w:val="22"/>
                <w:szCs w:val="20"/>
              </w:rPr>
            </w:r>
            <w:r w:rsidR="00335CD7" w:rsidRPr="00335CD7">
              <w:rPr>
                <w:webHidden/>
                <w:sz w:val="22"/>
                <w:szCs w:val="20"/>
              </w:rPr>
              <w:fldChar w:fldCharType="separate"/>
            </w:r>
            <w:r w:rsidR="000531B3">
              <w:rPr>
                <w:webHidden/>
                <w:sz w:val="22"/>
                <w:szCs w:val="20"/>
              </w:rPr>
              <w:t>15</w:t>
            </w:r>
            <w:r w:rsidR="00335CD7" w:rsidRPr="00335CD7">
              <w:rPr>
                <w:webHidden/>
                <w:sz w:val="22"/>
                <w:szCs w:val="20"/>
              </w:rPr>
              <w:fldChar w:fldCharType="end"/>
            </w:r>
          </w:hyperlink>
        </w:p>
        <w:p w14:paraId="287772C7" w14:textId="0F22FC75" w:rsidR="00335CD7" w:rsidRPr="00335CD7" w:rsidRDefault="005F2D01" w:rsidP="00335CD7">
          <w:pPr>
            <w:pStyle w:val="TOC3"/>
            <w:tabs>
              <w:tab w:val="right" w:leader="underscore" w:pos="9019"/>
            </w:tabs>
            <w:spacing w:line="240" w:lineRule="auto"/>
            <w:rPr>
              <w:rFonts w:eastAsiaTheme="minorEastAsia" w:cstheme="minorBidi"/>
              <w:noProof/>
              <w:lang w:val="da-DK"/>
            </w:rPr>
          </w:pPr>
          <w:hyperlink w:anchor="_Toc59447730" w:history="1">
            <w:r w:rsidR="00335CD7" w:rsidRPr="00335CD7">
              <w:rPr>
                <w:rStyle w:val="Hyperlink"/>
                <w:rFonts w:cs="Times New Roman"/>
                <w:noProof/>
                <w:sz w:val="18"/>
                <w:szCs w:val="18"/>
                <w:highlight w:val="white"/>
                <w:lang w:val="en-US"/>
              </w:rPr>
              <w:t>2.9.1 Testing the models</w:t>
            </w:r>
            <w:r w:rsidR="00335CD7" w:rsidRPr="00335CD7">
              <w:rPr>
                <w:noProof/>
                <w:webHidden/>
                <w:sz w:val="18"/>
                <w:szCs w:val="18"/>
              </w:rPr>
              <w:tab/>
            </w:r>
            <w:r w:rsidR="00335CD7" w:rsidRPr="00335CD7">
              <w:rPr>
                <w:noProof/>
                <w:webHidden/>
                <w:sz w:val="18"/>
                <w:szCs w:val="18"/>
              </w:rPr>
              <w:fldChar w:fldCharType="begin"/>
            </w:r>
            <w:r w:rsidR="00335CD7" w:rsidRPr="00335CD7">
              <w:rPr>
                <w:noProof/>
                <w:webHidden/>
                <w:sz w:val="18"/>
                <w:szCs w:val="18"/>
              </w:rPr>
              <w:instrText xml:space="preserve"> PAGEREF _Toc59447730 \h </w:instrText>
            </w:r>
            <w:r w:rsidR="00335CD7" w:rsidRPr="00335CD7">
              <w:rPr>
                <w:noProof/>
                <w:webHidden/>
                <w:sz w:val="18"/>
                <w:szCs w:val="18"/>
              </w:rPr>
            </w:r>
            <w:r w:rsidR="00335CD7" w:rsidRPr="00335CD7">
              <w:rPr>
                <w:noProof/>
                <w:webHidden/>
                <w:sz w:val="18"/>
                <w:szCs w:val="18"/>
              </w:rPr>
              <w:fldChar w:fldCharType="separate"/>
            </w:r>
            <w:r w:rsidR="000531B3">
              <w:rPr>
                <w:noProof/>
                <w:webHidden/>
                <w:sz w:val="18"/>
                <w:szCs w:val="18"/>
              </w:rPr>
              <w:t>15</w:t>
            </w:r>
            <w:r w:rsidR="00335CD7" w:rsidRPr="00335CD7">
              <w:rPr>
                <w:noProof/>
                <w:webHidden/>
                <w:sz w:val="18"/>
                <w:szCs w:val="18"/>
              </w:rPr>
              <w:fldChar w:fldCharType="end"/>
            </w:r>
          </w:hyperlink>
        </w:p>
        <w:p w14:paraId="097B140A" w14:textId="2CC1565D" w:rsidR="00335CD7" w:rsidRPr="00335CD7" w:rsidRDefault="005F2D01" w:rsidP="00335CD7">
          <w:pPr>
            <w:pStyle w:val="TOC3"/>
            <w:tabs>
              <w:tab w:val="right" w:leader="underscore" w:pos="9019"/>
            </w:tabs>
            <w:spacing w:line="240" w:lineRule="auto"/>
            <w:rPr>
              <w:rFonts w:eastAsiaTheme="minorEastAsia" w:cstheme="minorBidi"/>
              <w:noProof/>
              <w:lang w:val="da-DK"/>
            </w:rPr>
          </w:pPr>
          <w:hyperlink w:anchor="_Toc59447731" w:history="1">
            <w:r w:rsidR="00335CD7" w:rsidRPr="00335CD7">
              <w:rPr>
                <w:rStyle w:val="Hyperlink"/>
                <w:rFonts w:cs="Times New Roman"/>
                <w:noProof/>
                <w:sz w:val="18"/>
                <w:szCs w:val="18"/>
                <w:highlight w:val="white"/>
                <w:lang w:val="en-US"/>
              </w:rPr>
              <w:t>2.9.2 Evaluation metrics</w:t>
            </w:r>
            <w:r w:rsidR="00335CD7" w:rsidRPr="00335CD7">
              <w:rPr>
                <w:noProof/>
                <w:webHidden/>
                <w:sz w:val="18"/>
                <w:szCs w:val="18"/>
              </w:rPr>
              <w:tab/>
            </w:r>
            <w:r w:rsidR="00335CD7" w:rsidRPr="00335CD7">
              <w:rPr>
                <w:noProof/>
                <w:webHidden/>
                <w:sz w:val="18"/>
                <w:szCs w:val="18"/>
              </w:rPr>
              <w:fldChar w:fldCharType="begin"/>
            </w:r>
            <w:r w:rsidR="00335CD7" w:rsidRPr="00335CD7">
              <w:rPr>
                <w:noProof/>
                <w:webHidden/>
                <w:sz w:val="18"/>
                <w:szCs w:val="18"/>
              </w:rPr>
              <w:instrText xml:space="preserve"> PAGEREF _Toc59447731 \h </w:instrText>
            </w:r>
            <w:r w:rsidR="00335CD7" w:rsidRPr="00335CD7">
              <w:rPr>
                <w:noProof/>
                <w:webHidden/>
                <w:sz w:val="18"/>
                <w:szCs w:val="18"/>
              </w:rPr>
            </w:r>
            <w:r w:rsidR="00335CD7" w:rsidRPr="00335CD7">
              <w:rPr>
                <w:noProof/>
                <w:webHidden/>
                <w:sz w:val="18"/>
                <w:szCs w:val="18"/>
              </w:rPr>
              <w:fldChar w:fldCharType="separate"/>
            </w:r>
            <w:r w:rsidR="000531B3">
              <w:rPr>
                <w:noProof/>
                <w:webHidden/>
                <w:sz w:val="18"/>
                <w:szCs w:val="18"/>
              </w:rPr>
              <w:t>15</w:t>
            </w:r>
            <w:r w:rsidR="00335CD7" w:rsidRPr="00335CD7">
              <w:rPr>
                <w:noProof/>
                <w:webHidden/>
                <w:sz w:val="18"/>
                <w:szCs w:val="18"/>
              </w:rPr>
              <w:fldChar w:fldCharType="end"/>
            </w:r>
          </w:hyperlink>
        </w:p>
        <w:p w14:paraId="51BC6BA5" w14:textId="7881B0F9" w:rsidR="00335CD7" w:rsidRPr="00335CD7" w:rsidRDefault="005F2D01" w:rsidP="00335CD7">
          <w:pPr>
            <w:pStyle w:val="TOC2"/>
            <w:spacing w:line="240" w:lineRule="auto"/>
            <w:rPr>
              <w:rFonts w:asciiTheme="minorHAnsi" w:eastAsiaTheme="minorEastAsia" w:hAnsiTheme="minorHAnsi" w:cstheme="minorBidi"/>
              <w:b w:val="0"/>
              <w:bCs w:val="0"/>
              <w:sz w:val="20"/>
              <w:szCs w:val="20"/>
              <w:lang w:val="da-DK"/>
            </w:rPr>
          </w:pPr>
          <w:hyperlink w:anchor="_Toc59447732" w:history="1">
            <w:r w:rsidR="00335CD7" w:rsidRPr="00335CD7">
              <w:rPr>
                <w:rStyle w:val="Hyperlink"/>
                <w:rFonts w:cs="Times New Roman"/>
                <w:sz w:val="22"/>
                <w:szCs w:val="20"/>
                <w:highlight w:val="white"/>
              </w:rPr>
              <w:t>2.10 Differences between replication and original study</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_Toc59447732 \h </w:instrText>
            </w:r>
            <w:r w:rsidR="00335CD7" w:rsidRPr="00335CD7">
              <w:rPr>
                <w:webHidden/>
                <w:sz w:val="22"/>
                <w:szCs w:val="20"/>
              </w:rPr>
            </w:r>
            <w:r w:rsidR="00335CD7" w:rsidRPr="00335CD7">
              <w:rPr>
                <w:webHidden/>
                <w:sz w:val="22"/>
                <w:szCs w:val="20"/>
              </w:rPr>
              <w:fldChar w:fldCharType="separate"/>
            </w:r>
            <w:r w:rsidR="000531B3">
              <w:rPr>
                <w:webHidden/>
                <w:sz w:val="22"/>
                <w:szCs w:val="20"/>
              </w:rPr>
              <w:t>16</w:t>
            </w:r>
            <w:r w:rsidR="00335CD7" w:rsidRPr="00335CD7">
              <w:rPr>
                <w:webHidden/>
                <w:sz w:val="22"/>
                <w:szCs w:val="20"/>
              </w:rPr>
              <w:fldChar w:fldCharType="end"/>
            </w:r>
          </w:hyperlink>
        </w:p>
        <w:p w14:paraId="447A72A1" w14:textId="21F37B00" w:rsidR="00335CD7" w:rsidRPr="00335CD7" w:rsidRDefault="005F2D01" w:rsidP="00335CD7">
          <w:pPr>
            <w:pStyle w:val="TOC1"/>
            <w:spacing w:line="240" w:lineRule="auto"/>
            <w:rPr>
              <w:rFonts w:asciiTheme="minorHAnsi" w:eastAsiaTheme="minorEastAsia" w:hAnsiTheme="minorHAnsi" w:cstheme="minorBidi"/>
              <w:b w:val="0"/>
              <w:bCs w:val="0"/>
              <w:i w:val="0"/>
              <w:iCs w:val="0"/>
              <w:sz w:val="20"/>
              <w:szCs w:val="20"/>
              <w:lang w:val="da-DK"/>
            </w:rPr>
          </w:pPr>
          <w:hyperlink w:anchor="_Toc59447733" w:history="1">
            <w:r w:rsidR="00335CD7" w:rsidRPr="00335CD7">
              <w:rPr>
                <w:rStyle w:val="Hyperlink"/>
                <w:rFonts w:cs="Times New Roman"/>
                <w:sz w:val="22"/>
                <w:szCs w:val="22"/>
                <w:highlight w:val="white"/>
              </w:rPr>
              <w:t>3. Results</w:t>
            </w:r>
            <w:r w:rsidR="00335CD7" w:rsidRPr="00335CD7">
              <w:rPr>
                <w:webHidden/>
                <w:sz w:val="22"/>
                <w:szCs w:val="22"/>
              </w:rPr>
              <w:tab/>
            </w:r>
            <w:r w:rsidR="00335CD7" w:rsidRPr="00335CD7">
              <w:rPr>
                <w:webHidden/>
                <w:sz w:val="22"/>
                <w:szCs w:val="22"/>
              </w:rPr>
              <w:fldChar w:fldCharType="begin"/>
            </w:r>
            <w:r w:rsidR="00335CD7" w:rsidRPr="00335CD7">
              <w:rPr>
                <w:webHidden/>
                <w:sz w:val="22"/>
                <w:szCs w:val="22"/>
              </w:rPr>
              <w:instrText xml:space="preserve"> PAGEREF _Toc59447733 \h </w:instrText>
            </w:r>
            <w:r w:rsidR="00335CD7" w:rsidRPr="00335CD7">
              <w:rPr>
                <w:webHidden/>
                <w:sz w:val="22"/>
                <w:szCs w:val="22"/>
              </w:rPr>
            </w:r>
            <w:r w:rsidR="00335CD7" w:rsidRPr="00335CD7">
              <w:rPr>
                <w:webHidden/>
                <w:sz w:val="22"/>
                <w:szCs w:val="22"/>
              </w:rPr>
              <w:fldChar w:fldCharType="separate"/>
            </w:r>
            <w:r w:rsidR="000531B3">
              <w:rPr>
                <w:webHidden/>
                <w:sz w:val="22"/>
                <w:szCs w:val="22"/>
              </w:rPr>
              <w:t>17</w:t>
            </w:r>
            <w:r w:rsidR="00335CD7" w:rsidRPr="00335CD7">
              <w:rPr>
                <w:webHidden/>
                <w:sz w:val="22"/>
                <w:szCs w:val="22"/>
              </w:rPr>
              <w:fldChar w:fldCharType="end"/>
            </w:r>
          </w:hyperlink>
        </w:p>
        <w:p w14:paraId="288C7497" w14:textId="05421AB4" w:rsidR="00335CD7" w:rsidRPr="00335CD7" w:rsidRDefault="005F2D01" w:rsidP="00335CD7">
          <w:pPr>
            <w:pStyle w:val="TOC1"/>
            <w:spacing w:line="240" w:lineRule="auto"/>
            <w:rPr>
              <w:rFonts w:asciiTheme="minorHAnsi" w:eastAsiaTheme="minorEastAsia" w:hAnsiTheme="minorHAnsi" w:cstheme="minorBidi"/>
              <w:b w:val="0"/>
              <w:bCs w:val="0"/>
              <w:i w:val="0"/>
              <w:iCs w:val="0"/>
              <w:sz w:val="20"/>
              <w:szCs w:val="20"/>
              <w:lang w:val="da-DK"/>
            </w:rPr>
          </w:pPr>
          <w:hyperlink w:anchor="_Toc59447734" w:history="1">
            <w:r w:rsidR="00335CD7" w:rsidRPr="00335CD7">
              <w:rPr>
                <w:rStyle w:val="Hyperlink"/>
                <w:rFonts w:cs="Times New Roman"/>
                <w:sz w:val="22"/>
                <w:szCs w:val="22"/>
                <w:highlight w:val="white"/>
              </w:rPr>
              <w:t>4. Discussion</w:t>
            </w:r>
            <w:r w:rsidR="00335CD7" w:rsidRPr="00335CD7">
              <w:rPr>
                <w:webHidden/>
                <w:sz w:val="22"/>
                <w:szCs w:val="22"/>
              </w:rPr>
              <w:tab/>
            </w:r>
            <w:r w:rsidR="00335CD7" w:rsidRPr="00335CD7">
              <w:rPr>
                <w:webHidden/>
                <w:sz w:val="22"/>
                <w:szCs w:val="22"/>
              </w:rPr>
              <w:fldChar w:fldCharType="begin"/>
            </w:r>
            <w:r w:rsidR="00335CD7" w:rsidRPr="00335CD7">
              <w:rPr>
                <w:webHidden/>
                <w:sz w:val="22"/>
                <w:szCs w:val="22"/>
              </w:rPr>
              <w:instrText xml:space="preserve"> PAGEREF _Toc59447734 \h </w:instrText>
            </w:r>
            <w:r w:rsidR="00335CD7" w:rsidRPr="00335CD7">
              <w:rPr>
                <w:webHidden/>
                <w:sz w:val="22"/>
                <w:szCs w:val="22"/>
              </w:rPr>
            </w:r>
            <w:r w:rsidR="00335CD7" w:rsidRPr="00335CD7">
              <w:rPr>
                <w:webHidden/>
                <w:sz w:val="22"/>
                <w:szCs w:val="22"/>
              </w:rPr>
              <w:fldChar w:fldCharType="separate"/>
            </w:r>
            <w:r w:rsidR="000531B3">
              <w:rPr>
                <w:webHidden/>
                <w:sz w:val="22"/>
                <w:szCs w:val="22"/>
              </w:rPr>
              <w:t>19</w:t>
            </w:r>
            <w:r w:rsidR="00335CD7" w:rsidRPr="00335CD7">
              <w:rPr>
                <w:webHidden/>
                <w:sz w:val="22"/>
                <w:szCs w:val="22"/>
              </w:rPr>
              <w:fldChar w:fldCharType="end"/>
            </w:r>
          </w:hyperlink>
        </w:p>
        <w:p w14:paraId="2F618020" w14:textId="328541CF" w:rsidR="00335CD7" w:rsidRPr="00335CD7" w:rsidRDefault="005F2D01" w:rsidP="00335CD7">
          <w:pPr>
            <w:pStyle w:val="TOC2"/>
            <w:spacing w:line="240" w:lineRule="auto"/>
            <w:rPr>
              <w:rFonts w:asciiTheme="minorHAnsi" w:eastAsiaTheme="minorEastAsia" w:hAnsiTheme="minorHAnsi" w:cstheme="minorBidi"/>
              <w:b w:val="0"/>
              <w:bCs w:val="0"/>
              <w:sz w:val="20"/>
              <w:szCs w:val="20"/>
              <w:lang w:val="da-DK"/>
            </w:rPr>
          </w:pPr>
          <w:hyperlink w:anchor="_Toc59447735" w:history="1">
            <w:r w:rsidR="00335CD7" w:rsidRPr="00335CD7">
              <w:rPr>
                <w:rStyle w:val="Hyperlink"/>
                <w:rFonts w:cs="Times New Roman"/>
                <w:sz w:val="22"/>
                <w:szCs w:val="20"/>
                <w:highlight w:val="white"/>
              </w:rPr>
              <w:t xml:space="preserve">4.1 </w:t>
            </w:r>
            <w:r w:rsidR="00335CD7" w:rsidRPr="00335CD7">
              <w:rPr>
                <w:rStyle w:val="Hyperlink"/>
                <w:rFonts w:cs="Times New Roman"/>
                <w:sz w:val="22"/>
                <w:szCs w:val="20"/>
              </w:rPr>
              <w:t>Model performance</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_Toc59447735 \h </w:instrText>
            </w:r>
            <w:r w:rsidR="00335CD7" w:rsidRPr="00335CD7">
              <w:rPr>
                <w:webHidden/>
                <w:sz w:val="22"/>
                <w:szCs w:val="20"/>
              </w:rPr>
            </w:r>
            <w:r w:rsidR="00335CD7" w:rsidRPr="00335CD7">
              <w:rPr>
                <w:webHidden/>
                <w:sz w:val="22"/>
                <w:szCs w:val="20"/>
              </w:rPr>
              <w:fldChar w:fldCharType="separate"/>
            </w:r>
            <w:r w:rsidR="000531B3">
              <w:rPr>
                <w:webHidden/>
                <w:sz w:val="22"/>
                <w:szCs w:val="20"/>
              </w:rPr>
              <w:t>20</w:t>
            </w:r>
            <w:r w:rsidR="00335CD7" w:rsidRPr="00335CD7">
              <w:rPr>
                <w:webHidden/>
                <w:sz w:val="22"/>
                <w:szCs w:val="20"/>
              </w:rPr>
              <w:fldChar w:fldCharType="end"/>
            </w:r>
          </w:hyperlink>
        </w:p>
        <w:p w14:paraId="4A7D191A" w14:textId="07847F82" w:rsidR="00335CD7" w:rsidRPr="00335CD7" w:rsidRDefault="005F2D01" w:rsidP="00335CD7">
          <w:pPr>
            <w:pStyle w:val="TOC2"/>
            <w:spacing w:line="240" w:lineRule="auto"/>
            <w:rPr>
              <w:rFonts w:asciiTheme="minorHAnsi" w:eastAsiaTheme="minorEastAsia" w:hAnsiTheme="minorHAnsi" w:cstheme="minorBidi"/>
              <w:b w:val="0"/>
              <w:bCs w:val="0"/>
              <w:sz w:val="20"/>
              <w:szCs w:val="20"/>
              <w:lang w:val="da-DK"/>
            </w:rPr>
          </w:pPr>
          <w:hyperlink w:anchor="_Toc59447736" w:history="1">
            <w:r w:rsidR="00335CD7" w:rsidRPr="00335CD7">
              <w:rPr>
                <w:rStyle w:val="Hyperlink"/>
                <w:rFonts w:cs="Times New Roman"/>
                <w:sz w:val="22"/>
                <w:szCs w:val="20"/>
                <w:highlight w:val="white"/>
              </w:rPr>
              <w:t>4.2 An evaluation of the pipeline implementation</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_Toc59447736 \h </w:instrText>
            </w:r>
            <w:r w:rsidR="00335CD7" w:rsidRPr="00335CD7">
              <w:rPr>
                <w:webHidden/>
                <w:sz w:val="22"/>
                <w:szCs w:val="20"/>
              </w:rPr>
            </w:r>
            <w:r w:rsidR="00335CD7" w:rsidRPr="00335CD7">
              <w:rPr>
                <w:webHidden/>
                <w:sz w:val="22"/>
                <w:szCs w:val="20"/>
              </w:rPr>
              <w:fldChar w:fldCharType="separate"/>
            </w:r>
            <w:r w:rsidR="000531B3">
              <w:rPr>
                <w:webHidden/>
                <w:sz w:val="22"/>
                <w:szCs w:val="20"/>
              </w:rPr>
              <w:t>21</w:t>
            </w:r>
            <w:r w:rsidR="00335CD7" w:rsidRPr="00335CD7">
              <w:rPr>
                <w:webHidden/>
                <w:sz w:val="22"/>
                <w:szCs w:val="20"/>
              </w:rPr>
              <w:fldChar w:fldCharType="end"/>
            </w:r>
          </w:hyperlink>
        </w:p>
        <w:p w14:paraId="3C38CD3E" w14:textId="35662459" w:rsidR="00335CD7" w:rsidRPr="00335CD7" w:rsidRDefault="005F2D01" w:rsidP="00335CD7">
          <w:pPr>
            <w:pStyle w:val="TOC2"/>
            <w:spacing w:line="240" w:lineRule="auto"/>
            <w:rPr>
              <w:rFonts w:asciiTheme="minorHAnsi" w:eastAsiaTheme="minorEastAsia" w:hAnsiTheme="minorHAnsi" w:cstheme="minorBidi"/>
              <w:b w:val="0"/>
              <w:bCs w:val="0"/>
              <w:sz w:val="20"/>
              <w:szCs w:val="20"/>
              <w:lang w:val="da-DK"/>
            </w:rPr>
          </w:pPr>
          <w:hyperlink w:anchor="_Toc59447737" w:history="1">
            <w:r w:rsidR="00335CD7" w:rsidRPr="00335CD7">
              <w:rPr>
                <w:rStyle w:val="Hyperlink"/>
                <w:rFonts w:cs="Times New Roman"/>
                <w:sz w:val="22"/>
                <w:szCs w:val="20"/>
                <w:highlight w:val="white"/>
              </w:rPr>
              <w:t>4.3 Limitations and prospects of the pipeline</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_Toc59447737 \h </w:instrText>
            </w:r>
            <w:r w:rsidR="00335CD7" w:rsidRPr="00335CD7">
              <w:rPr>
                <w:webHidden/>
                <w:sz w:val="22"/>
                <w:szCs w:val="20"/>
              </w:rPr>
            </w:r>
            <w:r w:rsidR="00335CD7" w:rsidRPr="00335CD7">
              <w:rPr>
                <w:webHidden/>
                <w:sz w:val="22"/>
                <w:szCs w:val="20"/>
              </w:rPr>
              <w:fldChar w:fldCharType="separate"/>
            </w:r>
            <w:r w:rsidR="000531B3">
              <w:rPr>
                <w:webHidden/>
                <w:sz w:val="22"/>
                <w:szCs w:val="20"/>
              </w:rPr>
              <w:t>23</w:t>
            </w:r>
            <w:r w:rsidR="00335CD7" w:rsidRPr="00335CD7">
              <w:rPr>
                <w:webHidden/>
                <w:sz w:val="22"/>
                <w:szCs w:val="20"/>
              </w:rPr>
              <w:fldChar w:fldCharType="end"/>
            </w:r>
          </w:hyperlink>
        </w:p>
        <w:p w14:paraId="6A269259" w14:textId="0999BC52" w:rsidR="00335CD7" w:rsidRPr="00335CD7" w:rsidRDefault="005F2D01" w:rsidP="00335CD7">
          <w:pPr>
            <w:pStyle w:val="TOC1"/>
            <w:spacing w:line="240" w:lineRule="auto"/>
            <w:rPr>
              <w:rFonts w:asciiTheme="minorHAnsi" w:eastAsiaTheme="minorEastAsia" w:hAnsiTheme="minorHAnsi" w:cstheme="minorBidi"/>
              <w:b w:val="0"/>
              <w:bCs w:val="0"/>
              <w:i w:val="0"/>
              <w:iCs w:val="0"/>
              <w:sz w:val="20"/>
              <w:szCs w:val="20"/>
              <w:lang w:val="da-DK"/>
            </w:rPr>
          </w:pPr>
          <w:hyperlink w:anchor="_Toc59447738" w:history="1">
            <w:r w:rsidR="00335CD7" w:rsidRPr="00335CD7">
              <w:rPr>
                <w:rStyle w:val="Hyperlink"/>
                <w:sz w:val="22"/>
                <w:szCs w:val="22"/>
                <w:highlight w:val="white"/>
              </w:rPr>
              <w:t>5. Conclusion</w:t>
            </w:r>
            <w:r w:rsidR="00335CD7" w:rsidRPr="00335CD7">
              <w:rPr>
                <w:webHidden/>
                <w:sz w:val="22"/>
                <w:szCs w:val="22"/>
              </w:rPr>
              <w:tab/>
            </w:r>
            <w:r w:rsidR="00335CD7" w:rsidRPr="00335CD7">
              <w:rPr>
                <w:webHidden/>
                <w:sz w:val="22"/>
                <w:szCs w:val="22"/>
              </w:rPr>
              <w:fldChar w:fldCharType="begin"/>
            </w:r>
            <w:r w:rsidR="00335CD7" w:rsidRPr="00335CD7">
              <w:rPr>
                <w:webHidden/>
                <w:sz w:val="22"/>
                <w:szCs w:val="22"/>
              </w:rPr>
              <w:instrText xml:space="preserve"> PAGEREF _Toc59447738 \h </w:instrText>
            </w:r>
            <w:r w:rsidR="00335CD7" w:rsidRPr="00335CD7">
              <w:rPr>
                <w:webHidden/>
                <w:sz w:val="22"/>
                <w:szCs w:val="22"/>
              </w:rPr>
            </w:r>
            <w:r w:rsidR="00335CD7" w:rsidRPr="00335CD7">
              <w:rPr>
                <w:webHidden/>
                <w:sz w:val="22"/>
                <w:szCs w:val="22"/>
              </w:rPr>
              <w:fldChar w:fldCharType="separate"/>
            </w:r>
            <w:r w:rsidR="000531B3">
              <w:rPr>
                <w:webHidden/>
                <w:sz w:val="22"/>
                <w:szCs w:val="22"/>
              </w:rPr>
              <w:t>25</w:t>
            </w:r>
            <w:r w:rsidR="00335CD7" w:rsidRPr="00335CD7">
              <w:rPr>
                <w:webHidden/>
                <w:sz w:val="22"/>
                <w:szCs w:val="22"/>
              </w:rPr>
              <w:fldChar w:fldCharType="end"/>
            </w:r>
          </w:hyperlink>
        </w:p>
        <w:p w14:paraId="64C93D77" w14:textId="770E3DCD" w:rsidR="00335CD7" w:rsidRPr="00335CD7" w:rsidRDefault="005F2D01" w:rsidP="00335CD7">
          <w:pPr>
            <w:pStyle w:val="TOC1"/>
            <w:spacing w:line="240" w:lineRule="auto"/>
            <w:rPr>
              <w:rFonts w:asciiTheme="minorHAnsi" w:eastAsiaTheme="minorEastAsia" w:hAnsiTheme="minorHAnsi" w:cstheme="minorBidi"/>
              <w:b w:val="0"/>
              <w:bCs w:val="0"/>
              <w:i w:val="0"/>
              <w:iCs w:val="0"/>
              <w:sz w:val="20"/>
              <w:szCs w:val="20"/>
              <w:lang w:val="da-DK"/>
            </w:rPr>
          </w:pPr>
          <w:hyperlink w:anchor="_Toc59447739" w:history="1">
            <w:r w:rsidR="00335CD7" w:rsidRPr="00335CD7">
              <w:rPr>
                <w:rStyle w:val="Hyperlink"/>
                <w:sz w:val="22"/>
                <w:szCs w:val="22"/>
                <w:highlight w:val="white"/>
              </w:rPr>
              <w:t>6. Acknowledgements</w:t>
            </w:r>
            <w:r w:rsidR="00335CD7" w:rsidRPr="00335CD7">
              <w:rPr>
                <w:webHidden/>
                <w:sz w:val="22"/>
                <w:szCs w:val="22"/>
              </w:rPr>
              <w:tab/>
            </w:r>
            <w:r w:rsidR="00335CD7" w:rsidRPr="00335CD7">
              <w:rPr>
                <w:webHidden/>
                <w:sz w:val="22"/>
                <w:szCs w:val="22"/>
              </w:rPr>
              <w:fldChar w:fldCharType="begin"/>
            </w:r>
            <w:r w:rsidR="00335CD7" w:rsidRPr="00335CD7">
              <w:rPr>
                <w:webHidden/>
                <w:sz w:val="22"/>
                <w:szCs w:val="22"/>
              </w:rPr>
              <w:instrText xml:space="preserve"> PAGEREF _Toc59447739 \h </w:instrText>
            </w:r>
            <w:r w:rsidR="00335CD7" w:rsidRPr="00335CD7">
              <w:rPr>
                <w:webHidden/>
                <w:sz w:val="22"/>
                <w:szCs w:val="22"/>
              </w:rPr>
            </w:r>
            <w:r w:rsidR="00335CD7" w:rsidRPr="00335CD7">
              <w:rPr>
                <w:webHidden/>
                <w:sz w:val="22"/>
                <w:szCs w:val="22"/>
              </w:rPr>
              <w:fldChar w:fldCharType="separate"/>
            </w:r>
            <w:r w:rsidR="000531B3">
              <w:rPr>
                <w:webHidden/>
                <w:sz w:val="22"/>
                <w:szCs w:val="22"/>
              </w:rPr>
              <w:t>25</w:t>
            </w:r>
            <w:r w:rsidR="00335CD7" w:rsidRPr="00335CD7">
              <w:rPr>
                <w:webHidden/>
                <w:sz w:val="22"/>
                <w:szCs w:val="22"/>
              </w:rPr>
              <w:fldChar w:fldCharType="end"/>
            </w:r>
          </w:hyperlink>
        </w:p>
        <w:p w14:paraId="1747F5F8" w14:textId="77C8F901" w:rsidR="00335CD7" w:rsidRPr="00335CD7" w:rsidRDefault="005F2D01" w:rsidP="00335CD7">
          <w:pPr>
            <w:pStyle w:val="TOC1"/>
            <w:spacing w:line="240" w:lineRule="auto"/>
            <w:rPr>
              <w:rFonts w:asciiTheme="minorHAnsi" w:eastAsiaTheme="minorEastAsia" w:hAnsiTheme="minorHAnsi" w:cstheme="minorBidi"/>
              <w:b w:val="0"/>
              <w:bCs w:val="0"/>
              <w:i w:val="0"/>
              <w:iCs w:val="0"/>
              <w:sz w:val="20"/>
              <w:szCs w:val="20"/>
              <w:lang w:val="da-DK"/>
            </w:rPr>
          </w:pPr>
          <w:hyperlink w:anchor="_Toc59447740" w:history="1">
            <w:r w:rsidR="00335CD7" w:rsidRPr="00335CD7">
              <w:rPr>
                <w:rStyle w:val="Hyperlink"/>
                <w:rFonts w:cs="Times New Roman"/>
                <w:sz w:val="22"/>
                <w:szCs w:val="22"/>
                <w:highlight w:val="white"/>
              </w:rPr>
              <w:t>7. References</w:t>
            </w:r>
            <w:r w:rsidR="00335CD7" w:rsidRPr="00335CD7">
              <w:rPr>
                <w:webHidden/>
                <w:sz w:val="22"/>
                <w:szCs w:val="22"/>
              </w:rPr>
              <w:tab/>
            </w:r>
            <w:r w:rsidR="00335CD7" w:rsidRPr="00335CD7">
              <w:rPr>
                <w:webHidden/>
                <w:sz w:val="22"/>
                <w:szCs w:val="22"/>
              </w:rPr>
              <w:fldChar w:fldCharType="begin"/>
            </w:r>
            <w:r w:rsidR="00335CD7" w:rsidRPr="00335CD7">
              <w:rPr>
                <w:webHidden/>
                <w:sz w:val="22"/>
                <w:szCs w:val="22"/>
              </w:rPr>
              <w:instrText xml:space="preserve"> PAGEREF _Toc59447740 \h </w:instrText>
            </w:r>
            <w:r w:rsidR="00335CD7" w:rsidRPr="00335CD7">
              <w:rPr>
                <w:webHidden/>
                <w:sz w:val="22"/>
                <w:szCs w:val="22"/>
              </w:rPr>
            </w:r>
            <w:r w:rsidR="00335CD7" w:rsidRPr="00335CD7">
              <w:rPr>
                <w:webHidden/>
                <w:sz w:val="22"/>
                <w:szCs w:val="22"/>
              </w:rPr>
              <w:fldChar w:fldCharType="separate"/>
            </w:r>
            <w:r w:rsidR="000531B3">
              <w:rPr>
                <w:webHidden/>
                <w:sz w:val="22"/>
                <w:szCs w:val="22"/>
              </w:rPr>
              <w:t>26</w:t>
            </w:r>
            <w:r w:rsidR="00335CD7" w:rsidRPr="00335CD7">
              <w:rPr>
                <w:webHidden/>
                <w:sz w:val="22"/>
                <w:szCs w:val="22"/>
              </w:rPr>
              <w:fldChar w:fldCharType="end"/>
            </w:r>
          </w:hyperlink>
        </w:p>
        <w:p w14:paraId="3EB3E89C" w14:textId="165059E0" w:rsidR="00335CD7" w:rsidRPr="00335CD7" w:rsidRDefault="005F2D01" w:rsidP="00335CD7">
          <w:pPr>
            <w:pStyle w:val="TOC1"/>
            <w:spacing w:line="240" w:lineRule="auto"/>
            <w:rPr>
              <w:rFonts w:asciiTheme="minorHAnsi" w:eastAsiaTheme="minorEastAsia" w:hAnsiTheme="minorHAnsi" w:cstheme="minorBidi"/>
              <w:b w:val="0"/>
              <w:bCs w:val="0"/>
              <w:i w:val="0"/>
              <w:iCs w:val="0"/>
              <w:sz w:val="20"/>
              <w:szCs w:val="20"/>
              <w:lang w:val="da-DK"/>
            </w:rPr>
          </w:pPr>
          <w:hyperlink w:anchor="_Toc59447741" w:history="1">
            <w:r w:rsidR="00335CD7" w:rsidRPr="00335CD7">
              <w:rPr>
                <w:rStyle w:val="Hyperlink"/>
                <w:rFonts w:cs="Times New Roman"/>
                <w:sz w:val="22"/>
                <w:szCs w:val="22"/>
                <w:highlight w:val="white"/>
              </w:rPr>
              <w:t>8. Appendix</w:t>
            </w:r>
            <w:r w:rsidR="00335CD7" w:rsidRPr="00335CD7">
              <w:rPr>
                <w:webHidden/>
                <w:sz w:val="22"/>
                <w:szCs w:val="22"/>
              </w:rPr>
              <w:tab/>
            </w:r>
            <w:r w:rsidR="00335CD7" w:rsidRPr="00335CD7">
              <w:rPr>
                <w:webHidden/>
                <w:sz w:val="22"/>
                <w:szCs w:val="22"/>
              </w:rPr>
              <w:fldChar w:fldCharType="begin"/>
            </w:r>
            <w:r w:rsidR="00335CD7" w:rsidRPr="00335CD7">
              <w:rPr>
                <w:webHidden/>
                <w:sz w:val="22"/>
                <w:szCs w:val="22"/>
              </w:rPr>
              <w:instrText xml:space="preserve"> PAGEREF _Toc59447741 \h </w:instrText>
            </w:r>
            <w:r w:rsidR="00335CD7" w:rsidRPr="00335CD7">
              <w:rPr>
                <w:webHidden/>
                <w:sz w:val="22"/>
                <w:szCs w:val="22"/>
              </w:rPr>
            </w:r>
            <w:r w:rsidR="00335CD7" w:rsidRPr="00335CD7">
              <w:rPr>
                <w:webHidden/>
                <w:sz w:val="22"/>
                <w:szCs w:val="22"/>
              </w:rPr>
              <w:fldChar w:fldCharType="separate"/>
            </w:r>
            <w:r w:rsidR="000531B3">
              <w:rPr>
                <w:webHidden/>
                <w:sz w:val="22"/>
                <w:szCs w:val="22"/>
              </w:rPr>
              <w:t>36</w:t>
            </w:r>
            <w:r w:rsidR="00335CD7" w:rsidRPr="00335CD7">
              <w:rPr>
                <w:webHidden/>
                <w:sz w:val="22"/>
                <w:szCs w:val="22"/>
              </w:rPr>
              <w:fldChar w:fldCharType="end"/>
            </w:r>
          </w:hyperlink>
        </w:p>
        <w:p w14:paraId="2CF3D8B6" w14:textId="16EF8762" w:rsidR="00B04864" w:rsidRPr="00CC30DD" w:rsidRDefault="005319FE" w:rsidP="00335CD7">
          <w:pPr>
            <w:spacing w:line="240" w:lineRule="auto"/>
            <w:ind w:left="720" w:hanging="153"/>
            <w:rPr>
              <w:rFonts w:cs="Times New Roman"/>
            </w:rPr>
          </w:pPr>
          <w:r w:rsidRPr="00335CD7">
            <w:rPr>
              <w:rFonts w:cs="Times New Roman"/>
              <w:caps/>
              <w:sz w:val="20"/>
              <w:szCs w:val="20"/>
              <w:u w:val="single"/>
            </w:rPr>
            <w:lastRenderedPageBreak/>
            <w:fldChar w:fldCharType="end"/>
          </w:r>
        </w:p>
      </w:sdtContent>
    </w:sdt>
    <w:p w14:paraId="6C119ACB" w14:textId="0EB5A82F" w:rsidR="005E7C4B" w:rsidRPr="00CC30DD" w:rsidRDefault="002F073B" w:rsidP="006F4023">
      <w:pPr>
        <w:spacing w:line="360" w:lineRule="auto"/>
        <w:ind w:firstLine="0"/>
        <w:rPr>
          <w:rFonts w:cs="Times New Roman"/>
          <w:sz w:val="40"/>
          <w:szCs w:val="40"/>
          <w:highlight w:val="white"/>
          <w:lang w:val="en-US"/>
        </w:rPr>
      </w:pPr>
      <w:r w:rsidRPr="00CC30DD">
        <w:rPr>
          <w:rFonts w:cs="Times New Roman"/>
          <w:sz w:val="40"/>
          <w:szCs w:val="40"/>
          <w:highlight w:val="white"/>
          <w:lang w:val="en-US"/>
        </w:rPr>
        <w:t>Abstract</w:t>
      </w:r>
    </w:p>
    <w:p w14:paraId="5AC4FED6" w14:textId="3AF05DCD" w:rsidR="00D42E4C" w:rsidRPr="00CC30DD" w:rsidRDefault="009E5AF5" w:rsidP="00AC7CA8">
      <w:pPr>
        <w:spacing w:line="360" w:lineRule="auto"/>
        <w:rPr>
          <w:rFonts w:cs="Times New Roman"/>
          <w:lang w:val="en-US"/>
        </w:rPr>
      </w:pPr>
      <w:commentRangeStart w:id="0"/>
      <w:r w:rsidRPr="00CC30DD">
        <w:rPr>
          <w:rFonts w:cs="Times New Roman"/>
          <w:lang w:val="en-US"/>
        </w:rPr>
        <w:t xml:space="preserve">Can machine learning (ML) applied to voice data be used as a tool to help diagnose </w:t>
      </w:r>
      <w:r w:rsidR="00515AEA" w:rsidRPr="00CC30DD">
        <w:rPr>
          <w:rFonts w:cs="Times New Roman"/>
          <w:lang w:val="en-US"/>
        </w:rPr>
        <w:t xml:space="preserve">and track individuals </w:t>
      </w:r>
      <w:r w:rsidRPr="00CC30DD">
        <w:rPr>
          <w:rFonts w:cs="Times New Roman"/>
          <w:lang w:val="en-US"/>
        </w:rPr>
        <w:t xml:space="preserve">with schizophrenia? Numerous studies have shown high accuracies when classifying schizophrenia, but </w:t>
      </w:r>
      <w:r w:rsidR="00933717" w:rsidRPr="00CC30DD">
        <w:rPr>
          <w:rFonts w:cs="Times New Roman"/>
          <w:lang w:val="en-US"/>
        </w:rPr>
        <w:t xml:space="preserve">results </w:t>
      </w:r>
      <w:r w:rsidR="00CC7A06" w:rsidRPr="00CC30DD">
        <w:rPr>
          <w:rFonts w:cs="Times New Roman"/>
          <w:lang w:val="en-US"/>
        </w:rPr>
        <w:t>are widely heterogenous</w:t>
      </w:r>
      <w:r w:rsidRPr="00CC30DD">
        <w:rPr>
          <w:rFonts w:cs="Times New Roman"/>
          <w:lang w:val="en-US"/>
        </w:rPr>
        <w:t>, as concluded in the latest meta study within the field.</w:t>
      </w:r>
      <w:r w:rsidR="00CC7ED7" w:rsidRPr="00CC30DD">
        <w:rPr>
          <w:rFonts w:cs="Times New Roman"/>
          <w:lang w:val="en-US"/>
        </w:rPr>
        <w:t xml:space="preserve"> </w:t>
      </w:r>
      <w:commentRangeEnd w:id="0"/>
      <w:r w:rsidR="005F2D01">
        <w:rPr>
          <w:rStyle w:val="CommentReference"/>
        </w:rPr>
        <w:commentReference w:id="0"/>
      </w:r>
      <w:r w:rsidR="009035FE" w:rsidRPr="00CC30DD">
        <w:rPr>
          <w:rFonts w:cs="Times New Roman"/>
          <w:lang w:val="en-US"/>
        </w:rPr>
        <w:t>R</w:t>
      </w:r>
      <w:r w:rsidR="00515AEA" w:rsidRPr="00CC30DD">
        <w:rPr>
          <w:rFonts w:cs="Times New Roman"/>
          <w:lang w:val="en-US"/>
        </w:rPr>
        <w:t>esearch suggest</w:t>
      </w:r>
      <w:r w:rsidR="009035FE" w:rsidRPr="00CC30DD">
        <w:rPr>
          <w:rFonts w:cs="Times New Roman"/>
          <w:lang w:val="en-US"/>
        </w:rPr>
        <w:t xml:space="preserve">s that the field suffers from problems of bias, overfitting, and models with </w:t>
      </w:r>
      <w:r w:rsidR="00515AEA" w:rsidRPr="00CC30DD">
        <w:rPr>
          <w:rFonts w:cs="Times New Roman"/>
          <w:lang w:val="en-US"/>
        </w:rPr>
        <w:t xml:space="preserve">low </w:t>
      </w:r>
      <w:r w:rsidR="00B42E4E" w:rsidRPr="00CC30DD">
        <w:rPr>
          <w:rFonts w:cs="Times New Roman"/>
          <w:lang w:val="en-US"/>
        </w:rPr>
        <w:t xml:space="preserve">robustness </w:t>
      </w:r>
      <w:r w:rsidR="009035FE" w:rsidRPr="00CC30DD">
        <w:rPr>
          <w:rFonts w:cs="Times New Roman"/>
          <w:lang w:val="en-US"/>
        </w:rPr>
        <w:t>and generalizability</w:t>
      </w:r>
      <w:r w:rsidR="00B1459B" w:rsidRPr="00CC30DD">
        <w:rPr>
          <w:rFonts w:cs="Times New Roman"/>
          <w:lang w:val="en-US"/>
        </w:rPr>
        <w:t>.</w:t>
      </w:r>
      <w:r w:rsidR="00B83DE2" w:rsidRPr="00CC30DD">
        <w:rPr>
          <w:rFonts w:cs="Times New Roman"/>
          <w:lang w:val="en-US"/>
        </w:rPr>
        <w:t xml:space="preserve"> </w:t>
      </w:r>
      <w:r w:rsidRPr="00CC30DD">
        <w:rPr>
          <w:rFonts w:cs="Times New Roman"/>
          <w:lang w:val="en-US"/>
        </w:rPr>
        <w:t xml:space="preserve">This study provides a proposal for a </w:t>
      </w:r>
      <w:r w:rsidR="00296B2B" w:rsidRPr="00CC30DD">
        <w:rPr>
          <w:rFonts w:cs="Times New Roman"/>
          <w:lang w:val="en-US"/>
        </w:rPr>
        <w:t xml:space="preserve">conservative </w:t>
      </w:r>
      <w:r w:rsidRPr="00CC30DD">
        <w:rPr>
          <w:rFonts w:cs="Times New Roman"/>
          <w:lang w:val="en-US"/>
        </w:rPr>
        <w:t xml:space="preserve">machine learning pipeline suitable for </w:t>
      </w:r>
      <w:r w:rsidR="00296B2B" w:rsidRPr="00CC30DD">
        <w:rPr>
          <w:rFonts w:cs="Times New Roman"/>
          <w:lang w:val="en-US"/>
        </w:rPr>
        <w:t xml:space="preserve">reducing </w:t>
      </w:r>
      <w:r w:rsidR="00601A7C" w:rsidRPr="00CC30DD">
        <w:rPr>
          <w:rFonts w:cs="Times New Roman"/>
          <w:lang w:val="en-US"/>
        </w:rPr>
        <w:t>these problems.</w:t>
      </w:r>
      <w:r w:rsidRPr="00CC30DD">
        <w:rPr>
          <w:rFonts w:cs="Times New Roman"/>
          <w:lang w:val="en-US"/>
        </w:rPr>
        <w:t xml:space="preserve"> As</w:t>
      </w:r>
      <w:r w:rsidR="001134A9" w:rsidRPr="00CC30DD">
        <w:rPr>
          <w:rFonts w:cs="Times New Roman"/>
          <w:lang w:val="en-US"/>
        </w:rPr>
        <w:t xml:space="preserve"> a way of exemplifying its use as well as facilitating replications it is furthermore used to </w:t>
      </w:r>
      <w:r w:rsidRPr="00CC30DD">
        <w:rPr>
          <w:rFonts w:cs="Times New Roman"/>
          <w:lang w:val="en-US"/>
        </w:rPr>
        <w:t>replicat</w:t>
      </w:r>
      <w:r w:rsidR="001134A9" w:rsidRPr="00CC30DD">
        <w:rPr>
          <w:rFonts w:cs="Times New Roman"/>
          <w:lang w:val="en-US"/>
        </w:rPr>
        <w:t>e</w:t>
      </w:r>
      <w:r w:rsidRPr="00CC30DD">
        <w:rPr>
          <w:rFonts w:cs="Times New Roman"/>
          <w:lang w:val="en-US"/>
        </w:rPr>
        <w:t xml:space="preserve"> of the promising study by Chakraborty et al</w:t>
      </w:r>
      <w:r w:rsidR="001134A9" w:rsidRPr="00CC30DD">
        <w:rPr>
          <w:rFonts w:cs="Times New Roman"/>
          <w:lang w:val="en-US"/>
        </w:rPr>
        <w:t>. (2018)</w:t>
      </w:r>
      <w:r w:rsidR="004300A1" w:rsidRPr="00CC30DD">
        <w:rPr>
          <w:rFonts w:cs="Times New Roman"/>
          <w:lang w:val="en-US"/>
        </w:rPr>
        <w:t>.</w:t>
      </w:r>
      <w:r w:rsidRPr="00CC30DD">
        <w:rPr>
          <w:rFonts w:cs="Times New Roman"/>
          <w:lang w:val="en-US"/>
        </w:rPr>
        <w:t xml:space="preserve"> </w:t>
      </w:r>
      <w:r w:rsidR="000410AB" w:rsidRPr="00CC30DD">
        <w:rPr>
          <w:rFonts w:cs="Times New Roman"/>
          <w:lang w:val="en-US"/>
        </w:rPr>
        <w:t>The replication resulting in a</w:t>
      </w:r>
      <w:r w:rsidRPr="00CC30DD">
        <w:rPr>
          <w:rFonts w:cs="Times New Roman"/>
          <w:lang w:val="en-US"/>
        </w:rPr>
        <w:t xml:space="preserve"> macro average F1-score of 0.70 </w:t>
      </w:r>
      <w:r w:rsidR="000410AB" w:rsidRPr="00CC30DD">
        <w:rPr>
          <w:rFonts w:cs="Times New Roman"/>
          <w:lang w:val="en-US"/>
        </w:rPr>
        <w:t xml:space="preserve">- </w:t>
      </w:r>
      <w:r w:rsidRPr="00CC30DD">
        <w:rPr>
          <w:rFonts w:cs="Times New Roman"/>
          <w:lang w:val="en-US"/>
        </w:rPr>
        <w:t xml:space="preserve">notably lower than the original study’s 0.77. As the replication employed a dissimilar dataset and slightly diverging methods, these differences were discussed in relation to the results. </w:t>
      </w:r>
      <w:commentRangeStart w:id="1"/>
      <w:r w:rsidRPr="00CC30DD">
        <w:rPr>
          <w:rFonts w:cs="Times New Roman"/>
          <w:lang w:val="en-US"/>
        </w:rPr>
        <w:t>Subsequently, the proposed pipeline</w:t>
      </w:r>
      <w:r w:rsidR="005B226D" w:rsidRPr="00CC30DD">
        <w:rPr>
          <w:rFonts w:cs="Times New Roman"/>
          <w:lang w:val="en-US"/>
        </w:rPr>
        <w:t>’s capacity for alleviating problems within the field was evaluated</w:t>
      </w:r>
      <w:commentRangeEnd w:id="1"/>
      <w:r w:rsidR="005F2D01">
        <w:rPr>
          <w:rStyle w:val="CommentReference"/>
        </w:rPr>
        <w:commentReference w:id="1"/>
      </w:r>
      <w:r w:rsidR="005B226D" w:rsidRPr="00CC30DD">
        <w:rPr>
          <w:rFonts w:cs="Times New Roman"/>
          <w:lang w:val="en-US"/>
        </w:rPr>
        <w:t xml:space="preserve">. </w:t>
      </w:r>
      <w:commentRangeStart w:id="2"/>
      <w:r w:rsidR="002B6622" w:rsidRPr="00CC30DD">
        <w:rPr>
          <w:rFonts w:cs="Times New Roman"/>
          <w:lang w:val="en-US"/>
        </w:rPr>
        <w:t xml:space="preserve">Across-sample </w:t>
      </w:r>
      <w:r w:rsidR="006D30A9" w:rsidRPr="00CC30DD">
        <w:rPr>
          <w:rFonts w:cs="Times New Roman"/>
          <w:lang w:val="en-US"/>
        </w:rPr>
        <w:t xml:space="preserve">testing and </w:t>
      </w:r>
      <w:r w:rsidR="00CF3BDF" w:rsidRPr="00CC30DD">
        <w:rPr>
          <w:rFonts w:cs="Times New Roman"/>
          <w:lang w:val="en-US"/>
        </w:rPr>
        <w:t>open-science conduct was proposed as a way to access information about generalizability and robustness of the method.</w:t>
      </w:r>
      <w:commentRangeEnd w:id="2"/>
      <w:r w:rsidR="005F2D01">
        <w:rPr>
          <w:rStyle w:val="CommentReference"/>
        </w:rPr>
        <w:commentReference w:id="2"/>
      </w:r>
    </w:p>
    <w:p w14:paraId="04F21924" w14:textId="040A1FBE" w:rsidR="005E7C4B" w:rsidRPr="00CC30DD" w:rsidRDefault="002F073B" w:rsidP="00AC7CA8">
      <w:pPr>
        <w:spacing w:line="360" w:lineRule="auto"/>
        <w:rPr>
          <w:rFonts w:cs="Times New Roman"/>
          <w:lang w:val="en-US"/>
        </w:rPr>
      </w:pPr>
      <w:r w:rsidRPr="00CC30DD">
        <w:rPr>
          <w:rFonts w:eastAsia="Times New Roman" w:cs="Times New Roman"/>
          <w:bCs/>
          <w:sz w:val="28"/>
          <w:szCs w:val="28"/>
          <w:highlight w:val="white"/>
          <w:lang w:val="en-US"/>
        </w:rPr>
        <w:t>Keywords:</w:t>
      </w:r>
      <w:r w:rsidRPr="00CC30DD">
        <w:rPr>
          <w:rFonts w:eastAsia="Times New Roman" w:cs="Times New Roman"/>
          <w:highlight w:val="white"/>
          <w:lang w:val="en-US"/>
        </w:rPr>
        <w:t xml:space="preserve"> </w:t>
      </w:r>
      <w:r w:rsidR="00B64B8B" w:rsidRPr="00CC30DD">
        <w:rPr>
          <w:rFonts w:eastAsia="Times New Roman" w:cs="Times New Roman"/>
          <w:highlight w:val="white"/>
          <w:lang w:val="en-US"/>
        </w:rPr>
        <w:t>s</w:t>
      </w:r>
      <w:r w:rsidR="00D45753" w:rsidRPr="00CC30DD">
        <w:rPr>
          <w:rFonts w:eastAsia="Times New Roman" w:cs="Times New Roman"/>
          <w:highlight w:val="white"/>
          <w:lang w:val="en-US"/>
        </w:rPr>
        <w:t>chizophrenia</w:t>
      </w:r>
      <w:r w:rsidR="00ED0530" w:rsidRPr="00CC30DD">
        <w:rPr>
          <w:rFonts w:eastAsia="Times New Roman" w:cs="Times New Roman"/>
          <w:highlight w:val="white"/>
          <w:lang w:val="en-US"/>
        </w:rPr>
        <w:t>,</w:t>
      </w:r>
      <w:r w:rsidR="004F435B" w:rsidRPr="00CC30DD">
        <w:rPr>
          <w:rFonts w:eastAsia="Times New Roman" w:cs="Times New Roman"/>
          <w:highlight w:val="white"/>
          <w:lang w:val="en-US"/>
        </w:rPr>
        <w:t xml:space="preserve"> </w:t>
      </w:r>
      <w:r w:rsidR="00B64B8B" w:rsidRPr="00CC30DD">
        <w:rPr>
          <w:rFonts w:eastAsia="Times New Roman" w:cs="Times New Roman"/>
          <w:highlight w:val="white"/>
          <w:lang w:val="en-US"/>
        </w:rPr>
        <w:t>speech signal</w:t>
      </w:r>
      <w:r w:rsidR="004F435B" w:rsidRPr="00CC30DD">
        <w:rPr>
          <w:rFonts w:eastAsia="Times New Roman" w:cs="Times New Roman"/>
          <w:highlight w:val="white"/>
          <w:lang w:val="en-US"/>
        </w:rPr>
        <w:t>,</w:t>
      </w:r>
      <w:r w:rsidR="00E748B2" w:rsidRPr="00CC30DD">
        <w:rPr>
          <w:rFonts w:eastAsia="Times New Roman" w:cs="Times New Roman"/>
          <w:highlight w:val="white"/>
          <w:lang w:val="en-US"/>
        </w:rPr>
        <w:t xml:space="preserve"> acoustic features, biomarker,</w:t>
      </w:r>
      <w:r w:rsidRPr="00CC30DD">
        <w:rPr>
          <w:rFonts w:eastAsia="Times New Roman" w:cs="Times New Roman"/>
          <w:highlight w:val="white"/>
          <w:lang w:val="en-US"/>
        </w:rPr>
        <w:t xml:space="preserve"> </w:t>
      </w:r>
      <w:r w:rsidR="00B64B8B" w:rsidRPr="00CC30DD">
        <w:rPr>
          <w:rFonts w:eastAsia="Times New Roman" w:cs="Times New Roman"/>
          <w:highlight w:val="white"/>
          <w:lang w:val="en-US"/>
        </w:rPr>
        <w:t>m</w:t>
      </w:r>
      <w:r w:rsidR="00D45753" w:rsidRPr="00CC30DD">
        <w:rPr>
          <w:rFonts w:eastAsia="Times New Roman" w:cs="Times New Roman"/>
          <w:highlight w:val="white"/>
          <w:lang w:val="en-US"/>
        </w:rPr>
        <w:t>achine</w:t>
      </w:r>
      <w:r w:rsidR="00D04DFB">
        <w:rPr>
          <w:rFonts w:eastAsia="Times New Roman" w:cs="Times New Roman"/>
          <w:highlight w:val="white"/>
          <w:lang w:val="en-US"/>
        </w:rPr>
        <w:t>-</w:t>
      </w:r>
      <w:r w:rsidR="00B64B8B" w:rsidRPr="00CC30DD">
        <w:rPr>
          <w:rFonts w:eastAsia="Times New Roman" w:cs="Times New Roman"/>
          <w:highlight w:val="white"/>
          <w:lang w:val="en-US"/>
        </w:rPr>
        <w:t>l</w:t>
      </w:r>
      <w:r w:rsidR="00D45753" w:rsidRPr="00CC30DD">
        <w:rPr>
          <w:rFonts w:eastAsia="Times New Roman" w:cs="Times New Roman"/>
          <w:highlight w:val="white"/>
          <w:lang w:val="en-US"/>
        </w:rPr>
        <w:t>earning</w:t>
      </w:r>
    </w:p>
    <w:p w14:paraId="5CEAF2B3" w14:textId="131110CC" w:rsidR="002D33D3" w:rsidRPr="00CC30DD" w:rsidRDefault="002F073B" w:rsidP="006F4023">
      <w:pPr>
        <w:pStyle w:val="Heading1"/>
        <w:spacing w:line="360" w:lineRule="auto"/>
        <w:ind w:firstLine="0"/>
        <w:rPr>
          <w:rFonts w:cs="Times New Roman"/>
          <w:highlight w:val="white"/>
          <w:lang w:val="en-US"/>
        </w:rPr>
      </w:pPr>
      <w:bookmarkStart w:id="3" w:name="_Toc59447708"/>
      <w:r w:rsidRPr="00CC30DD">
        <w:rPr>
          <w:rFonts w:cs="Times New Roman"/>
          <w:highlight w:val="white"/>
          <w:lang w:val="en-US"/>
        </w:rPr>
        <w:t>1. Introduction</w:t>
      </w:r>
      <w:bookmarkEnd w:id="3"/>
    </w:p>
    <w:p w14:paraId="777EEBD1" w14:textId="5B299DA5" w:rsidR="00B06282" w:rsidRPr="00CC30DD" w:rsidRDefault="002F073B" w:rsidP="006F4023">
      <w:pPr>
        <w:pStyle w:val="Heading2"/>
        <w:spacing w:line="360" w:lineRule="auto"/>
        <w:ind w:firstLine="0"/>
        <w:rPr>
          <w:rFonts w:cs="Times New Roman"/>
          <w:highlight w:val="white"/>
          <w:lang w:val="en-US"/>
        </w:rPr>
      </w:pPr>
      <w:bookmarkStart w:id="4" w:name="_Toc59447709"/>
      <w:r w:rsidRPr="00CC30DD">
        <w:rPr>
          <w:rFonts w:cs="Times New Roman"/>
          <w:highlight w:val="white"/>
          <w:lang w:val="en-US"/>
        </w:rPr>
        <w:t xml:space="preserve">1.1 </w:t>
      </w:r>
      <w:r w:rsidR="00104FC1" w:rsidRPr="00CC30DD">
        <w:rPr>
          <w:rFonts w:cs="Times New Roman"/>
          <w:highlight w:val="white"/>
          <w:lang w:val="en-US"/>
        </w:rPr>
        <w:t xml:space="preserve">Schizophrenia and </w:t>
      </w:r>
      <w:r w:rsidR="00A172C1" w:rsidRPr="00CC30DD">
        <w:rPr>
          <w:rFonts w:cs="Times New Roman"/>
          <w:highlight w:val="white"/>
          <w:lang w:val="en-US"/>
        </w:rPr>
        <w:t xml:space="preserve">voice as a </w:t>
      </w:r>
      <w:r w:rsidR="00C31DD4" w:rsidRPr="00CC30DD">
        <w:rPr>
          <w:rFonts w:cs="Times New Roman"/>
          <w:highlight w:val="white"/>
          <w:lang w:val="en-US"/>
        </w:rPr>
        <w:t>biomarker</w:t>
      </w:r>
      <w:bookmarkEnd w:id="4"/>
    </w:p>
    <w:p w14:paraId="31710017" w14:textId="36E600C5" w:rsidR="00B06282" w:rsidRPr="00CC30DD" w:rsidRDefault="00347AC0" w:rsidP="00B92E55">
      <w:pPr>
        <w:spacing w:line="360" w:lineRule="auto"/>
        <w:rPr>
          <w:rFonts w:cs="Times New Roman"/>
          <w:highlight w:val="white"/>
          <w:lang w:val="en-US"/>
        </w:rPr>
      </w:pPr>
      <w:r w:rsidRPr="00CC30DD">
        <w:rPr>
          <w:rFonts w:cs="Times New Roman"/>
          <w:highlight w:val="white"/>
          <w:lang w:val="en-US"/>
        </w:rPr>
        <w:t xml:space="preserve">Schizophrenia has been associated with several language and </w:t>
      </w:r>
      <w:r w:rsidR="00ED016F" w:rsidRPr="00CC30DD">
        <w:rPr>
          <w:rFonts w:cs="Times New Roman"/>
          <w:highlight w:val="white"/>
          <w:lang w:val="en-US"/>
        </w:rPr>
        <w:t xml:space="preserve">voice </w:t>
      </w:r>
      <w:r w:rsidR="00786FD4" w:rsidRPr="00CC30DD">
        <w:rPr>
          <w:rFonts w:cs="Times New Roman"/>
          <w:highlight w:val="white"/>
          <w:lang w:val="en-US"/>
        </w:rPr>
        <w:t>differences</w:t>
      </w:r>
      <w:r w:rsidR="00DB2387" w:rsidRPr="00CC30DD">
        <w:rPr>
          <w:rFonts w:cs="Times New Roman"/>
          <w:highlight w:val="white"/>
          <w:lang w:val="en-US"/>
        </w:rPr>
        <w:t xml:space="preserve"> </w:t>
      </w:r>
      <w:r w:rsidR="00DB2387" w:rsidRPr="00CC30DD">
        <w:rPr>
          <w:rFonts w:cs="Times New Roman"/>
          <w:highlight w:val="white"/>
          <w:lang w:val="en-US"/>
        </w:rPr>
        <w:fldChar w:fldCharType="begin"/>
      </w:r>
      <w:r w:rsidR="00DB2387" w:rsidRPr="00CC30DD">
        <w:rPr>
          <w:rFonts w:cs="Times New Roman"/>
          <w:highlight w:val="white"/>
          <w:lang w:val="en-US"/>
        </w:rPr>
        <w:instrText xml:space="preserve"> ADDIN ZOTERO_ITEM CSL_CITATION {"citationID":"Pj3xlj0y","properties":{"formattedCitation":"(Andreasen et al., 1995; Cohen et al., 2012; Covington et al., 2005; Kuperberg, 2010; Parola et al., 2019)","plainCitation":"(Andreasen et al., 1995; Cohen et al., 2012; Covington et al., 2005; Kuperberg, 2010; Parola et al., 2019)","noteIndex":0},"citationItems":[{"id":550,"uris":["http://zotero.org/users/5126004/items/7VFIM9EM"],"uri":["http://zotero.org/users/5126004/items/7VFIM9EM"],"itemData":{"id":550,"type":"article-journal","container-title":"Archives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id":555,"uris":["http://zotero.org/users/5126004/items/GGZHPS2C"],"uri":["http://zotero.org/users/5126004/items/GGZHPS2C"],"itemData":{"id":555,"type":"article-journal","abstract":"There is growing awareness that reduced expressive behaviors (e.g., blunt affect, alogia, psychomotor retardation) are characteristic of a range of psychiatric conditions, including mood and schizophrenia-spectrum disorders. From a Research Domain Criteria (RDoC) perspective, it would be critical to determine whether these symptoms manifest similarly across diagnostic groups — as they may share common pathophysiological underpinnings. The present study employed computerized acoustic analysis of speech produced in reaction to a range of visual stimuli in 48 stable outpatients with schizophrenia and mood disorders to offer preliminary understanding of this issue. Speaking assessments were administered 1week-apart to examine how temporal stability might vary as a function of clinical diagnosis and symptom severity. Speech characteristics generally did not differ between groups and were similarly, and for the most part, highly stable over time. Aspects of speech were significantly associated with severity of psychosis and negative symptoms, but not with clinical depression/anxiety severity. Moreover, stability of speech characteristics generally did not vary as a function of diagnostic group or clinical severity. The magnitudes of group differences were almost exclusively in the negligible to small range. Speech production was associated with social functioning deficits. In sum, these preliminary data suggest that speech variables tap a stable and clinically important facet of psychopathology that cut across diagnostic categories. Computerized acoustic analysis of speech appears to be a promising method for understanding the pathological manifestation of these variables.","container-title":"Schizophrenia Research","DOI":"10.1016/j.schres.2012.07.001","ISSN":"0920-9964","issue":"1","journalAbbreviation":"Schizophrenia Research","language":"en","page":"41-45","source":"ScienceDirect","title":"On the boundaries of blunt affect/alogia across severe mental illness: Implications for Research Domain Criteria","title-short":"On the boundaries of blunt affect/alogia across severe mental illness","volume":"140","author":[{"family":"Cohen","given":"Alex S."},{"family":"Najolia","given":"Gina M."},{"family":"Kim","given":"Yunjung"},{"family":"Dinzeo","given":"Thomas J."}],"issued":{"date-parts":[["2012",9,1]]}}},{"id":588,"uris":["http://zotero.org/users/5126004/items/TX87PV99"],"uri":["http://zotero.org/users/5126004/items/TX87PV99"],"itemData":{"id":588,"type":"article-journal","abstract":"Patients with schizophrenia often display unusual language impairments. This is a wide ranging critical review of the literature on language in schizophrenia since the 19th century. We survey schizophrenic language level by level, from phonetics through phonology, morphology, syntax, semantics, and pragmatics. There are at least two kinds of impairment (perhaps not fully distinct): thought disorder, or failure to maintain a discourse plan, and schizophasia, comprising various dysphasia-like impairments such as clanging, neologism, and unintelligible utterances. Thought disorder appears to be primarily a disruption of executive function and pragmatics, perhaps with impairment of the syntax–semantics interface; schizophasia involves disruption at other levels. Phonetics is also often abnormal (manifesting as flat intonation or unusual voice quality), but phonological structure, morphology, and syntax are normal or nearly so (some syntactic impairments have been demonstrated). Access to the lexicon is clearly impaired, manifesting as stilted speech, word approximation, and neologism. Clanging (glossomania) is straightforwardly explainable as distraction by self-monitoring. Recent research has begun to relate schizophrenia, which is partly genetic, to the genetic endowment that makes human language possible.","container-title":"Schizophrenia Research","DOI":"10.1016/j.schres.2005.01.016","ISSN":"0920-9964","issue":"1","journalAbbreviation":"Schizophrenia Research","language":"en","page":"85-98","source":"ScienceDirect","title":"Schizophrenia and the structure of language: The linguist's view","title-short":"Schizophrenia and the structure of language","volume":"77","author":[{"family":"Covington","given":"Michael A."},{"family":"He","given":"Congzhou"},{"family":"Brown","given":"Cati"},{"family":"Naçi","given":"Lorina"},{"family":"McClain","given":"Jonathan T."},{"family":"Fjordbak","given":"Bess Sirmon"},{"family":"Semple","given":"James"},{"family":"Brown","given":"John"}],"issued":{"date-parts":[["2005",9,1]]}}},{"id":591,"uris":["http://zotero.org/users/5126004/items/BQZGZAVY"],"uri":["http://zotero.org/users/5126004/items/BQZGZAVY"],"itemData":{"id":591,"type":"article-journal","abstract":"This is the first of two articles that discuss higher-order language and semantic processing in schizophrenia. This article reviews clinical characterizations of language output and the phenomenon of positive thought disorder, as well as more principled characterizations of language output in schizophrenia. It also gives an overview of evidence for the predominant theory of language dysfunction in schizophrenia: that it arises from abnormalities in (i) semantic memory and/or (ii) working memory and executive function. The companion article (Part 2) focuses on the study of language in schizophrenia using online psycholinguistic methods and considers how the study of schizophrenia may inform our understanding of normal language processing.","container-title":"Language and Linguistics Compass","DOI":"https://doi.org/10.1111/j.1749-818X.2010.00216.x","ISSN":"1749-818X","issue":"8","language":"en","note":"_eprint: https://onlinelibrary.wiley.com/doi/pdf/10.1111/j.1749-818X.2010.00216.x","page":"576-589","source":"Wiley Online Library","title":"Language in Schizophrenia Part 1: An Introduction","title-short":"Language in Schizophrenia Part 1","volume":"4","author":[{"family":"Kuperberg","given":"Gina R."}],"issued":{"date-parts":[["2010"]]}}},{"id":392,"uris":["http://zotero.org/users/5126004/items/6EGR2NIG"],"uri":["http://zotero.org/users/5126004/items/6EGR2NIG"],"itemData":{"id":392,"type":"report","abstract":"Voice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w:instrText>
      </w:r>
      <w:r w:rsidR="00DB2387" w:rsidRPr="00CC30DD">
        <w:rPr>
          <w:rFonts w:cs="Times New Roman"/>
          <w:highlight w:val="white"/>
          <w:lang w:val="da-DK"/>
        </w:rPr>
        <w:instrText xml:space="preserve">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DB2387" w:rsidRPr="00CC30DD">
        <w:rPr>
          <w:rFonts w:cs="Times New Roman"/>
          <w:highlight w:val="white"/>
          <w:lang w:val="en-US"/>
        </w:rPr>
        <w:fldChar w:fldCharType="separate"/>
      </w:r>
      <w:r w:rsidR="00DB2387" w:rsidRPr="00CC30DD">
        <w:rPr>
          <w:rFonts w:cs="Times New Roman"/>
          <w:highlight w:val="white"/>
          <w:lang w:val="da-DK"/>
        </w:rPr>
        <w:t>(Andreasen et al., 1995; Cohen et al., 2012; Covington et al., 2005; Kuperberg, 2010; Parola et al., 2019)</w:t>
      </w:r>
      <w:r w:rsidR="00DB2387" w:rsidRPr="00CC30DD">
        <w:rPr>
          <w:rFonts w:cs="Times New Roman"/>
          <w:highlight w:val="white"/>
          <w:lang w:val="en-US"/>
        </w:rPr>
        <w:fldChar w:fldCharType="end"/>
      </w:r>
      <w:r w:rsidR="00DB2387" w:rsidRPr="00CC30DD">
        <w:rPr>
          <w:rFonts w:cs="Times New Roman"/>
          <w:highlight w:val="white"/>
          <w:lang w:val="da-DK"/>
        </w:rPr>
        <w:t xml:space="preserve">. </w:t>
      </w:r>
      <w:r w:rsidR="00EB187E" w:rsidRPr="00CC30DD">
        <w:rPr>
          <w:rFonts w:cs="Times New Roman"/>
          <w:highlight w:val="white"/>
          <w:lang w:val="en-US"/>
        </w:rPr>
        <w:t>These l</w:t>
      </w:r>
      <w:r w:rsidR="008367FF" w:rsidRPr="00CC30DD">
        <w:rPr>
          <w:rFonts w:cs="Times New Roman"/>
          <w:highlight w:val="white"/>
          <w:lang w:val="en-US"/>
        </w:rPr>
        <w:t xml:space="preserve">anguage </w:t>
      </w:r>
      <w:r w:rsidR="00380ED9" w:rsidRPr="00CC30DD">
        <w:rPr>
          <w:rFonts w:cs="Times New Roman"/>
          <w:highlight w:val="white"/>
          <w:lang w:val="en-US"/>
        </w:rPr>
        <w:t xml:space="preserve">and speech </w:t>
      </w:r>
      <w:r w:rsidR="008367FF" w:rsidRPr="00CC30DD">
        <w:rPr>
          <w:rFonts w:cs="Times New Roman"/>
          <w:highlight w:val="white"/>
          <w:lang w:val="en-US"/>
        </w:rPr>
        <w:t>disturbances</w:t>
      </w:r>
      <w:r w:rsidR="00882663" w:rsidRPr="00CC30DD">
        <w:rPr>
          <w:rFonts w:cs="Times New Roman"/>
          <w:highlight w:val="white"/>
          <w:lang w:val="en-US"/>
        </w:rPr>
        <w:t xml:space="preserve"> </w:t>
      </w:r>
      <w:r w:rsidR="008735DB" w:rsidRPr="00CC30DD">
        <w:rPr>
          <w:rFonts w:cs="Times New Roman"/>
          <w:highlight w:val="white"/>
          <w:lang w:val="en-US"/>
        </w:rPr>
        <w:t xml:space="preserve">are used in the clinical assessment process and </w:t>
      </w:r>
      <w:r w:rsidR="007E754B" w:rsidRPr="00CC30DD">
        <w:rPr>
          <w:rFonts w:cs="Times New Roman"/>
          <w:highlight w:val="white"/>
          <w:lang w:val="en-US"/>
        </w:rPr>
        <w:t xml:space="preserve">proven </w:t>
      </w:r>
      <w:r w:rsidR="008735DB" w:rsidRPr="00CC30DD">
        <w:rPr>
          <w:rFonts w:cs="Times New Roman"/>
          <w:highlight w:val="white"/>
          <w:lang w:val="en-US"/>
        </w:rPr>
        <w:t>helpful for identifying those individuals that are at a high risk for developing psychosis</w:t>
      </w:r>
      <w:r w:rsidR="00380ED9" w:rsidRPr="00CC30DD">
        <w:rPr>
          <w:rFonts w:cs="Times New Roman"/>
          <w:highlight w:val="white"/>
          <w:lang w:val="en-US"/>
        </w:rPr>
        <w:t xml:space="preserve"> – even before onset</w:t>
      </w:r>
      <w:r w:rsidR="00863411" w:rsidRPr="00CC30DD">
        <w:rPr>
          <w:rFonts w:cs="Times New Roman"/>
          <w:highlight w:val="white"/>
          <w:lang w:val="en-US"/>
        </w:rPr>
        <w:t xml:space="preserve"> </w:t>
      </w:r>
      <w:r w:rsidR="00863411" w:rsidRPr="00CC30DD">
        <w:rPr>
          <w:rFonts w:cs="Times New Roman"/>
          <w:highlight w:val="white"/>
          <w:lang w:val="en-US"/>
        </w:rPr>
        <w:fldChar w:fldCharType="begin"/>
      </w:r>
      <w:r w:rsidR="00EB1FBC">
        <w:rPr>
          <w:rFonts w:cs="Times New Roman"/>
          <w:highlight w:val="white"/>
          <w:lang w:val="en-US"/>
        </w:rPr>
        <w:instrText xml:space="preserve"> ADDIN ZOTERO_ITEM CSL_CITATION {"citationID":"hqx0vWbn","properties":{"formattedCitation":"(Bearden et al., 2011; DeVylder et al., 2014; Sichlinger et al., 2019)","plainCitation":"(Bearden et al., 2011; DeVylder et al., 2014; Sichlinger et al., 2019)","noteIndex":0},"citationItems":[{"id":559,"uris":["http://zotero.org/users/5126004/items/KPTNUYEH"],"uri":["http://zotero.org/users/5126004/items/KPTNUYEH"],"itemData":{"id":559,"type":"article-journal","container-title":"Journal of the American Academy of Child &amp; Adolescent Psychiatry","issue":"7","note":"publisher: Elsevier","page":"669–680","source":"Google Scholar","title":"Thought disorder and communication deviance as predictors of outcome in youth at clinical high risk for psychosis","volume":"50","author":[{"family":"Bearden","given":"Carrie E."},{"family":"Wu","given":"Keng Nei"},{"family":"Caplan","given":"Rochelle"},{"family":"Cannon","given":"Tyrone D."}],"issued":{"date-parts":[["2011"]]}}},{"id":"rOD6cuuf/DEbwgye5","uris":["http://zotero.org/users/5126004/items/IDFVASIQ"],"uri":["http://zotero.org/users/5126004/items/IDFVASIQ"],"itemData":{"id":597,"type":"article-journal","abstract":"Background\nPrior studies have implicated baseline positive and negative symptoms as predictors of psychosis onset among individuals at clinical high risk (CHR), but none have evaluated latent trajectories of symptoms over time. This study evaluated the dynamic evolution of symptoms leading to psychosis onset in a CHR cohort.\nMethod\n100 CHR participants were assessed quarterly for up to 2.5years. Latent trajectory analysis was used to identify patterns of symptom change. Logistic and proportional hazards models were employed to evaluate the predictive value for psychosis onset of baseline symptoms and symptom trajectories.\nResults\nTransition rate to psychosis was 26%. Disorganized communication (i.e., subthreshold thought disorder) presented an increased hazard for psychosis onset, both at baseline (Hazard Ratio (95% CI)=1.4 (1.1–1.9)) and as a trajectory of high persistent disorganized communication (Hazard Ratio (95% CI)=2.2 (1.0–4.9)). Interval clinical data did not improve the predictive value of baseline symptoms for psychosis onset.\nConclusions\nHigh baseline disorganized communication evident at ascertainment tended to persist and lead to psychosis onset, consistent with prior behavioral and speech analysis studies in similar cohorts. Remediation of language dysfunction therefore may be a candidate strategy for preventive intervention.","container-title":"Schizophrenia Research","DOI":"10.1016/j.schres.2014.08.008","ISSN":"0920-9964","issue":"2","journalAbbreviation":"Schizophrenia Research","language":"en","page":"278-283","source":"ScienceDirect","title":"Symptom trajectories and psychosis onset in a clinical high-risk cohort: The relevance of subthreshold thought disorder","title-short":"Symptom trajectories and psychosis onset in a clinical high-risk cohort","volume":"159","author":[{"family":"DeVylder","given":"Jordan E."},{"family":"Muchomba","given":"Felix M."},{"family":"Gill","given":"Kelly E."},{"family":"Ben-David","given":"Shelly"},{"family":"Walder","given":"Deborah J."},{"family":"Malaspina","given":"Dolores"},{"family":"Corcoran","given":"Cheryl M."}],"issued":{"date-parts":[["2014",11,1]]}}},{"id":605,"uris":["http://zotero.org/users/5126004/items/F53L77SU"],"uri":["http://zotero.org/users/5126004/items/F53L77SU"],"itemData":{"id":605,"type":"article-journal","container-title":"Schizophrenia research","DOI":"10.1016/j.schres.2018.08.009","ISSN":"0920-9964","journalAbbreviation":"Schizophr Res","note":"PMID: 30172593\nPMCID: PMC6395525","page":"419-420","source":"PubMed Central","title":"Clinical correlates of aberrant conversational turn-taking in youth at clinical high-risk for psychosis","volume":"204","author":[{"family":"Sichlinger","given":"Laura"},{"family":"Cibelli","given":"Emily"},{"family":"Goldrick","given":"Matthew"},{"family":"Mittal","given":"Vijay A."}],"issued":{"date-parts":[["2019",2]]}}}],"schema":"https://github.com/citation-style-language/schema/raw/master/csl-citation.json"} </w:instrText>
      </w:r>
      <w:r w:rsidR="00863411" w:rsidRPr="00CC30DD">
        <w:rPr>
          <w:rFonts w:cs="Times New Roman"/>
          <w:highlight w:val="white"/>
          <w:lang w:val="en-US"/>
        </w:rPr>
        <w:fldChar w:fldCharType="separate"/>
      </w:r>
      <w:r w:rsidR="00863411" w:rsidRPr="00CC30DD">
        <w:rPr>
          <w:rFonts w:cs="Times New Roman"/>
          <w:highlight w:val="white"/>
          <w:lang w:val="en-US"/>
        </w:rPr>
        <w:t>(Bearden et al., 2011; DeVylder et al., 2014; Sichlinger et al., 2019)</w:t>
      </w:r>
      <w:r w:rsidR="00863411" w:rsidRPr="00CC30DD">
        <w:rPr>
          <w:rFonts w:cs="Times New Roman"/>
          <w:highlight w:val="white"/>
          <w:lang w:val="en-US"/>
        </w:rPr>
        <w:fldChar w:fldCharType="end"/>
      </w:r>
      <w:r w:rsidR="00F57DEB" w:rsidRPr="00CC30DD">
        <w:rPr>
          <w:rFonts w:cs="Times New Roman"/>
          <w:highlight w:val="white"/>
          <w:lang w:val="en-US"/>
        </w:rPr>
        <w:t xml:space="preserve">. They have furthermore allowed for tracking psychotic symptoms and predicting progression in symptoms </w:t>
      </w:r>
      <w:r w:rsidR="00F57DEB" w:rsidRPr="00CC30DD">
        <w:rPr>
          <w:rFonts w:cs="Times New Roman"/>
          <w:highlight w:val="white"/>
          <w:lang w:val="en-US"/>
        </w:rPr>
        <w:fldChar w:fldCharType="begin"/>
      </w:r>
      <w:r w:rsidR="00F57DEB" w:rsidRPr="00CC30DD">
        <w:rPr>
          <w:rFonts w:cs="Times New Roman"/>
          <w:highlight w:val="white"/>
          <w:lang w:val="en-US"/>
        </w:rPr>
        <w:instrText xml:space="preserve"> ADDIN ZOTERO_ITEM CSL_CITATION {"citationID":"ge9k98jH","properties":{"formattedCitation":"(Bearden et al., 2011; Corcoran et al., 2020; Morice &amp; Ingram, 1983; Solomon et al., 2011)","plainCitation":"(Bearden et al., 2011; Corcoran et al., 2020; Morice &amp; Ingram, 1983; Solomon et al., 2011)","noteIndex":0},"citationItems":[{"id":559,"uris":["http://zotero.org/users/5126004/items/KPTNUYEH"],"uri":["http://zotero.org/users/5126004/items/KPTNUYEH"],"itemData":{"id":559,"type":"article-journal","container-title":"Journal of the American Academy of Child &amp; Adolescent Psychiatry","issue":"7","note":"publisher: Elsevier","page":"669–680","source":"Google Scholar","title":"Thought disorder and communication deviance as predictors of outcome in youth at clinical high risk for psychosis","volume":"50","author":[{"family":"Bearden","given":"Carrie E."},{"family":"Wu","given":"Keng Nei"},{"family":"Caplan","given":"Rochelle"},{"family":"Cannon","given":"Tyrone D."}],"issued":{"date-parts":[["2011"]]}}},{"id":560,"uris":["http://zotero.org/users/5126004/items/PNM6HA9Z"],"uri":["http://zotero.org/users/5126004/items/PNM6HA9Z"],"itemData":{"id":560,"type":"article-journal","container-title":"Schizophrenia Research","note":"publisher: Elsevier","source":"Google Scholar","title":"Language as a biomarker for psychosis: A natural language processing approach","title-short":"Language as a biomarker for psychosis","author":[{"family":"Corcoran","given":"Cheryl M."},{"family":"Mittal","given":"Vijay A."},{"family":"Bearden","given":"Carrie E."},{"family":"Gur","given":"Raquel E."},{"family":"Hitczenko","given":"Kasia"},{"family":"Bilgrami","given":"Zarina"},{"family":"Savic","given":"Aleksandar"},{"family":"Cecchi","given":"Guillermo A."},{"family":"Wolff","given":"Phillip"}],"issued":{"date-parts"</w:instrText>
      </w:r>
      <w:r w:rsidR="00F57DEB" w:rsidRPr="00CC30DD">
        <w:rPr>
          <w:rFonts w:cs="Times New Roman"/>
          <w:highlight w:val="white"/>
          <w:lang w:val="da-DK"/>
        </w:rPr>
        <w:instrText xml:space="preserve">:[["2020"]]}}},{"id":557,"uris":["http://zotero.org/users/5126004/items/3MD2Q344"],"uri":["http://zotero.org/users/5126004/items/3MD2Q344"],"itemData":{"id":557,"type":"article-journal","container-title":"Psychiatry Research","issue":"3","note":"publisher: Elsevier","page":"233–242","source":"Google Scholar","title":"Language complexity and age of onset of schizophrenia","volume":"9","author":[{"family":"Morice","given":"Rodney D."},{"family":"Ingram","given":"John CL"}],"issued":{"date-parts":[["1983"]]}}},{"id":562,"uris":["http://zotero.org/users/5126004/items/XVK8ELE7"],"uri":["http://zotero.org/users/5126004/items/XVK8ELE7"],"itemData":{"id":562,"type":"article-journal","container-title":"Schizophrenia Research","issue":"1-3","note":"publisher: Elsevier","page":"146–151","source":"Google Scholar","title":"From lumping to splitting and back again: atypical social and language development in individuals with clinical-high-risk for psychosis, first episode schizophrenia, and autism spectrum disorders","title-short":"From lumping to splitting and back again","volume":"131","author":[{"family":"Solomon","given":"Marjorie"},{"family":"Olsen","given":"Emily"},{"family":"Niendam","given":"Tara"},{"family":"Ragland","given":"J. Daniel"},{"family":"Yoon","given":"Jong"},{"family":"Minzenberg","given":"Michael"},{"family":"Carter","given":"Cameron S."}],"issued":{"date-parts":[["2011"]]}}}],"schema":"https://github.com/citation-style-language/schema/raw/master/csl-citation.json"} </w:instrText>
      </w:r>
      <w:r w:rsidR="00F57DEB" w:rsidRPr="00CC30DD">
        <w:rPr>
          <w:rFonts w:cs="Times New Roman"/>
          <w:highlight w:val="white"/>
          <w:lang w:val="en-US"/>
        </w:rPr>
        <w:fldChar w:fldCharType="separate"/>
      </w:r>
      <w:r w:rsidR="00F57DEB" w:rsidRPr="00CC30DD">
        <w:rPr>
          <w:rFonts w:cs="Times New Roman"/>
          <w:highlight w:val="white"/>
          <w:lang w:val="da-DK"/>
        </w:rPr>
        <w:t xml:space="preserve">(Bearden et al., 2011; Corcoran et al., 2020; Morice &amp; Ingram, 1983; </w:t>
      </w:r>
      <w:r w:rsidR="00F57DEB" w:rsidRPr="00CC30DD">
        <w:rPr>
          <w:rFonts w:cs="Times New Roman"/>
          <w:highlight w:val="white"/>
          <w:lang w:val="da-DK"/>
        </w:rPr>
        <w:lastRenderedPageBreak/>
        <w:t>Solomon et al., 2011)</w:t>
      </w:r>
      <w:r w:rsidR="00F57DEB" w:rsidRPr="00CC30DD">
        <w:rPr>
          <w:rFonts w:cs="Times New Roman"/>
          <w:highlight w:val="white"/>
          <w:lang w:val="en-US"/>
        </w:rPr>
        <w:fldChar w:fldCharType="end"/>
      </w:r>
      <w:r w:rsidR="00F57DEB" w:rsidRPr="00CC30DD">
        <w:rPr>
          <w:rFonts w:cs="Times New Roman"/>
          <w:highlight w:val="white"/>
          <w:lang w:val="da-DK"/>
        </w:rPr>
        <w:t>.</w:t>
      </w:r>
      <w:r w:rsidR="00CF019B" w:rsidRPr="00CC30DD">
        <w:rPr>
          <w:rFonts w:cs="Times New Roman"/>
          <w:highlight w:val="white"/>
          <w:lang w:val="da-DK"/>
        </w:rPr>
        <w:t xml:space="preserve"> </w:t>
      </w:r>
      <w:r w:rsidR="00FA5E14" w:rsidRPr="00CC30DD">
        <w:rPr>
          <w:rFonts w:cs="Times New Roman"/>
          <w:highlight w:val="white"/>
          <w:lang w:val="en-US"/>
        </w:rPr>
        <w:t xml:space="preserve">There is, however, a big drawback to the current use of </w:t>
      </w:r>
      <w:r w:rsidR="00DF1006" w:rsidRPr="00CC30DD">
        <w:rPr>
          <w:rFonts w:cs="Times New Roman"/>
          <w:highlight w:val="white"/>
          <w:lang w:val="en-US"/>
        </w:rPr>
        <w:t xml:space="preserve">speech </w:t>
      </w:r>
      <w:r w:rsidR="00FA5E14" w:rsidRPr="00CC30DD">
        <w:rPr>
          <w:rFonts w:cs="Times New Roman"/>
          <w:highlight w:val="white"/>
          <w:lang w:val="en-US"/>
        </w:rPr>
        <w:t>in schizophrenia.</w:t>
      </w:r>
      <w:r w:rsidR="00DF1006" w:rsidRPr="00CC30DD">
        <w:rPr>
          <w:rFonts w:cs="Times New Roman"/>
          <w:highlight w:val="white"/>
          <w:lang w:val="en-US"/>
        </w:rPr>
        <w:t xml:space="preserve"> Speech is </w:t>
      </w:r>
      <w:r w:rsidR="00613931" w:rsidRPr="00CC30DD">
        <w:rPr>
          <w:rFonts w:cs="Times New Roman"/>
          <w:highlight w:val="white"/>
          <w:lang w:val="en-US"/>
        </w:rPr>
        <w:t>being manually annotated or rated by expert raters</w:t>
      </w:r>
      <w:r w:rsidR="00011183" w:rsidRPr="00CC30DD">
        <w:rPr>
          <w:rFonts w:cs="Times New Roman"/>
          <w:highlight w:val="white"/>
          <w:lang w:val="en-US"/>
        </w:rPr>
        <w:t xml:space="preserve">, which </w:t>
      </w:r>
      <w:r w:rsidR="002554CD" w:rsidRPr="00CC30DD">
        <w:rPr>
          <w:rFonts w:cs="Times New Roman"/>
          <w:highlight w:val="white"/>
          <w:lang w:val="en-US"/>
        </w:rPr>
        <w:t xml:space="preserve">is </w:t>
      </w:r>
      <w:r w:rsidR="00011183" w:rsidRPr="00CC30DD">
        <w:rPr>
          <w:rFonts w:cs="Times New Roman"/>
          <w:highlight w:val="white"/>
          <w:lang w:val="en-US"/>
        </w:rPr>
        <w:t xml:space="preserve">time extensive </w:t>
      </w:r>
      <w:r w:rsidR="002554CD" w:rsidRPr="00CC30DD">
        <w:rPr>
          <w:rFonts w:cs="Times New Roman"/>
          <w:highlight w:val="white"/>
          <w:lang w:val="en-US"/>
        </w:rPr>
        <w:t xml:space="preserve">and </w:t>
      </w:r>
      <w:r w:rsidR="00011183" w:rsidRPr="00CC30DD">
        <w:rPr>
          <w:rFonts w:cs="Times New Roman"/>
          <w:highlight w:val="white"/>
          <w:lang w:val="en-US"/>
        </w:rPr>
        <w:t>requires training of the raters</w:t>
      </w:r>
      <w:r w:rsidR="00613931" w:rsidRPr="00CC30DD">
        <w:rPr>
          <w:rFonts w:cs="Times New Roman"/>
          <w:highlight w:val="white"/>
          <w:lang w:val="en-US"/>
        </w:rPr>
        <w:t xml:space="preserve">. </w:t>
      </w:r>
      <w:r w:rsidR="00E341C0" w:rsidRPr="00CC30DD">
        <w:rPr>
          <w:rFonts w:cs="Times New Roman"/>
          <w:highlight w:val="white"/>
          <w:lang w:val="en-US"/>
        </w:rPr>
        <w:t xml:space="preserve">This makes the procedure </w:t>
      </w:r>
      <w:r w:rsidR="00CA676C" w:rsidRPr="00CC30DD">
        <w:rPr>
          <w:rFonts w:cs="Times New Roman"/>
          <w:highlight w:val="white"/>
          <w:lang w:val="en-US"/>
        </w:rPr>
        <w:t xml:space="preserve">expensive </w:t>
      </w:r>
      <w:r w:rsidR="00E341C0" w:rsidRPr="00CC30DD">
        <w:rPr>
          <w:rFonts w:cs="Times New Roman"/>
          <w:highlight w:val="white"/>
          <w:lang w:val="en-US"/>
        </w:rPr>
        <w:t xml:space="preserve">and impractical on a </w:t>
      </w:r>
      <w:r w:rsidR="005D3A34" w:rsidRPr="00CC30DD">
        <w:rPr>
          <w:rFonts w:cs="Times New Roman"/>
          <w:highlight w:val="white"/>
          <w:lang w:val="en-US"/>
        </w:rPr>
        <w:t>large scale.</w:t>
      </w:r>
      <w:r w:rsidR="00DB0C68" w:rsidRPr="00CC30DD">
        <w:rPr>
          <w:rFonts w:cs="Times New Roman"/>
          <w:highlight w:val="white"/>
          <w:lang w:val="en-US"/>
        </w:rPr>
        <w:t xml:space="preserve"> Moreover, there is a chance that only the most extreme cases are picked up on, when using these manual assessments </w:t>
      </w:r>
      <w:r w:rsidR="00DB0C68" w:rsidRPr="00CC30DD">
        <w:rPr>
          <w:rFonts w:cs="Times New Roman"/>
          <w:highlight w:val="white"/>
          <w:lang w:val="en-US"/>
        </w:rPr>
        <w:fldChar w:fldCharType="begin"/>
      </w:r>
      <w:r w:rsidR="00E06875" w:rsidRPr="00CC30DD">
        <w:rPr>
          <w:rFonts w:cs="Times New Roman"/>
          <w:highlight w:val="white"/>
          <w:lang w:val="en-US"/>
        </w:rPr>
        <w:instrText xml:space="preserve"> ADDIN ZOTERO_ITEM CSL_CITATION {"citationID":"bDpPtJmF","properties":{"formattedCitation":"(Hitczenko et al., 2020)","plainCitation":"(Hitczenko et al., 2020)","dontUpdate":true,"noteIndex":0},"citationItems":[{"id":453,"uris":["http://zotero.org/users/5126004/items/7XPAVCQ6"],"uri":["http://zotero.org/users/5126004/items/7XPAVCQ6"],"itemData":{"id":453,"type":"article-journal","abstract":"Abstract.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DB0C68" w:rsidRPr="00CC30DD">
        <w:rPr>
          <w:rFonts w:cs="Times New Roman"/>
          <w:highlight w:val="white"/>
          <w:lang w:val="en-US"/>
        </w:rPr>
        <w:fldChar w:fldCharType="separate"/>
      </w:r>
      <w:r w:rsidR="00DB0C68" w:rsidRPr="00CC30DD">
        <w:rPr>
          <w:rFonts w:cs="Times New Roman"/>
          <w:highlight w:val="white"/>
          <w:lang w:val="en-US"/>
        </w:rPr>
        <w:t>(Hitczenko et al., 2020)</w:t>
      </w:r>
      <w:r w:rsidR="00DB0C68" w:rsidRPr="00CC30DD">
        <w:rPr>
          <w:rFonts w:cs="Times New Roman"/>
          <w:highlight w:val="white"/>
          <w:lang w:val="en-US"/>
        </w:rPr>
        <w:fldChar w:fldCharType="end"/>
      </w:r>
      <w:r w:rsidR="00DB0C68" w:rsidRPr="00CC30DD">
        <w:rPr>
          <w:rFonts w:cs="Times New Roman"/>
          <w:highlight w:val="white"/>
          <w:lang w:val="en-US"/>
        </w:rPr>
        <w:t>.</w:t>
      </w:r>
      <w:r w:rsidR="00B92E55" w:rsidRPr="00CC30DD">
        <w:rPr>
          <w:rFonts w:cs="Times New Roman"/>
          <w:highlight w:val="white"/>
          <w:lang w:val="en-US"/>
        </w:rPr>
        <w:t xml:space="preserve"> </w:t>
      </w:r>
      <w:r w:rsidR="000E211F" w:rsidRPr="00CC30DD">
        <w:rPr>
          <w:rFonts w:cs="Times New Roman"/>
          <w:highlight w:val="white"/>
          <w:lang w:val="en-US"/>
        </w:rPr>
        <w:t>T</w:t>
      </w:r>
      <w:r w:rsidR="0019095A" w:rsidRPr="00CC30DD">
        <w:rPr>
          <w:rFonts w:cs="Times New Roman"/>
          <w:highlight w:val="white"/>
          <w:lang w:val="en-US"/>
        </w:rPr>
        <w:t xml:space="preserve">he prospects of </w:t>
      </w:r>
      <w:r w:rsidR="00370461" w:rsidRPr="00CC30DD">
        <w:rPr>
          <w:rFonts w:cs="Times New Roman"/>
          <w:highlight w:val="white"/>
          <w:lang w:val="en-US"/>
        </w:rPr>
        <w:t>using speech</w:t>
      </w:r>
      <w:r w:rsidR="00C657BB" w:rsidRPr="00CC30DD">
        <w:rPr>
          <w:rFonts w:cs="Times New Roman"/>
          <w:highlight w:val="white"/>
          <w:lang w:val="en-US"/>
        </w:rPr>
        <w:t xml:space="preserve"> </w:t>
      </w:r>
      <w:r w:rsidR="00D9467C" w:rsidRPr="00CC30DD">
        <w:rPr>
          <w:rFonts w:cs="Times New Roman"/>
          <w:highlight w:val="white"/>
          <w:lang w:val="en-US"/>
        </w:rPr>
        <w:t xml:space="preserve">clinically </w:t>
      </w:r>
      <w:r w:rsidR="00370461" w:rsidRPr="00CC30DD">
        <w:rPr>
          <w:rFonts w:cs="Times New Roman"/>
          <w:highlight w:val="white"/>
          <w:lang w:val="en-US"/>
        </w:rPr>
        <w:t>are ample</w:t>
      </w:r>
      <w:r w:rsidR="00D805F2" w:rsidRPr="00CC30DD">
        <w:rPr>
          <w:rFonts w:cs="Times New Roman"/>
          <w:highlight w:val="white"/>
          <w:lang w:val="en-US"/>
        </w:rPr>
        <w:t xml:space="preserve"> but impractical</w:t>
      </w:r>
      <w:r w:rsidR="00BC49B6" w:rsidRPr="00CC30DD">
        <w:rPr>
          <w:rFonts w:cs="Times New Roman"/>
          <w:highlight w:val="white"/>
          <w:lang w:val="en-US"/>
        </w:rPr>
        <w:t xml:space="preserve"> on a larger scale</w:t>
      </w:r>
      <w:r w:rsidR="000E211F" w:rsidRPr="00CC30DD">
        <w:rPr>
          <w:rFonts w:cs="Times New Roman"/>
          <w:highlight w:val="white"/>
          <w:lang w:val="en-US"/>
        </w:rPr>
        <w:t>. As a result,</w:t>
      </w:r>
      <w:r w:rsidR="00D805F2" w:rsidRPr="00CC30DD">
        <w:rPr>
          <w:rFonts w:cs="Times New Roman"/>
          <w:highlight w:val="white"/>
          <w:lang w:val="en-US"/>
        </w:rPr>
        <w:t xml:space="preserve"> recent </w:t>
      </w:r>
      <w:r w:rsidR="00C33027" w:rsidRPr="00CC30DD">
        <w:rPr>
          <w:rFonts w:cs="Times New Roman"/>
          <w:highlight w:val="white"/>
          <w:lang w:val="en-US"/>
        </w:rPr>
        <w:t>endeavors</w:t>
      </w:r>
      <w:r w:rsidR="00D805F2" w:rsidRPr="00CC30DD">
        <w:rPr>
          <w:rFonts w:cs="Times New Roman"/>
          <w:highlight w:val="white"/>
          <w:lang w:val="en-US"/>
        </w:rPr>
        <w:t xml:space="preserve"> have been </w:t>
      </w:r>
      <w:r w:rsidR="00005A6A" w:rsidRPr="00CC30DD">
        <w:rPr>
          <w:rFonts w:cs="Times New Roman"/>
          <w:highlight w:val="white"/>
          <w:lang w:val="en-US"/>
        </w:rPr>
        <w:t xml:space="preserve">trying to </w:t>
      </w:r>
      <w:r w:rsidR="00D805F2" w:rsidRPr="00CC30DD">
        <w:rPr>
          <w:rFonts w:cs="Times New Roman"/>
          <w:highlight w:val="white"/>
          <w:lang w:val="en-US"/>
        </w:rPr>
        <w:t xml:space="preserve">automate </w:t>
      </w:r>
      <w:r w:rsidR="00B31EE2" w:rsidRPr="00CC30DD">
        <w:rPr>
          <w:rFonts w:cs="Times New Roman"/>
          <w:highlight w:val="white"/>
          <w:lang w:val="en-US"/>
        </w:rPr>
        <w:t xml:space="preserve">the assessment </w:t>
      </w:r>
      <w:r w:rsidR="00D805F2" w:rsidRPr="00CC30DD">
        <w:rPr>
          <w:rFonts w:cs="Times New Roman"/>
          <w:highlight w:val="white"/>
          <w:lang w:val="en-US"/>
        </w:rPr>
        <w:t xml:space="preserve">using </w:t>
      </w:r>
      <w:r w:rsidR="00C33027" w:rsidRPr="00CC30DD">
        <w:rPr>
          <w:rFonts w:cs="Times New Roman"/>
          <w:highlight w:val="white"/>
          <w:lang w:val="en-US"/>
        </w:rPr>
        <w:t xml:space="preserve">supervised </w:t>
      </w:r>
      <w:r w:rsidR="00D805F2" w:rsidRPr="00CC30DD">
        <w:rPr>
          <w:rFonts w:cs="Times New Roman"/>
          <w:highlight w:val="white"/>
          <w:lang w:val="en-US"/>
        </w:rPr>
        <w:t>machine learning</w:t>
      </w:r>
      <w:r w:rsidR="00EF2D15" w:rsidRPr="00CC30DD">
        <w:rPr>
          <w:rFonts w:cs="Times New Roman"/>
          <w:highlight w:val="white"/>
          <w:lang w:val="en-US"/>
        </w:rPr>
        <w:t xml:space="preserve"> (ML)</w:t>
      </w:r>
      <w:r w:rsidR="00D805F2" w:rsidRPr="00CC30DD">
        <w:rPr>
          <w:rFonts w:cs="Times New Roman"/>
          <w:highlight w:val="white"/>
          <w:lang w:val="en-US"/>
        </w:rPr>
        <w:t xml:space="preserve"> approaches</w:t>
      </w:r>
      <w:commentRangeStart w:id="5"/>
      <w:r w:rsidR="00D805F2" w:rsidRPr="00CC30DD">
        <w:rPr>
          <w:rFonts w:cs="Times New Roman"/>
          <w:highlight w:val="white"/>
          <w:lang w:val="en-US"/>
        </w:rPr>
        <w:t>.</w:t>
      </w:r>
      <w:commentRangeEnd w:id="5"/>
      <w:r w:rsidR="005F2D01">
        <w:rPr>
          <w:rStyle w:val="CommentReference"/>
        </w:rPr>
        <w:commentReference w:id="5"/>
      </w:r>
    </w:p>
    <w:p w14:paraId="403A39BE" w14:textId="389679D6" w:rsidR="007A20B4" w:rsidRPr="00CC30DD" w:rsidRDefault="007A20B4" w:rsidP="00A21828">
      <w:pPr>
        <w:pStyle w:val="Heading2"/>
        <w:ind w:firstLine="0"/>
        <w:rPr>
          <w:rFonts w:cs="Times New Roman"/>
          <w:highlight w:val="white"/>
          <w:lang w:val="en-US"/>
        </w:rPr>
      </w:pPr>
      <w:bookmarkStart w:id="6" w:name="_Toc59447710"/>
      <w:r w:rsidRPr="00CC30DD">
        <w:rPr>
          <w:rFonts w:cs="Times New Roman"/>
          <w:highlight w:val="white"/>
          <w:lang w:val="en-US"/>
        </w:rPr>
        <w:t>1.</w:t>
      </w:r>
      <w:r w:rsidR="00C02E4F" w:rsidRPr="00CC30DD">
        <w:rPr>
          <w:rFonts w:cs="Times New Roman"/>
          <w:highlight w:val="white"/>
          <w:lang w:val="en-US"/>
        </w:rPr>
        <w:t>2</w:t>
      </w:r>
      <w:r w:rsidRPr="00CC30DD">
        <w:rPr>
          <w:rFonts w:cs="Times New Roman"/>
          <w:highlight w:val="white"/>
          <w:lang w:val="en-US"/>
        </w:rPr>
        <w:t xml:space="preserve"> </w:t>
      </w:r>
      <w:r w:rsidR="00CC0E74" w:rsidRPr="00CC30DD">
        <w:rPr>
          <w:rFonts w:cs="Times New Roman"/>
          <w:highlight w:val="white"/>
          <w:lang w:val="en-US"/>
        </w:rPr>
        <w:t>Prospects of machine learning in classifying schizophrenia</w:t>
      </w:r>
      <w:bookmarkEnd w:id="6"/>
    </w:p>
    <w:p w14:paraId="1F0E66C7" w14:textId="2CCDF752" w:rsidR="00255375" w:rsidRPr="00CC30DD" w:rsidRDefault="00172138" w:rsidP="006F4023">
      <w:pPr>
        <w:spacing w:line="360" w:lineRule="auto"/>
        <w:rPr>
          <w:rFonts w:cs="Times New Roman"/>
          <w:highlight w:val="white"/>
          <w:lang w:val="en-US"/>
        </w:rPr>
      </w:pPr>
      <w:commentRangeStart w:id="7"/>
      <w:r w:rsidRPr="00CC30DD">
        <w:rPr>
          <w:rFonts w:cs="Times New Roman"/>
          <w:highlight w:val="white"/>
          <w:lang w:val="en-US"/>
        </w:rPr>
        <w:t>Supervised</w:t>
      </w:r>
      <w:r w:rsidR="00656CFD" w:rsidRPr="00CC30DD">
        <w:rPr>
          <w:rFonts w:cs="Times New Roman"/>
          <w:highlight w:val="white"/>
          <w:lang w:val="en-US"/>
        </w:rPr>
        <w:t xml:space="preserve"> </w:t>
      </w:r>
      <w:r w:rsidR="007D48A7" w:rsidRPr="00CC30DD">
        <w:rPr>
          <w:rFonts w:cs="Times New Roman"/>
          <w:highlight w:val="white"/>
          <w:lang w:val="en-US"/>
        </w:rPr>
        <w:t>ML</w:t>
      </w:r>
      <w:r w:rsidR="00214085" w:rsidRPr="00CC30DD">
        <w:rPr>
          <w:rFonts w:cs="Times New Roman"/>
          <w:highlight w:val="white"/>
          <w:lang w:val="en-US"/>
        </w:rPr>
        <w:t xml:space="preserve"> </w:t>
      </w:r>
      <w:r w:rsidR="00B46CF2" w:rsidRPr="00CC30DD">
        <w:rPr>
          <w:rFonts w:cs="Times New Roman"/>
          <w:highlight w:val="white"/>
          <w:lang w:val="en-US"/>
        </w:rPr>
        <w:t xml:space="preserve">classification </w:t>
      </w:r>
      <w:r w:rsidR="00607D99" w:rsidRPr="00CC30DD">
        <w:rPr>
          <w:rFonts w:cs="Times New Roman"/>
          <w:highlight w:val="white"/>
          <w:lang w:val="en-US"/>
        </w:rPr>
        <w:t>works</w:t>
      </w:r>
      <w:r w:rsidR="00557E45" w:rsidRPr="00CC30DD">
        <w:rPr>
          <w:rFonts w:cs="Times New Roman"/>
          <w:highlight w:val="white"/>
          <w:lang w:val="en-US"/>
        </w:rPr>
        <w:t xml:space="preserve"> by</w:t>
      </w:r>
      <w:r w:rsidR="00607D99" w:rsidRPr="00CC30DD">
        <w:rPr>
          <w:rFonts w:cs="Times New Roman"/>
          <w:highlight w:val="white"/>
          <w:lang w:val="en-US"/>
        </w:rPr>
        <w:t xml:space="preserve"> learn</w:t>
      </w:r>
      <w:r w:rsidR="00557E45" w:rsidRPr="00CC30DD">
        <w:rPr>
          <w:rFonts w:cs="Times New Roman"/>
          <w:highlight w:val="white"/>
          <w:lang w:val="en-US"/>
        </w:rPr>
        <w:t>ing</w:t>
      </w:r>
      <w:r w:rsidR="009F0409" w:rsidRPr="00CC30DD">
        <w:rPr>
          <w:rFonts w:cs="Times New Roman"/>
          <w:highlight w:val="white"/>
          <w:lang w:val="en-US"/>
        </w:rPr>
        <w:t xml:space="preserve"> </w:t>
      </w:r>
      <w:r w:rsidR="004229AF" w:rsidRPr="00CC30DD">
        <w:rPr>
          <w:rFonts w:cs="Times New Roman"/>
          <w:highlight w:val="white"/>
          <w:lang w:val="en-US"/>
        </w:rPr>
        <w:t xml:space="preserve">patterns </w:t>
      </w:r>
      <w:r w:rsidR="00EE56BC" w:rsidRPr="00CC30DD">
        <w:rPr>
          <w:rFonts w:cs="Times New Roman"/>
          <w:highlight w:val="white"/>
          <w:lang w:val="en-US"/>
        </w:rPr>
        <w:t xml:space="preserve">in some data set </w:t>
      </w:r>
      <w:r w:rsidR="00557E45" w:rsidRPr="00CC30DD">
        <w:rPr>
          <w:rFonts w:cs="Times New Roman"/>
          <w:highlight w:val="white"/>
          <w:lang w:val="en-US"/>
        </w:rPr>
        <w:t xml:space="preserve">and </w:t>
      </w:r>
      <w:r w:rsidR="00E57BAA" w:rsidRPr="00CC30DD">
        <w:rPr>
          <w:rFonts w:cs="Times New Roman"/>
          <w:highlight w:val="white"/>
          <w:lang w:val="en-US"/>
        </w:rPr>
        <w:t xml:space="preserve">can </w:t>
      </w:r>
      <w:r w:rsidR="00557E45" w:rsidRPr="00CC30DD">
        <w:rPr>
          <w:rFonts w:cs="Times New Roman"/>
          <w:highlight w:val="white"/>
          <w:lang w:val="en-US"/>
        </w:rPr>
        <w:t xml:space="preserve">then </w:t>
      </w:r>
      <w:r w:rsidR="00607D99" w:rsidRPr="00CC30DD">
        <w:rPr>
          <w:rFonts w:cs="Times New Roman"/>
          <w:highlight w:val="white"/>
          <w:lang w:val="en-US"/>
        </w:rPr>
        <w:t>subsequently be used to predict</w:t>
      </w:r>
      <w:r w:rsidR="00E57BAA" w:rsidRPr="00CC30DD">
        <w:rPr>
          <w:rFonts w:cs="Times New Roman"/>
          <w:highlight w:val="white"/>
          <w:lang w:val="en-US"/>
        </w:rPr>
        <w:t>, using the learned patterns</w:t>
      </w:r>
      <w:r w:rsidR="00607D99" w:rsidRPr="00CC30DD">
        <w:rPr>
          <w:rFonts w:cs="Times New Roman"/>
          <w:highlight w:val="white"/>
          <w:lang w:val="en-US"/>
        </w:rPr>
        <w:t>. The ‘learning’</w:t>
      </w:r>
      <w:r w:rsidR="006740CE" w:rsidRPr="00CC30DD">
        <w:rPr>
          <w:rFonts w:cs="Times New Roman"/>
          <w:highlight w:val="white"/>
          <w:lang w:val="en-US"/>
        </w:rPr>
        <w:t xml:space="preserve"> part</w:t>
      </w:r>
      <w:r w:rsidR="00607D99" w:rsidRPr="00CC30DD">
        <w:rPr>
          <w:rFonts w:cs="Times New Roman"/>
          <w:highlight w:val="white"/>
          <w:lang w:val="en-US"/>
        </w:rPr>
        <w:t xml:space="preserve"> practically means </w:t>
      </w:r>
      <w:r w:rsidR="00656CFD" w:rsidRPr="00CC30DD">
        <w:rPr>
          <w:rFonts w:cs="Times New Roman"/>
          <w:highlight w:val="white"/>
          <w:lang w:val="en-US"/>
        </w:rPr>
        <w:t>building a model of the distribution of class labels</w:t>
      </w:r>
      <w:r w:rsidR="00773E04" w:rsidRPr="00CC30DD">
        <w:rPr>
          <w:rFonts w:cs="Times New Roman"/>
          <w:highlight w:val="white"/>
          <w:lang w:val="en-US"/>
        </w:rPr>
        <w:t xml:space="preserve"> (e.g. schizophrenic/non-schizophrenic)</w:t>
      </w:r>
      <w:r w:rsidR="00BA30ED" w:rsidRPr="00CC30DD">
        <w:rPr>
          <w:rFonts w:cs="Times New Roman"/>
          <w:highlight w:val="white"/>
          <w:lang w:val="en-US"/>
        </w:rPr>
        <w:t xml:space="preserve"> from predictor variables</w:t>
      </w:r>
      <w:r w:rsidR="00773E04" w:rsidRPr="00CC30DD">
        <w:rPr>
          <w:rFonts w:cs="Times New Roman"/>
          <w:highlight w:val="white"/>
          <w:lang w:val="en-US"/>
        </w:rPr>
        <w:t xml:space="preserve"> (e.g. acoustic features</w:t>
      </w:r>
      <w:r w:rsidR="00052083" w:rsidRPr="00CC30DD">
        <w:rPr>
          <w:rFonts w:cs="Times New Roman"/>
          <w:highlight w:val="white"/>
          <w:lang w:val="en-US"/>
        </w:rPr>
        <w:t xml:space="preserve"> from speech</w:t>
      </w:r>
      <w:r w:rsidR="00773E04" w:rsidRPr="00CC30DD">
        <w:rPr>
          <w:rFonts w:cs="Times New Roman"/>
          <w:highlight w:val="white"/>
          <w:lang w:val="en-US"/>
        </w:rPr>
        <w:t>)</w:t>
      </w:r>
      <w:r w:rsidR="00F7499F" w:rsidRPr="00CC30DD">
        <w:rPr>
          <w:rFonts w:cs="Times New Roman"/>
          <w:highlight w:val="white"/>
          <w:lang w:val="en-US"/>
        </w:rPr>
        <w:t xml:space="preserve">. </w:t>
      </w:r>
      <w:r w:rsidR="00464DB0" w:rsidRPr="00CC30DD">
        <w:rPr>
          <w:rFonts w:cs="Times New Roman"/>
          <w:highlight w:val="white"/>
          <w:lang w:val="en-US"/>
        </w:rPr>
        <w:t>The ‘machine’ entails that the process is automated</w:t>
      </w:r>
      <w:r w:rsidR="007155EE" w:rsidRPr="00CC30DD">
        <w:rPr>
          <w:rFonts w:cs="Times New Roman"/>
          <w:highlight w:val="white"/>
          <w:lang w:val="en-US"/>
        </w:rPr>
        <w:t>,</w:t>
      </w:r>
      <w:r w:rsidR="00EC3FB2" w:rsidRPr="00CC30DD">
        <w:rPr>
          <w:rFonts w:cs="Times New Roman"/>
          <w:highlight w:val="white"/>
          <w:lang w:val="en-US"/>
        </w:rPr>
        <w:t xml:space="preserve"> which allows for finding complex, multivariate </w:t>
      </w:r>
      <w:r w:rsidR="009F4314" w:rsidRPr="00CC30DD">
        <w:rPr>
          <w:rFonts w:cs="Times New Roman"/>
          <w:highlight w:val="white"/>
          <w:lang w:val="en-US"/>
        </w:rPr>
        <w:t xml:space="preserve">and sometimes </w:t>
      </w:r>
      <w:r w:rsidR="00EC3FB2" w:rsidRPr="00CC30DD">
        <w:rPr>
          <w:rFonts w:cs="Times New Roman"/>
          <w:highlight w:val="white"/>
          <w:lang w:val="en-US"/>
        </w:rPr>
        <w:t>non-linear</w:t>
      </w:r>
      <w:r w:rsidR="009F4314" w:rsidRPr="00CC30DD">
        <w:rPr>
          <w:rFonts w:cs="Times New Roman"/>
          <w:highlight w:val="white"/>
          <w:lang w:val="en-US"/>
        </w:rPr>
        <w:t xml:space="preserve"> relationships </w:t>
      </w:r>
      <w:r w:rsidR="00135A88" w:rsidRPr="00CC30DD">
        <w:rPr>
          <w:rFonts w:cs="Times New Roman"/>
          <w:highlight w:val="white"/>
          <w:lang w:val="en-US"/>
        </w:rPr>
        <w:t>features</w:t>
      </w:r>
      <w:r w:rsidR="00DE5D9C" w:rsidRPr="00CC30DD">
        <w:rPr>
          <w:rFonts w:cs="Times New Roman"/>
          <w:highlight w:val="white"/>
          <w:lang w:val="en-US"/>
        </w:rPr>
        <w:t xml:space="preserve"> </w:t>
      </w:r>
      <w:r w:rsidR="009F4314" w:rsidRPr="00CC30DD">
        <w:rPr>
          <w:rFonts w:cs="Times New Roman"/>
          <w:highlight w:val="white"/>
          <w:lang w:val="en-US"/>
        </w:rPr>
        <w:t>and class</w:t>
      </w:r>
      <w:r w:rsidR="008103F9" w:rsidRPr="00CC30DD">
        <w:rPr>
          <w:rFonts w:cs="Times New Roman"/>
          <w:highlight w:val="white"/>
          <w:lang w:val="en-US"/>
        </w:rPr>
        <w:t xml:space="preserve"> labels</w:t>
      </w:r>
      <w:r w:rsidR="00F7499F" w:rsidRPr="00CC30DD">
        <w:rPr>
          <w:rFonts w:cs="Times New Roman"/>
          <w:highlight w:val="white"/>
          <w:lang w:val="en-US"/>
        </w:rPr>
        <w:t xml:space="preserve"> </w:t>
      </w:r>
      <w:commentRangeEnd w:id="7"/>
      <w:r w:rsidR="000469BE">
        <w:rPr>
          <w:rStyle w:val="CommentReference"/>
        </w:rPr>
        <w:commentReference w:id="7"/>
      </w:r>
      <w:r w:rsidR="00F7499F" w:rsidRPr="00CC30DD">
        <w:rPr>
          <w:rFonts w:cs="Times New Roman"/>
          <w:highlight w:val="white"/>
          <w:lang w:val="en-US"/>
        </w:rPr>
        <w:fldChar w:fldCharType="begin"/>
      </w:r>
      <w:r w:rsidR="00F7499F" w:rsidRPr="00CC30DD">
        <w:rPr>
          <w:rFonts w:cs="Times New Roman"/>
          <w:highlight w:val="white"/>
          <w:lang w:val="en-US"/>
        </w:rPr>
        <w:instrText xml:space="preserve"> ADDIN ZOTERO_ITEM CSL_CITATION {"citationID":"fvuYXGHu","properties":{"formattedCitation":"(Kotsiantis et al., 2007)","plainCitation":"(Kotsiantis et al., 2007)","noteIndex":0},"citationItems":[{"id":610,"uris":["http://zotero.org/users/5126004/items/8E2FNQEW"],"uri":["http://zotero.org/users/5126004/items/8E2FNQEW"],"itemData":{"id":610,"type":"article-journal","container-title":"Emerging artificial intelligence applications in computer engineering","issue":"1","note":"publisher: Amsterdam","page":"3–24","source":"Google Scholar","title":"Supervised machine learning: A review of classification techniques","title-short":"Supervised machine learning","volume":"160","author":[{"family":"Kotsiantis","given":"Sotiris B."},{"family":"Zaharakis","given":"I."},{"family":"Pintelas","given":"P."}],"issued":{"date-parts":[["2007"]]}}}],"schema":"https://github.com/citation-style-language/schema/raw/master/csl-citation.json"} </w:instrText>
      </w:r>
      <w:r w:rsidR="00F7499F" w:rsidRPr="00CC30DD">
        <w:rPr>
          <w:rFonts w:cs="Times New Roman"/>
          <w:highlight w:val="white"/>
          <w:lang w:val="en-US"/>
        </w:rPr>
        <w:fldChar w:fldCharType="separate"/>
      </w:r>
      <w:r w:rsidR="00F7499F" w:rsidRPr="00CC30DD">
        <w:rPr>
          <w:rFonts w:cs="Times New Roman"/>
          <w:highlight w:val="white"/>
          <w:lang w:val="en-US"/>
        </w:rPr>
        <w:t>(</w:t>
      </w:r>
      <w:proofErr w:type="spellStart"/>
      <w:r w:rsidR="00F7499F" w:rsidRPr="00CC30DD">
        <w:rPr>
          <w:rFonts w:cs="Times New Roman"/>
          <w:highlight w:val="white"/>
          <w:lang w:val="en-US"/>
        </w:rPr>
        <w:t>Kotsiantis</w:t>
      </w:r>
      <w:proofErr w:type="spellEnd"/>
      <w:r w:rsidR="00F7499F" w:rsidRPr="00CC30DD">
        <w:rPr>
          <w:rFonts w:cs="Times New Roman"/>
          <w:highlight w:val="white"/>
          <w:lang w:val="en-US"/>
        </w:rPr>
        <w:t xml:space="preserve"> et al., 2007)</w:t>
      </w:r>
      <w:r w:rsidR="00F7499F" w:rsidRPr="00CC30DD">
        <w:rPr>
          <w:rFonts w:cs="Times New Roman"/>
          <w:highlight w:val="white"/>
          <w:lang w:val="en-US"/>
        </w:rPr>
        <w:fldChar w:fldCharType="end"/>
      </w:r>
      <w:r w:rsidR="00F7499F" w:rsidRPr="00CC30DD">
        <w:rPr>
          <w:rFonts w:cs="Times New Roman"/>
          <w:highlight w:val="white"/>
          <w:lang w:val="en-US"/>
        </w:rPr>
        <w:t>.</w:t>
      </w:r>
      <w:r w:rsidR="00A004CA" w:rsidRPr="00CC30DD">
        <w:rPr>
          <w:rFonts w:cs="Times New Roman"/>
          <w:highlight w:val="white"/>
          <w:lang w:val="en-US"/>
        </w:rPr>
        <w:t xml:space="preserve"> </w:t>
      </w:r>
      <w:r w:rsidR="00F42412" w:rsidRPr="00CC30DD">
        <w:rPr>
          <w:rFonts w:cs="Times New Roman"/>
          <w:highlight w:val="white"/>
          <w:lang w:val="en-US"/>
        </w:rPr>
        <w:t xml:space="preserve">After training a model, it can then be </w:t>
      </w:r>
      <w:r w:rsidR="00A004CA" w:rsidRPr="00CC30DD">
        <w:rPr>
          <w:rFonts w:cs="Times New Roman"/>
          <w:highlight w:val="white"/>
          <w:lang w:val="en-US"/>
        </w:rPr>
        <w:t xml:space="preserve">used to </w:t>
      </w:r>
      <w:r w:rsidR="00384C78" w:rsidRPr="00CC30DD">
        <w:rPr>
          <w:rFonts w:cs="Times New Roman"/>
          <w:highlight w:val="white"/>
          <w:lang w:val="en-US"/>
        </w:rPr>
        <w:t xml:space="preserve">classify </w:t>
      </w:r>
      <w:r w:rsidR="00A004CA" w:rsidRPr="00CC30DD">
        <w:rPr>
          <w:rFonts w:cs="Times New Roman"/>
          <w:highlight w:val="white"/>
          <w:lang w:val="en-US"/>
        </w:rPr>
        <w:t xml:space="preserve">instances where the class labels </w:t>
      </w:r>
      <w:r w:rsidR="00080A93" w:rsidRPr="00CC30DD">
        <w:rPr>
          <w:rFonts w:cs="Times New Roman"/>
          <w:highlight w:val="white"/>
          <w:lang w:val="en-US"/>
        </w:rPr>
        <w:t xml:space="preserve">are </w:t>
      </w:r>
      <w:r w:rsidR="00A004CA" w:rsidRPr="00CC30DD">
        <w:rPr>
          <w:rFonts w:cs="Times New Roman"/>
          <w:highlight w:val="white"/>
          <w:lang w:val="en-US"/>
        </w:rPr>
        <w:t>unknown, but where the predictor values</w:t>
      </w:r>
      <w:r w:rsidR="0011372C" w:rsidRPr="00CC30DD">
        <w:rPr>
          <w:rFonts w:cs="Times New Roman"/>
          <w:highlight w:val="white"/>
          <w:lang w:val="en-US"/>
        </w:rPr>
        <w:t xml:space="preserve"> are known.</w:t>
      </w:r>
    </w:p>
    <w:p w14:paraId="2EF3D7CC" w14:textId="6C8362C9" w:rsidR="0002046F" w:rsidRPr="00CC30DD" w:rsidRDefault="0085006D" w:rsidP="00350C74">
      <w:pPr>
        <w:pStyle w:val="BodyText"/>
        <w:spacing w:line="360" w:lineRule="auto"/>
        <w:rPr>
          <w:rFonts w:cs="Times New Roman"/>
          <w:highlight w:val="white"/>
          <w:lang w:val="en-US"/>
        </w:rPr>
      </w:pPr>
      <w:r w:rsidRPr="00CC30DD">
        <w:rPr>
          <w:rFonts w:cs="Times New Roman"/>
          <w:highlight w:val="white"/>
          <w:lang w:val="en-US"/>
        </w:rPr>
        <w:t>ML</w:t>
      </w:r>
      <w:r w:rsidR="00A21A59" w:rsidRPr="00CC30DD">
        <w:rPr>
          <w:rFonts w:cs="Times New Roman"/>
          <w:highlight w:val="white"/>
          <w:lang w:val="en-US"/>
        </w:rPr>
        <w:t xml:space="preserve"> </w:t>
      </w:r>
      <w:r w:rsidR="00D90CA0" w:rsidRPr="00CC30DD">
        <w:rPr>
          <w:rFonts w:cs="Times New Roman"/>
          <w:highlight w:val="white"/>
          <w:lang w:val="en-US"/>
        </w:rPr>
        <w:t>has the potential of supporting clinical</w:t>
      </w:r>
      <w:r w:rsidR="00810C52" w:rsidRPr="00CC30DD">
        <w:rPr>
          <w:rFonts w:cs="Times New Roman"/>
          <w:highlight w:val="white"/>
          <w:lang w:val="en-US"/>
        </w:rPr>
        <w:t xml:space="preserve"> evaluations.</w:t>
      </w:r>
      <w:r w:rsidR="00147BD4" w:rsidRPr="00CC30DD">
        <w:rPr>
          <w:rFonts w:cs="Times New Roman"/>
          <w:highlight w:val="white"/>
          <w:lang w:val="en-US"/>
        </w:rPr>
        <w:t xml:space="preserve"> </w:t>
      </w:r>
      <w:r w:rsidR="0068319D" w:rsidRPr="00CC30DD">
        <w:rPr>
          <w:rFonts w:cs="Times New Roman"/>
          <w:highlight w:val="white"/>
          <w:lang w:val="en-US"/>
        </w:rPr>
        <w:t xml:space="preserve">While the </w:t>
      </w:r>
      <w:r w:rsidR="00147BD4" w:rsidRPr="00CC30DD">
        <w:rPr>
          <w:rFonts w:cs="Times New Roman"/>
          <w:highlight w:val="white"/>
          <w:lang w:val="en-US"/>
        </w:rPr>
        <w:t>currently implemented manual assessment</w:t>
      </w:r>
      <w:r w:rsidR="0068319D" w:rsidRPr="00CC30DD">
        <w:rPr>
          <w:rFonts w:cs="Times New Roman"/>
          <w:highlight w:val="white"/>
          <w:lang w:val="en-US"/>
        </w:rPr>
        <w:t xml:space="preserve"> is </w:t>
      </w:r>
      <w:r w:rsidR="00147BD4" w:rsidRPr="00CC30DD">
        <w:rPr>
          <w:rFonts w:cs="Times New Roman"/>
          <w:highlight w:val="white"/>
          <w:lang w:val="en-US"/>
        </w:rPr>
        <w:t xml:space="preserve">impractical on a large scale, </w:t>
      </w:r>
      <w:r w:rsidR="0068319D" w:rsidRPr="00CC30DD">
        <w:rPr>
          <w:rFonts w:cs="Times New Roman"/>
          <w:highlight w:val="white"/>
          <w:lang w:val="en-US"/>
        </w:rPr>
        <w:t>ML is not.</w:t>
      </w:r>
      <w:r w:rsidR="007F5023" w:rsidRPr="00CC30DD">
        <w:rPr>
          <w:rFonts w:cs="Times New Roman"/>
          <w:highlight w:val="white"/>
          <w:lang w:val="en-US"/>
        </w:rPr>
        <w:t xml:space="preserve"> </w:t>
      </w:r>
      <w:r w:rsidR="00173F75" w:rsidRPr="00CC30DD">
        <w:rPr>
          <w:rFonts w:cs="Times New Roman"/>
          <w:highlight w:val="white"/>
          <w:lang w:val="en-US"/>
        </w:rPr>
        <w:t xml:space="preserve">It </w:t>
      </w:r>
      <w:r w:rsidR="000407F3" w:rsidRPr="00CC30DD">
        <w:rPr>
          <w:rFonts w:cs="Times New Roman"/>
          <w:highlight w:val="white"/>
          <w:lang w:val="en-US"/>
        </w:rPr>
        <w:t xml:space="preserve">would allow for preemptively identifying those at risk for developing schizophrenia </w:t>
      </w:r>
      <w:r w:rsidR="00DA6D92" w:rsidRPr="00CC30DD">
        <w:rPr>
          <w:rFonts w:cs="Times New Roman"/>
          <w:highlight w:val="white"/>
          <w:lang w:val="en-US"/>
        </w:rPr>
        <w:t xml:space="preserve">cheaply </w:t>
      </w:r>
      <w:r w:rsidR="000407F3" w:rsidRPr="00CC30DD">
        <w:rPr>
          <w:rFonts w:cs="Times New Roman"/>
          <w:highlight w:val="white"/>
          <w:lang w:val="en-US"/>
        </w:rPr>
        <w:t>and give clinicians an effortless way of tracking and predicting progressions in symptoms.</w:t>
      </w:r>
      <w:r w:rsidR="007F5023" w:rsidRPr="00CC30DD">
        <w:rPr>
          <w:rFonts w:cs="Times New Roman"/>
          <w:highlight w:val="white"/>
          <w:lang w:val="en-US"/>
        </w:rPr>
        <w:t xml:space="preserve"> </w:t>
      </w:r>
      <w:r w:rsidR="00FC7ED4" w:rsidRPr="00CC30DD">
        <w:rPr>
          <w:rFonts w:cs="Times New Roman"/>
          <w:highlight w:val="white"/>
          <w:lang w:val="en-US"/>
        </w:rPr>
        <w:t>Furthermore, j</w:t>
      </w:r>
      <w:r w:rsidR="000407F3" w:rsidRPr="00CC30DD">
        <w:rPr>
          <w:rFonts w:cs="Times New Roman"/>
          <w:highlight w:val="white"/>
          <w:lang w:val="en-US"/>
        </w:rPr>
        <w:t xml:space="preserve">udgements </w:t>
      </w:r>
      <w:r w:rsidR="00C51E15" w:rsidRPr="00CC30DD">
        <w:rPr>
          <w:rFonts w:cs="Times New Roman"/>
          <w:highlight w:val="white"/>
          <w:lang w:val="en-US"/>
        </w:rPr>
        <w:t xml:space="preserve">would be </w:t>
      </w:r>
      <w:r w:rsidR="00A21A59" w:rsidRPr="00CC30DD">
        <w:rPr>
          <w:rFonts w:cs="Times New Roman"/>
          <w:highlight w:val="white"/>
          <w:lang w:val="en-US"/>
        </w:rPr>
        <w:t>objective</w:t>
      </w:r>
      <w:r w:rsidR="00FC7ED4" w:rsidRPr="00CC30DD">
        <w:rPr>
          <w:rFonts w:cs="Times New Roman"/>
          <w:highlight w:val="white"/>
          <w:lang w:val="en-US"/>
        </w:rPr>
        <w:t xml:space="preserve"> given their automated nature</w:t>
      </w:r>
      <w:r w:rsidR="00A21A59" w:rsidRPr="00CC30DD">
        <w:rPr>
          <w:rFonts w:cs="Times New Roman"/>
          <w:highlight w:val="white"/>
          <w:lang w:val="en-US"/>
        </w:rPr>
        <w:t xml:space="preserve"> </w:t>
      </w:r>
      <w:r w:rsidR="006E65C8" w:rsidRPr="00CC30DD">
        <w:rPr>
          <w:rFonts w:cs="Times New Roman"/>
          <w:highlight w:val="white"/>
          <w:lang w:val="en-US"/>
        </w:rPr>
        <w:fldChar w:fldCharType="begin"/>
      </w:r>
      <w:r w:rsidR="006E65C8" w:rsidRPr="00CC30DD">
        <w:rPr>
          <w:rFonts w:cs="Times New Roman"/>
          <w:highlight w:val="white"/>
          <w:lang w:val="en-US"/>
        </w:rPr>
        <w:instrText xml:space="preserve"> ADDIN ZOTERO_ITEM CSL_CITATION {"citationID":"ISmQy02L","properties":{"formattedCitation":"(Hitczenko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6E65C8" w:rsidRPr="00CC30DD">
        <w:rPr>
          <w:rFonts w:cs="Times New Roman"/>
          <w:highlight w:val="white"/>
          <w:lang w:val="en-US"/>
        </w:rPr>
        <w:fldChar w:fldCharType="separate"/>
      </w:r>
      <w:r w:rsidR="006E65C8" w:rsidRPr="00CC30DD">
        <w:rPr>
          <w:rFonts w:cs="Times New Roman"/>
          <w:highlight w:val="white"/>
          <w:lang w:val="en-US"/>
        </w:rPr>
        <w:t>(Hitczenko et al., 2020)</w:t>
      </w:r>
      <w:r w:rsidR="006E65C8" w:rsidRPr="00CC30DD">
        <w:rPr>
          <w:rFonts w:cs="Times New Roman"/>
          <w:highlight w:val="white"/>
          <w:lang w:val="en-US"/>
        </w:rPr>
        <w:fldChar w:fldCharType="end"/>
      </w:r>
      <w:r w:rsidR="00A21A59" w:rsidRPr="00CC30DD">
        <w:rPr>
          <w:rFonts w:cs="Times New Roman"/>
          <w:highlight w:val="white"/>
          <w:lang w:val="en-US"/>
        </w:rPr>
        <w:t>.</w:t>
      </w:r>
      <w:r w:rsidR="00274E44" w:rsidRPr="00CC30DD">
        <w:rPr>
          <w:rFonts w:cs="Times New Roman"/>
          <w:highlight w:val="white"/>
          <w:lang w:val="en-US"/>
        </w:rPr>
        <w:t xml:space="preserve"> </w:t>
      </w:r>
      <w:r w:rsidR="00E17010" w:rsidRPr="00CC30DD">
        <w:rPr>
          <w:rFonts w:cs="Times New Roman"/>
          <w:highlight w:val="white"/>
          <w:lang w:val="en-US"/>
        </w:rPr>
        <w:t>C</w:t>
      </w:r>
      <w:r w:rsidR="007F7413" w:rsidRPr="00CC30DD">
        <w:rPr>
          <w:rFonts w:cs="Times New Roman"/>
          <w:highlight w:val="white"/>
          <w:lang w:val="en-US"/>
        </w:rPr>
        <w:t xml:space="preserve">lassification algorithms have </w:t>
      </w:r>
      <w:r w:rsidR="00C91DA9" w:rsidRPr="00CC30DD">
        <w:rPr>
          <w:rFonts w:cs="Times New Roman"/>
          <w:highlight w:val="white"/>
          <w:lang w:val="en-US"/>
        </w:rPr>
        <w:t xml:space="preserve">been able to classify schizophrenia with </w:t>
      </w:r>
      <w:r w:rsidR="006F1D40" w:rsidRPr="00CC30DD">
        <w:rPr>
          <w:rFonts w:cs="Times New Roman"/>
          <w:highlight w:val="white"/>
          <w:lang w:val="en-US"/>
        </w:rPr>
        <w:t>accuracies between 70</w:t>
      </w:r>
      <w:r w:rsidR="00F34BF2" w:rsidRPr="00CC30DD">
        <w:rPr>
          <w:rFonts w:cs="Times New Roman"/>
          <w:highlight w:val="white"/>
          <w:lang w:val="en-US"/>
        </w:rPr>
        <w:t>%</w:t>
      </w:r>
      <w:r w:rsidR="00EB199B" w:rsidRPr="00CC30DD">
        <w:rPr>
          <w:rFonts w:cs="Times New Roman"/>
          <w:highlight w:val="white"/>
          <w:lang w:val="en-US"/>
        </w:rPr>
        <w:t xml:space="preserve"> </w:t>
      </w:r>
      <w:r w:rsidR="00FB7707" w:rsidRPr="00CC30DD">
        <w:rPr>
          <w:rFonts w:cs="Times New Roman"/>
          <w:highlight w:val="white"/>
          <w:lang w:val="en-US"/>
        </w:rPr>
        <w:t>and</w:t>
      </w:r>
      <w:r w:rsidR="006F1D40" w:rsidRPr="00CC30DD">
        <w:rPr>
          <w:rFonts w:cs="Times New Roman"/>
          <w:highlight w:val="white"/>
          <w:lang w:val="en-US"/>
        </w:rPr>
        <w:t xml:space="preserve"> 95%</w:t>
      </w:r>
      <w:r w:rsidR="0029630E" w:rsidRPr="00CC30DD">
        <w:rPr>
          <w:rFonts w:cs="Times New Roman"/>
          <w:highlight w:val="white"/>
          <w:lang w:val="en-US"/>
        </w:rPr>
        <w:t xml:space="preserve"> </w:t>
      </w:r>
      <w:r w:rsidR="0029630E" w:rsidRPr="00CC30DD">
        <w:rPr>
          <w:rFonts w:cs="Times New Roman"/>
          <w:highlight w:val="white"/>
          <w:lang w:val="en-US"/>
        </w:rPr>
        <w:fldChar w:fldCharType="begin"/>
      </w:r>
      <w:r w:rsidR="00176B58" w:rsidRPr="00CC30DD">
        <w:rPr>
          <w:rFonts w:cs="Times New Roman"/>
          <w:highlight w:val="white"/>
          <w:lang w:val="en-US"/>
        </w:rPr>
        <w:instrText xml:space="preserve"> ADDIN ZOTERO_ITEM CSL_CITATION {"citationID":"xawGNMd4","properties":{"formattedCitation":"(Mart\\uc0\\u237{}nez-S\\uc0\\u225{}nchez et al., 2015; Parola et al., 2019; Rapcan et al., 2010; Stassen et al., 1995; Tahir et al., 2019)","plainCitation":"(Martínez-Sánchez et al., 2015; Parola et al., 2019; Rapcan et al., 2010; Stassen et al., 1995; Tahir et al., 2019)","noteIndex":0},"citationItems":[{"id":522,"uris":["http://zotero.org/users/5126004/items/NW8CQQHA"],"uri":["http://zotero.org/users/5126004/items/NW8CQQHA"],"itemData":{"id":522,"type":"article-journal","abstract":"Emotional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id":535,"uris":["http://zotero.org/users/5126004/items/FKT2N45T"],"uri":["http://zotero.org/users/5126004/items/FKT2N45T"],"itemData":{"id":535,"type":"article-journal","abstract":"Currently, there are no established objective biomarkers for the diagnosis or monitoring of schizophrenia. It has been previously reported that there are notable qualitative differences in the speech of schizophrenics. The objective of this study was to determine whether a quantitative acoustic and temporal analysis of speech may be a potential biomarker for schizophrenia. In this study, 39 schizophrenic patients and 18 controls were digitally recorded reading aloud an emotionally neutral text passage from a children's story. Temporal, energy and vocal pitch features were automatically extracted from the recordings. A classifier based on linear discriminant analysis was employed to differentiate between controls and schizophrenic subjects. Processing the recordings with the algorithm developed demonstrated that it is possible to differentiate schizophrenic patients and controls with a classification accuracy of 79.4% (specificity=83.6%, sensitivity=75.2%) based on speech pause related parameters extracted from recordings carried out in standard office (non-studio) environments. Acoustic and temporal analysis of speech may represent a potential tool for the objective analysis in schizophrenia.","container-title":"Medical Engineering &amp; Physics","DOI":"10.1016/j.medengphy.2010.07.013","ISSN":"1350-4533","issue":"9","journalAbbreviation":"Medical Engineering &amp; Physics","language":"en","page":"1074-1079","source":"ScienceDirect","title":"Acoustic and temporal analysis of speech: A potential biomarker for schizophrenia","title-short":"Acoustic and temporal analysis of speech","volume":"32","author":[{"family":"Rapcan","given":"Viliam"},{"family":"D’Arcy","given":"Shona"},{"family":"Yeap","given":"Sherlyn"},{"family":"Afzal","given":"Natasha"},{"family":"Thakore","given":"Jogin"},{"family":"Reilly","given":"Richard B."}],"issued":{"date-parts":[["2010",11,1]]}}},{"id":516,"uris":["http://zotero.org/users/5126004/items/EIVPRXRJ"],"uri":["http://zotero.org/users/5126004/items/EIVPRXRJ"],"itemData":{"id":516,"type":"article-journal","abstract":"Based on a sample of 42 chronic schizophrenic patients and 42 carefully matched controls, we investigated potential relationships between acoustic variables on the one hand, and negative syndromes, positive syndromes and affective disturbances, on the other. A set of 12 acoustic variables automatically assessed in a standardized experimental setting allowed an almost perfect discrimination between schizophrenic patients and normal subjects. Acute side-effects of medication did not explain this finding. However, the question of whether the observed changes in speaking behavior and voice sound characteristics were caused by long-term neuroleptic treatment, for example, as a consequence of tardive dyskinesia, could not be answered by our investigation. In view of a biological validation of the negative-positive model of schizophrenia, the reliability of various psychopathological subscales was tested through repeated assessments at 14 day intervals. We found most psychopathology scores to be sufficiently stable and reproducible over time, thus representing a suitable basis for the estimation of severity with respect to the negative and positive component of schizophrenia. Using the first measurements as training samples and the second measurements 14 days later as test samples, discriminant analysis yielded conclusive proof of a close relationship between acoustic variables and the severity of the negative and positive component of schizophrenia. In particular, by means of “objective” acoustic variables and under the constraint of reproducibility, 75.9% of patients were correctly classified as low or high scorers with respect to the negative syndrome, 71.9% of patients with respect to the positive syndrome, and 79.4% of patients with respect to their depressive symptomatology.","container-title":"Journal of Psychiatric Research","DOI":"10.1016/0022-3956(95)00004-O","ISSN":"0022-3956","issue":"4","journalAbbreviation":"Journal of Psychiatric Research","language":"en","page":"277-296","source":"ScienceDirect","title":"Speaking behavior and voice sound characteristics associated with negative schizophrenia","volume":"29","author":[{"family":"Stassen","given":"H. H."},{"family":"Albers","given":"M."},{"family":"Püschel","given":"J."},{"family":"Scharfetter","given":"Ch."},{"family":"Tewesmeier","given":"M."},{"family":"Woggon","given":"B."}],"issued":{"date-parts":[["1995",7,1]]}}},{"id":513,"uris":["http://zotero.org/users/5126004/items/6HECM3QK"],"uri":["http://zotero.org/users/5126004/items/6HECM3QK"],"itemData":{"id":513,"type":"article-journal","abstract":"Negative symptoms in schizophrenia are associated with significant burden and possess little to no robust treatments in clinical practice today. One key obstacle impeding the development of better treatment methods is the lack of an objective measure. Since negative symptoms almost always adversely affect speech production in patients, speech dysfunction have been considered as a viable objective measure. However, researchers have mostly focused on the verbal aspects of speech, with scant attention to the non-verbal cues in speech. In this paper, we have explored non-verbal speech cues as objective measures of negative symptoms of schizophrenia. We collected an interview corpus of 54 subjects with schizophrenia and 26 healthy controls. In order to validate the non-verbal speech cues, we computed the correlation between these cues and the NSA-16 ratings assigned by expert clinicians. Significant correlations were obtained between these non-verbal speech cues and certain NSA indicators. For instance, the correlation between Turn Duration and Restricted Speech is -0.5, Response time and NSA Communication is 0.4, there</w:instrText>
      </w:r>
      <w:r w:rsidR="00176B58" w:rsidRPr="00CC30DD">
        <w:rPr>
          <w:rFonts w:cs="Times New Roman"/>
          <w:highlight w:val="white"/>
          <w:lang w:val="da-DK"/>
        </w:rPr>
        <w:instrText xml:space="preserve">fore indicating that poor communication is reflected in the objective measures, thus validating our claims. Moreover, certain NSA indices can be classified into observable and non-observable classes from the non-verbal speech cues by means of supervised classification methods. In particular the accuracy for Restricted speech quantity and Prolonged response time are 80% and 70% respectively. We were also able to classify healthy and patients using non-verbal speech features with 81.3% accuracy.","container-title":"PLoS ONE","DOI":"10.1371/journal.pone.0214314","ISSN":"1932-6203","issue":"4","journalAbbreviation":"PLoS One","note":"PMID: 30964869\nPMCID: PMC6456189","source":"PubMed Central","title":"Non-verbal speech cues as objective measures for negative symptoms in patients with schizophrenia","URL":"https://www.ncbi.nlm.nih.gov/pmc/articles/PMC6456189/","volume":"14","author":[{"family":"Tahir","given":"Yasir"},{"family":"Yang","given":"Zixu"},{"family":"Chakraborty","given":"Debsubhra"},{"family":"Thalmann","given":"Nadia"},{"family":"Thalmann","given":"Daniel"},{"family":"Maniam","given":"Yogeswary"},{"family":"Abdul Rashid","given":"Nur Amirah","non-dropping-particle":"binte"},{"family":"Tan","given":"Bhing-Leet"},{"family":"Lee Chee Keong","given":"Jimmy"},{"family":"Dauwels","given":"Justin"}],"accessed":{"date-parts":[["2020",12,15]]},"issued":{"date-parts":[["2019",4,9]]}}}],"schema":"https://github.com/citation-style-language/schema/raw/master/csl-citation.json"} </w:instrText>
      </w:r>
      <w:r w:rsidR="0029630E" w:rsidRPr="00CC30DD">
        <w:rPr>
          <w:rFonts w:cs="Times New Roman"/>
          <w:highlight w:val="white"/>
          <w:lang w:val="en-US"/>
        </w:rPr>
        <w:fldChar w:fldCharType="separate"/>
      </w:r>
      <w:r w:rsidR="00176B58" w:rsidRPr="00CC30DD">
        <w:rPr>
          <w:rFonts w:cs="Times New Roman"/>
          <w:szCs w:val="24"/>
        </w:rPr>
        <w:t>(Martínez-Sánchez et al., 2015; Parola et al., 2019; Rapcan et al., 2010; Stassen et al., 1995; Tahir et al., 2019)</w:t>
      </w:r>
      <w:r w:rsidR="0029630E" w:rsidRPr="00CC30DD">
        <w:rPr>
          <w:rFonts w:cs="Times New Roman"/>
          <w:highlight w:val="white"/>
          <w:lang w:val="en-US"/>
        </w:rPr>
        <w:fldChar w:fldCharType="end"/>
      </w:r>
      <w:r w:rsidR="00001A93" w:rsidRPr="00CC30DD">
        <w:rPr>
          <w:rFonts w:cs="Times New Roman"/>
          <w:highlight w:val="white"/>
          <w:lang w:val="da-DK"/>
        </w:rPr>
        <w:t>.</w:t>
      </w:r>
      <w:r w:rsidR="00335E4B" w:rsidRPr="00CC30DD">
        <w:rPr>
          <w:rFonts w:cs="Times New Roman"/>
          <w:highlight w:val="white"/>
          <w:lang w:val="da-DK"/>
        </w:rPr>
        <w:t xml:space="preserve"> </w:t>
      </w:r>
      <w:r w:rsidR="00335E4B" w:rsidRPr="00CC30DD">
        <w:rPr>
          <w:rFonts w:cs="Times New Roman"/>
          <w:highlight w:val="white"/>
          <w:lang w:val="en-US"/>
        </w:rPr>
        <w:t>If computational methods can achieve these rates of correct predictions,</w:t>
      </w:r>
      <w:r w:rsidR="00F252E5" w:rsidRPr="00CC30DD">
        <w:rPr>
          <w:rFonts w:cs="Times New Roman"/>
          <w:highlight w:val="white"/>
          <w:lang w:val="en-US"/>
        </w:rPr>
        <w:t xml:space="preserve"> they may very well be </w:t>
      </w:r>
      <w:r w:rsidR="00335E4B" w:rsidRPr="00CC30DD">
        <w:rPr>
          <w:rFonts w:cs="Times New Roman"/>
          <w:highlight w:val="white"/>
          <w:lang w:val="en-US"/>
        </w:rPr>
        <w:t>appli</w:t>
      </w:r>
      <w:r w:rsidR="00F252E5" w:rsidRPr="00CC30DD">
        <w:rPr>
          <w:rFonts w:cs="Times New Roman"/>
          <w:highlight w:val="white"/>
          <w:lang w:val="en-US"/>
        </w:rPr>
        <w:t>ed clinically</w:t>
      </w:r>
      <w:r w:rsidR="008D62A4" w:rsidRPr="00CC30DD">
        <w:rPr>
          <w:rFonts w:cs="Times New Roman"/>
          <w:highlight w:val="white"/>
          <w:lang w:val="en-US"/>
        </w:rPr>
        <w:t>.</w:t>
      </w:r>
    </w:p>
    <w:p w14:paraId="5D7A73F6" w14:textId="250CC6ED" w:rsidR="00F0114A" w:rsidRPr="00CC30DD" w:rsidRDefault="007A20B4" w:rsidP="00285A1C">
      <w:pPr>
        <w:pStyle w:val="Heading2"/>
        <w:ind w:firstLine="0"/>
        <w:rPr>
          <w:rFonts w:cs="Times New Roman"/>
          <w:highlight w:val="white"/>
          <w:lang w:val="en-US"/>
        </w:rPr>
      </w:pPr>
      <w:bookmarkStart w:id="8" w:name="_Toc59447711"/>
      <w:r w:rsidRPr="00CC30DD">
        <w:rPr>
          <w:rFonts w:cs="Times New Roman"/>
          <w:highlight w:val="white"/>
          <w:lang w:val="en-US"/>
        </w:rPr>
        <w:t>1.</w:t>
      </w:r>
      <w:r w:rsidR="00285A1C" w:rsidRPr="00CC30DD">
        <w:rPr>
          <w:rFonts w:cs="Times New Roman"/>
          <w:highlight w:val="white"/>
          <w:lang w:val="en-US"/>
        </w:rPr>
        <w:t>3</w:t>
      </w:r>
      <w:r w:rsidRPr="00CC30DD">
        <w:rPr>
          <w:rFonts w:cs="Times New Roman"/>
          <w:highlight w:val="white"/>
          <w:lang w:val="en-US"/>
        </w:rPr>
        <w:t xml:space="preserve"> </w:t>
      </w:r>
      <w:r w:rsidR="00187C9A" w:rsidRPr="00CC30DD">
        <w:rPr>
          <w:rFonts w:cs="Times New Roman"/>
          <w:highlight w:val="white"/>
          <w:lang w:val="en-US"/>
        </w:rPr>
        <w:t>L</w:t>
      </w:r>
      <w:r w:rsidR="00C02E4F" w:rsidRPr="00CC30DD">
        <w:rPr>
          <w:rFonts w:cs="Times New Roman"/>
          <w:highlight w:val="white"/>
          <w:lang w:val="en-US"/>
        </w:rPr>
        <w:t>imitations</w:t>
      </w:r>
      <w:r w:rsidR="00394DCD" w:rsidRPr="00CC30DD">
        <w:rPr>
          <w:rFonts w:cs="Times New Roman"/>
          <w:highlight w:val="white"/>
          <w:lang w:val="en-US"/>
        </w:rPr>
        <w:t xml:space="preserve"> </w:t>
      </w:r>
      <w:r w:rsidR="00632D00" w:rsidRPr="00CC30DD">
        <w:rPr>
          <w:rFonts w:cs="Times New Roman"/>
          <w:highlight w:val="white"/>
          <w:lang w:val="en-US"/>
        </w:rPr>
        <w:t>of the current literature</w:t>
      </w:r>
      <w:bookmarkEnd w:id="8"/>
    </w:p>
    <w:p w14:paraId="174DE0F8" w14:textId="3D2BA65A" w:rsidR="007C5DDE" w:rsidRPr="00CC30DD" w:rsidRDefault="00CF406A" w:rsidP="006F4023">
      <w:pPr>
        <w:spacing w:line="360" w:lineRule="auto"/>
        <w:rPr>
          <w:rFonts w:cs="Times New Roman"/>
          <w:highlight w:val="white"/>
          <w:lang w:val="en-US"/>
        </w:rPr>
      </w:pPr>
      <w:r w:rsidRPr="00CC30DD">
        <w:rPr>
          <w:rFonts w:cs="Times New Roman"/>
          <w:highlight w:val="white"/>
          <w:lang w:val="en-US"/>
        </w:rPr>
        <w:t xml:space="preserve">Although the </w:t>
      </w:r>
      <w:r w:rsidR="00D92757" w:rsidRPr="00CC30DD">
        <w:rPr>
          <w:rFonts w:cs="Times New Roman"/>
          <w:highlight w:val="white"/>
          <w:lang w:val="en-US"/>
        </w:rPr>
        <w:t xml:space="preserve">method of machine learning looks </w:t>
      </w:r>
      <w:r w:rsidR="00D3373E" w:rsidRPr="00CC30DD">
        <w:rPr>
          <w:rFonts w:cs="Times New Roman"/>
          <w:highlight w:val="white"/>
          <w:lang w:val="en-US"/>
        </w:rPr>
        <w:t>promising at first glance</w:t>
      </w:r>
      <w:r w:rsidR="008C6233" w:rsidRPr="00CC30DD">
        <w:rPr>
          <w:rFonts w:cs="Times New Roman"/>
          <w:highlight w:val="white"/>
          <w:lang w:val="en-US"/>
        </w:rPr>
        <w:t>,</w:t>
      </w:r>
      <w:r w:rsidR="00C9463C" w:rsidRPr="00CC30DD">
        <w:rPr>
          <w:rFonts w:cs="Times New Roman"/>
          <w:highlight w:val="white"/>
          <w:lang w:val="en-US"/>
        </w:rPr>
        <w:t xml:space="preserve"> some substantial hurdles in the way </w:t>
      </w:r>
      <w:r w:rsidR="00BD5432" w:rsidRPr="00CC30DD">
        <w:rPr>
          <w:rFonts w:cs="Times New Roman"/>
          <w:highlight w:val="white"/>
          <w:lang w:val="en-US"/>
        </w:rPr>
        <w:t xml:space="preserve">of instantiating these </w:t>
      </w:r>
      <w:r w:rsidR="00C9463C" w:rsidRPr="00CC30DD">
        <w:rPr>
          <w:rFonts w:cs="Times New Roman"/>
          <w:highlight w:val="white"/>
          <w:lang w:val="en-US"/>
        </w:rPr>
        <w:t>computational methods clinically.</w:t>
      </w:r>
    </w:p>
    <w:p w14:paraId="2D21F2C0" w14:textId="77777777" w:rsidR="00642E4D" w:rsidRPr="00CC30DD" w:rsidRDefault="00F9656C" w:rsidP="00592A93">
      <w:pPr>
        <w:spacing w:line="360" w:lineRule="auto"/>
        <w:rPr>
          <w:rFonts w:cs="Times New Roman"/>
          <w:lang w:val="en-US"/>
        </w:rPr>
      </w:pPr>
      <w:r w:rsidRPr="00CC30DD">
        <w:rPr>
          <w:rFonts w:cs="Times New Roman"/>
          <w:highlight w:val="white"/>
          <w:lang w:val="en-US"/>
        </w:rPr>
        <w:lastRenderedPageBreak/>
        <w:t xml:space="preserve">One hurdle </w:t>
      </w:r>
      <w:r w:rsidR="00E05EEF" w:rsidRPr="00CC30DD">
        <w:rPr>
          <w:rFonts w:cs="Times New Roman"/>
          <w:highlight w:val="white"/>
          <w:lang w:val="en-US"/>
        </w:rPr>
        <w:t xml:space="preserve">is the </w:t>
      </w:r>
      <w:r w:rsidR="00371224" w:rsidRPr="00CC30DD">
        <w:rPr>
          <w:rFonts w:cs="Times New Roman"/>
          <w:highlight w:val="white"/>
          <w:lang w:val="en-US"/>
        </w:rPr>
        <w:t>issue</w:t>
      </w:r>
      <w:r w:rsidR="00E3676F" w:rsidRPr="00CC30DD">
        <w:rPr>
          <w:rFonts w:cs="Times New Roman"/>
          <w:highlight w:val="white"/>
          <w:lang w:val="en-US"/>
        </w:rPr>
        <w:t xml:space="preserve"> of overfitting </w:t>
      </w:r>
      <w:r w:rsidR="00371224" w:rsidRPr="00CC30DD">
        <w:rPr>
          <w:rFonts w:cs="Times New Roman"/>
          <w:highlight w:val="white"/>
          <w:lang w:val="en-US"/>
        </w:rPr>
        <w:t>that exists within the field</w:t>
      </w:r>
      <w:r w:rsidR="00C2025E" w:rsidRPr="00CC30DD">
        <w:rPr>
          <w:rFonts w:cs="Times New Roman"/>
          <w:highlight w:val="white"/>
          <w:lang w:val="en-US"/>
        </w:rPr>
        <w:t xml:space="preserve"> </w:t>
      </w:r>
      <w:commentRangeStart w:id="9"/>
      <w:r w:rsidR="00C2025E" w:rsidRPr="00CC30DD">
        <w:rPr>
          <w:rFonts w:cs="Times New Roman"/>
          <w:highlight w:val="white"/>
          <w:lang w:val="en-US"/>
        </w:rPr>
        <w:fldChar w:fldCharType="begin"/>
      </w:r>
      <w:r w:rsidR="00C2025E" w:rsidRPr="00CC30DD">
        <w:rPr>
          <w:rFonts w:cs="Times New Roman"/>
          <w:highlight w:val="white"/>
          <w:lang w:val="en-US"/>
        </w:rPr>
        <w:instrText xml:space="preserve"> ADDIN ZOTERO_ITEM CSL_CITATION {"citationID":"8pv8kuHQ","properties":{"formattedCitation":"(Vabalas et al., 2019; Voleti et al., 2019)","plainCitation":"(Vabalas et al., 2019; Voleti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J."}],"issued":{"date-parts":[["2019",11,7]]}}},{"id":613,"uris":["http://zotero.org/users/5126004/items/XRS7HYYD"],"uri":["http://zotero.org/users/5126004/items/XRS7HYYD"],"itemData":{"id":613,"type":"article-journal","abstract":"Several studies have shown that speech and language features, automatically extracted from clinical interviews or spontaneous discourse, have diagnostic value for mental disorders such as schizophrenia and bipolar disorder. They typically make use of a large feature set to train a classifier for distinguishing between two groups of interest, i.e. a clinical and control group. However, a purely data-driven approach runs the risk of overfitting to a particular data set, especially when sample sizes are limited. Here, we first down-select the set of language features to a small subset that is related to a well-validated test of functional ability, the Social Skills Performance Assessment (SSPA). This helps establish the concurrent validity of the selected features. We use only these features to train a simple classifier to distinguish between groups of interest. Linear regression reveals that a subset of language features can effectively model the SSPA, with a correlation coefficient of 0.75. Furthermore, the same feature set can be used to build a strong binary classifier to distinguish between healthy controls and a clinical group (AUC = 0.96) and also between patients within the clinical group with schizophrenia and bipolar I disorder (AUC = 0.83).","container-title":"arXiv:1904.10622 [cs]","note":"arXiv: 1904.10622","source":"arXiv.org","title":"Objective Assessment of Social Skills Using Automated Language Analysis for Identification of Schizophrenia and Bipolar Disorder","URL":"http://arxiv.org/abs/1904.10622","author":[{"family":"Voleti","given":"Rohit"},{"family":"Woolridge","given":"Stephanie"},{"family":"Liss","given":"Julie M."},{"family":"Milanovic","given":"Melissa"},{"family":"Bowie","given":"Christopher R."},{"family":"Berisha","given":"Visar"}],"accessed":{"date-parts":[["2020",12,16]]},"issued":{"date-parts":[["2019",7,28]]}}}],"schema":"https://github.com/citation-style-language/schema/raw/master/csl-citation.json"} </w:instrText>
      </w:r>
      <w:r w:rsidR="00C2025E" w:rsidRPr="00CC30DD">
        <w:rPr>
          <w:rFonts w:cs="Times New Roman"/>
          <w:highlight w:val="white"/>
          <w:lang w:val="en-US"/>
        </w:rPr>
        <w:fldChar w:fldCharType="separate"/>
      </w:r>
      <w:r w:rsidR="00C2025E" w:rsidRPr="00CC30DD">
        <w:rPr>
          <w:rFonts w:cs="Times New Roman"/>
          <w:highlight w:val="white"/>
          <w:lang w:val="en-US"/>
        </w:rPr>
        <w:t>(Vabalas et al., 2019; Voleti et al., 2019)</w:t>
      </w:r>
      <w:r w:rsidR="00C2025E" w:rsidRPr="00CC30DD">
        <w:rPr>
          <w:rFonts w:cs="Times New Roman"/>
          <w:highlight w:val="white"/>
          <w:lang w:val="en-US"/>
        </w:rPr>
        <w:fldChar w:fldCharType="end"/>
      </w:r>
      <w:r w:rsidR="00371224" w:rsidRPr="00CC30DD">
        <w:rPr>
          <w:rFonts w:cs="Times New Roman"/>
          <w:highlight w:val="white"/>
          <w:lang w:val="en-US"/>
        </w:rPr>
        <w:t>.</w:t>
      </w:r>
      <w:r w:rsidR="00542091" w:rsidRPr="00CC30DD">
        <w:rPr>
          <w:rFonts w:cs="Times New Roman"/>
          <w:highlight w:val="white"/>
          <w:lang w:val="en-US"/>
        </w:rPr>
        <w:t xml:space="preserve"> </w:t>
      </w:r>
      <w:commentRangeEnd w:id="9"/>
      <w:r w:rsidR="000469BE">
        <w:rPr>
          <w:rStyle w:val="CommentReference"/>
        </w:rPr>
        <w:commentReference w:id="9"/>
      </w:r>
      <w:r w:rsidR="00542091" w:rsidRPr="00CC30DD">
        <w:rPr>
          <w:rFonts w:cs="Times New Roman"/>
          <w:highlight w:val="white"/>
          <w:lang w:val="en-US"/>
        </w:rPr>
        <w:t>Overfitting is the term for having models learn and rely on spurious correlations between features</w:t>
      </w:r>
      <w:r w:rsidR="00C63644" w:rsidRPr="00CC30DD">
        <w:rPr>
          <w:rFonts w:cs="Times New Roman"/>
          <w:highlight w:val="white"/>
          <w:lang w:val="en-US"/>
        </w:rPr>
        <w:t xml:space="preserve"> </w:t>
      </w:r>
      <w:commentRangeStart w:id="10"/>
      <w:r w:rsidR="00C63644" w:rsidRPr="00CC30DD">
        <w:rPr>
          <w:rFonts w:cs="Times New Roman"/>
          <w:highlight w:val="white"/>
          <w:lang w:val="en-US"/>
        </w:rPr>
        <w:t>(acoustic features</w:t>
      </w:r>
      <w:r w:rsidR="00542091" w:rsidRPr="00CC30DD">
        <w:rPr>
          <w:rFonts w:cs="Times New Roman"/>
          <w:highlight w:val="white"/>
          <w:lang w:val="en-US"/>
        </w:rPr>
        <w:t xml:space="preserve"> </w:t>
      </w:r>
      <w:r w:rsidR="00C63644" w:rsidRPr="00CC30DD">
        <w:rPr>
          <w:rFonts w:cs="Times New Roman"/>
          <w:highlight w:val="white"/>
          <w:lang w:val="en-US"/>
        </w:rPr>
        <w:t xml:space="preserve">within this field) </w:t>
      </w:r>
      <w:commentRangeEnd w:id="10"/>
      <w:r w:rsidR="000469BE">
        <w:rPr>
          <w:rStyle w:val="CommentReference"/>
        </w:rPr>
        <w:commentReference w:id="10"/>
      </w:r>
      <w:r w:rsidR="00542091" w:rsidRPr="00CC30DD">
        <w:rPr>
          <w:rFonts w:cs="Times New Roman"/>
          <w:highlight w:val="white"/>
          <w:lang w:val="en-US"/>
        </w:rPr>
        <w:t>and</w:t>
      </w:r>
      <w:r w:rsidR="002710EA" w:rsidRPr="00CC30DD">
        <w:rPr>
          <w:rFonts w:cs="Times New Roman"/>
          <w:highlight w:val="white"/>
          <w:lang w:val="en-US"/>
        </w:rPr>
        <w:t xml:space="preserve"> </w:t>
      </w:r>
      <w:r w:rsidR="00291F65" w:rsidRPr="00CC30DD">
        <w:rPr>
          <w:rFonts w:cs="Times New Roman"/>
          <w:highlight w:val="white"/>
          <w:lang w:val="en-US"/>
        </w:rPr>
        <w:t>a class (such as a diagnosis)</w:t>
      </w:r>
      <w:r w:rsidR="004B3C34" w:rsidRPr="00CC30DD">
        <w:rPr>
          <w:rFonts w:cs="Times New Roman"/>
          <w:highlight w:val="white"/>
          <w:lang w:val="en-US"/>
        </w:rPr>
        <w:t xml:space="preserve">. </w:t>
      </w:r>
      <w:r w:rsidR="00D53A5B" w:rsidRPr="00CC30DD">
        <w:rPr>
          <w:rFonts w:cs="Times New Roman"/>
          <w:highlight w:val="white"/>
          <w:lang w:val="en-US"/>
        </w:rPr>
        <w:t>Studies with overfit models might publish good performance</w:t>
      </w:r>
      <w:r w:rsidR="004B3C34" w:rsidRPr="00CC30DD">
        <w:rPr>
          <w:rFonts w:cs="Times New Roman"/>
          <w:highlight w:val="white"/>
          <w:lang w:val="en-US"/>
        </w:rPr>
        <w:t xml:space="preserve">, </w:t>
      </w:r>
      <w:r w:rsidR="00D53A5B" w:rsidRPr="00CC30DD">
        <w:rPr>
          <w:rFonts w:cs="Times New Roman"/>
          <w:highlight w:val="white"/>
          <w:lang w:val="en-US"/>
        </w:rPr>
        <w:t xml:space="preserve">but the models have low generalizability and would predict poorly new data </w:t>
      </w:r>
      <w:r w:rsidR="00161EF1" w:rsidRPr="00CC30DD">
        <w:rPr>
          <w:rFonts w:cs="Times New Roman"/>
          <w:highlight w:val="white"/>
          <w:lang w:val="en-US"/>
        </w:rPr>
        <w:fldChar w:fldCharType="begin"/>
      </w:r>
      <w:r w:rsidR="00161EF1" w:rsidRPr="00CC30DD">
        <w:rPr>
          <w:rFonts w:cs="Times New Roman"/>
          <w:highlight w:val="white"/>
          <w:lang w:val="en-US"/>
        </w:rPr>
        <w:instrText xml:space="preserve"> ADDIN ZOTERO_ITEM CSL_CITATION {"citationID":"Ndkz5whV","properties":{"formattedCitation":"(Dietterich, 1995)","plainCitation":"(Dietterich, 1995)","noteIndex":0},"citationItems":[{"id":618,"uris":["http://zotero.org/users/5126004/items/9BKDBETN"],"uri":["http://zotero.org/users/5126004/items/9BKDBETN"],"itemData":{"id":618,"type":"article-journal","container-title":"ACM Computing Surveys","DOI":"10.1145/212094.212114","ISSN":"0360-0300, 1557-7341","issue":"3","language":"en","page":"326-327","source":"Crossref","title":"Overfitting and undercomputing in machine learning","volume":"27","author":[{"family":"Dietterich","given":"Tom"}],"issued":{"date-parts":[["1995",9]]}}}],"schema":"https://github.com/citation-style-language/schema/raw/master/csl-citation.json"} </w:instrText>
      </w:r>
      <w:r w:rsidR="00161EF1" w:rsidRPr="00CC30DD">
        <w:rPr>
          <w:rFonts w:cs="Times New Roman"/>
          <w:highlight w:val="white"/>
          <w:lang w:val="en-US"/>
        </w:rPr>
        <w:fldChar w:fldCharType="separate"/>
      </w:r>
      <w:r w:rsidR="00161EF1" w:rsidRPr="00CC30DD">
        <w:rPr>
          <w:rFonts w:cs="Times New Roman"/>
          <w:highlight w:val="white"/>
          <w:lang w:val="en-US"/>
        </w:rPr>
        <w:t>(Dietterich, 1995)</w:t>
      </w:r>
      <w:r w:rsidR="00161EF1" w:rsidRPr="00CC30DD">
        <w:rPr>
          <w:rFonts w:cs="Times New Roman"/>
          <w:highlight w:val="white"/>
          <w:lang w:val="en-US"/>
        </w:rPr>
        <w:fldChar w:fldCharType="end"/>
      </w:r>
      <w:r w:rsidR="00161EF1" w:rsidRPr="00CC30DD">
        <w:rPr>
          <w:rFonts w:cs="Times New Roman"/>
          <w:lang w:val="en-US"/>
        </w:rPr>
        <w:t>.</w:t>
      </w:r>
      <w:r w:rsidR="00CD066D" w:rsidRPr="00CC30DD">
        <w:rPr>
          <w:rFonts w:cs="Times New Roman"/>
          <w:lang w:val="en-US"/>
        </w:rPr>
        <w:t xml:space="preserve"> </w:t>
      </w:r>
    </w:p>
    <w:p w14:paraId="79DA0F8C" w14:textId="65DAC3C1" w:rsidR="00592A93" w:rsidRPr="00CC30DD" w:rsidRDefault="00642E4D" w:rsidP="00592A93">
      <w:pPr>
        <w:spacing w:line="360" w:lineRule="auto"/>
        <w:rPr>
          <w:rFonts w:cs="Times New Roman"/>
          <w:lang w:val="en-US"/>
        </w:rPr>
      </w:pPr>
      <w:r w:rsidRPr="00CC30DD">
        <w:rPr>
          <w:rFonts w:cs="Times New Roman"/>
          <w:lang w:val="en-US"/>
        </w:rPr>
        <w:t xml:space="preserve">Another </w:t>
      </w:r>
      <w:r w:rsidR="00815C34" w:rsidRPr="00CC30DD">
        <w:rPr>
          <w:rFonts w:cs="Times New Roman"/>
          <w:lang w:val="en-US"/>
        </w:rPr>
        <w:t xml:space="preserve">hurdle </w:t>
      </w:r>
      <w:r w:rsidR="00D21E34" w:rsidRPr="00CC30DD">
        <w:rPr>
          <w:rFonts w:cs="Times New Roman"/>
          <w:lang w:val="en-US"/>
        </w:rPr>
        <w:t xml:space="preserve">is the </w:t>
      </w:r>
      <w:commentRangeStart w:id="11"/>
      <w:r w:rsidR="00D21E34" w:rsidRPr="00CC30DD">
        <w:rPr>
          <w:rFonts w:cs="Times New Roman"/>
          <w:lang w:val="en-US"/>
        </w:rPr>
        <w:t xml:space="preserve">potential bias </w:t>
      </w:r>
      <w:commentRangeEnd w:id="11"/>
      <w:r w:rsidR="000469BE">
        <w:rPr>
          <w:rStyle w:val="CommentReference"/>
        </w:rPr>
        <w:commentReference w:id="11"/>
      </w:r>
      <w:r w:rsidR="00D21E34" w:rsidRPr="00CC30DD">
        <w:rPr>
          <w:rFonts w:cs="Times New Roman"/>
          <w:lang w:val="en-US"/>
        </w:rPr>
        <w:t>of the models</w:t>
      </w:r>
      <w:r w:rsidR="003E1FF2" w:rsidRPr="00CC30DD">
        <w:rPr>
          <w:rFonts w:cs="Times New Roman"/>
          <w:lang w:val="en-US"/>
        </w:rPr>
        <w:t>.</w:t>
      </w:r>
      <w:r w:rsidR="00110498" w:rsidRPr="00CC30DD">
        <w:rPr>
          <w:rFonts w:cs="Times New Roman"/>
          <w:lang w:val="en-US"/>
        </w:rPr>
        <w:t xml:space="preserve"> A large discrepancy </w:t>
      </w:r>
      <w:r w:rsidR="00CA4C5C" w:rsidRPr="00CC30DD">
        <w:rPr>
          <w:rFonts w:cs="Times New Roman"/>
          <w:lang w:val="en-US"/>
        </w:rPr>
        <w:t xml:space="preserve">of </w:t>
      </w:r>
      <w:r w:rsidR="00110498" w:rsidRPr="00CC30DD">
        <w:rPr>
          <w:rFonts w:cs="Times New Roman"/>
          <w:lang w:val="en-US"/>
        </w:rPr>
        <w:t xml:space="preserve">results </w:t>
      </w:r>
      <w:r w:rsidR="00A97B87" w:rsidRPr="00CC30DD">
        <w:rPr>
          <w:rFonts w:cs="Times New Roman"/>
          <w:lang w:val="en-US"/>
        </w:rPr>
        <w:t xml:space="preserve">has </w:t>
      </w:r>
      <w:r w:rsidR="00CA4C5C" w:rsidRPr="00CC30DD">
        <w:rPr>
          <w:rFonts w:cs="Times New Roman"/>
          <w:lang w:val="en-US"/>
        </w:rPr>
        <w:t xml:space="preserve">been found </w:t>
      </w:r>
      <w:r w:rsidR="00110498" w:rsidRPr="00CC30DD">
        <w:rPr>
          <w:rFonts w:cs="Times New Roman"/>
          <w:lang w:val="en-US"/>
        </w:rPr>
        <w:t>across studies</w:t>
      </w:r>
      <w:r w:rsidR="00CA4C5C" w:rsidRPr="00CC30DD">
        <w:rPr>
          <w:rFonts w:cs="Times New Roman"/>
          <w:lang w:val="en-US"/>
        </w:rPr>
        <w:t xml:space="preserve"> within the field.</w:t>
      </w:r>
      <w:r w:rsidR="00A51AD4" w:rsidRPr="00CC30DD">
        <w:rPr>
          <w:rFonts w:cs="Times New Roman"/>
          <w:lang w:val="en-US"/>
        </w:rPr>
        <w:t xml:space="preserve"> </w:t>
      </w:r>
      <w:r w:rsidR="00CA4C5C" w:rsidRPr="00CC30DD">
        <w:rPr>
          <w:rFonts w:cs="Times New Roman"/>
          <w:lang w:val="en-US"/>
        </w:rPr>
        <w:t xml:space="preserve">This </w:t>
      </w:r>
      <w:r w:rsidR="00A51AD4" w:rsidRPr="00CC30DD">
        <w:rPr>
          <w:rFonts w:cs="Times New Roman"/>
          <w:lang w:val="en-US"/>
        </w:rPr>
        <w:t>undermines belief in the generalizability of the models</w:t>
      </w:r>
      <w:r w:rsidR="00CD3EB0" w:rsidRPr="00CC30DD">
        <w:rPr>
          <w:rFonts w:cs="Times New Roman"/>
          <w:lang w:val="en-US"/>
        </w:rPr>
        <w:t xml:space="preserve"> </w:t>
      </w:r>
      <w:r w:rsidR="000D7683" w:rsidRPr="00CC30DD">
        <w:rPr>
          <w:rFonts w:cs="Times New Roman"/>
          <w:highlight w:val="white"/>
          <w:lang w:val="en-US"/>
        </w:rPr>
        <w:fldChar w:fldCharType="begin"/>
      </w:r>
      <w:r w:rsidR="000D7683" w:rsidRPr="00CC30DD">
        <w:rPr>
          <w:rFonts w:cs="Times New Roman"/>
          <w:highlight w:val="white"/>
          <w:lang w:val="en-US"/>
        </w:rPr>
        <w:instrText xml:space="preserve"> ADDIN ZOTERO_ITEM CSL_CITATION {"citationID":"pKYrqThl","properties":{"formattedCitation":"(Hitczenko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0D7683" w:rsidRPr="00CC30DD">
        <w:rPr>
          <w:rFonts w:cs="Times New Roman"/>
          <w:highlight w:val="white"/>
          <w:lang w:val="en-US"/>
        </w:rPr>
        <w:fldChar w:fldCharType="separate"/>
      </w:r>
      <w:r w:rsidR="000D7683" w:rsidRPr="00CC30DD">
        <w:rPr>
          <w:rFonts w:cs="Times New Roman"/>
          <w:highlight w:val="white"/>
          <w:lang w:val="en-US"/>
        </w:rPr>
        <w:t>(Hitczenko et al., 2020)</w:t>
      </w:r>
      <w:r w:rsidR="000D7683" w:rsidRPr="00CC30DD">
        <w:rPr>
          <w:rFonts w:cs="Times New Roman"/>
          <w:highlight w:val="white"/>
          <w:lang w:val="en-US"/>
        </w:rPr>
        <w:fldChar w:fldCharType="end"/>
      </w:r>
      <w:r w:rsidR="000D7683" w:rsidRPr="00CC30DD">
        <w:rPr>
          <w:rFonts w:cs="Times New Roman"/>
          <w:highlight w:val="white"/>
          <w:lang w:val="en-US"/>
        </w:rPr>
        <w:t>.</w:t>
      </w:r>
      <w:r w:rsidR="0082403A" w:rsidRPr="00CC30DD">
        <w:rPr>
          <w:rFonts w:cs="Times New Roman"/>
          <w:lang w:val="en-US"/>
        </w:rPr>
        <w:t xml:space="preserve"> </w:t>
      </w:r>
      <w:commentRangeStart w:id="12"/>
      <w:r w:rsidR="006E2ED5" w:rsidRPr="00CC30DD">
        <w:rPr>
          <w:rFonts w:cs="Times New Roman"/>
          <w:lang w:val="en-US"/>
        </w:rPr>
        <w:t>M</w:t>
      </w:r>
      <w:r w:rsidR="00B66BD1" w:rsidRPr="00CC30DD">
        <w:rPr>
          <w:rFonts w:cs="Times New Roman"/>
          <w:lang w:val="en-US"/>
        </w:rPr>
        <w:t xml:space="preserve">uch literature has not controlled for </w:t>
      </w:r>
      <w:r w:rsidR="00537A1C" w:rsidRPr="00CC30DD">
        <w:rPr>
          <w:rFonts w:cs="Times New Roman"/>
          <w:lang w:val="en-US"/>
        </w:rPr>
        <w:t xml:space="preserve">sociodemographic factors </w:t>
      </w:r>
      <w:r w:rsidR="00B66BD1" w:rsidRPr="00CC30DD">
        <w:rPr>
          <w:rFonts w:cs="Times New Roman"/>
          <w:lang w:val="en-US"/>
        </w:rPr>
        <w:t xml:space="preserve">such </w:t>
      </w:r>
      <w:r w:rsidR="00537A1C" w:rsidRPr="00CC30DD">
        <w:rPr>
          <w:rFonts w:cs="Times New Roman"/>
          <w:lang w:val="en-US"/>
        </w:rPr>
        <w:t>as age, education, sex and race</w:t>
      </w:r>
      <w:r w:rsidR="007A6FAD" w:rsidRPr="00CC30DD">
        <w:rPr>
          <w:rFonts w:cs="Times New Roman"/>
          <w:lang w:val="en-US"/>
        </w:rPr>
        <w:t xml:space="preserve"> and as a result, have produced biased models</w:t>
      </w:r>
      <w:r w:rsidR="00086579" w:rsidRPr="00CC30DD">
        <w:rPr>
          <w:rFonts w:cs="Times New Roman"/>
          <w:lang w:val="en-US"/>
        </w:rPr>
        <w:t xml:space="preserve"> </w:t>
      </w:r>
      <w:r w:rsidR="00DB6E25" w:rsidRPr="00CC30DD">
        <w:rPr>
          <w:rFonts w:cs="Times New Roman"/>
          <w:lang w:val="en-US"/>
        </w:rPr>
        <w:t xml:space="preserve">that </w:t>
      </w:r>
      <w:r w:rsidR="00DE7992" w:rsidRPr="00CC30DD">
        <w:rPr>
          <w:rFonts w:cs="Times New Roman"/>
          <w:lang w:val="en-US"/>
        </w:rPr>
        <w:t>fail to generalize to new data</w:t>
      </w:r>
      <w:r w:rsidR="00C54D33" w:rsidRPr="00CC30DD">
        <w:rPr>
          <w:rFonts w:cs="Times New Roman"/>
          <w:lang w:val="en-US"/>
        </w:rPr>
        <w:t xml:space="preserve"> </w:t>
      </w:r>
      <w:r w:rsidR="00086579" w:rsidRPr="00CC30DD">
        <w:rPr>
          <w:rFonts w:cs="Times New Roman"/>
          <w:lang w:val="en-US"/>
        </w:rPr>
        <w:fldChar w:fldCharType="begin"/>
      </w:r>
      <w:r w:rsidR="00086579" w:rsidRPr="00CC30DD">
        <w:rPr>
          <w:rFonts w:cs="Times New Roman"/>
          <w:lang w:val="en-US"/>
        </w:rPr>
        <w:instrText xml:space="preserve"> ADDIN ZOTERO_ITEM CSL_CITATION {"citationID":"dlTO38eL","properties":{"formattedCitation":"(Vabalas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086579" w:rsidRPr="00CC30DD">
        <w:rPr>
          <w:rFonts w:cs="Times New Roman"/>
          <w:lang w:val="en-US"/>
        </w:rPr>
        <w:fldChar w:fldCharType="separate"/>
      </w:r>
      <w:r w:rsidR="00086579" w:rsidRPr="00CC30DD">
        <w:rPr>
          <w:rFonts w:cs="Times New Roman"/>
          <w:lang w:val="en-US"/>
        </w:rPr>
        <w:t>(Vabalas et al., 2019)</w:t>
      </w:r>
      <w:r w:rsidR="00086579" w:rsidRPr="00CC30DD">
        <w:rPr>
          <w:rFonts w:cs="Times New Roman"/>
          <w:lang w:val="en-US"/>
        </w:rPr>
        <w:fldChar w:fldCharType="end"/>
      </w:r>
      <w:r w:rsidR="007A6FAD" w:rsidRPr="00CC30DD">
        <w:rPr>
          <w:rFonts w:cs="Times New Roman"/>
          <w:lang w:val="en-US"/>
        </w:rPr>
        <w:t xml:space="preserve">. </w:t>
      </w:r>
      <w:commentRangeEnd w:id="12"/>
      <w:r w:rsidR="000469BE">
        <w:rPr>
          <w:rStyle w:val="CommentReference"/>
        </w:rPr>
        <w:commentReference w:id="12"/>
      </w:r>
    </w:p>
    <w:p w14:paraId="771E9DF8" w14:textId="32C5E5C4" w:rsidR="00D601EA" w:rsidRPr="00CC30DD" w:rsidRDefault="00554CDF" w:rsidP="006F4023">
      <w:pPr>
        <w:pStyle w:val="BodyText"/>
        <w:spacing w:line="360" w:lineRule="auto"/>
        <w:rPr>
          <w:rFonts w:cs="Times New Roman"/>
          <w:highlight w:val="white"/>
          <w:lang w:val="en-US"/>
        </w:rPr>
      </w:pPr>
      <w:r w:rsidRPr="00CC30DD">
        <w:rPr>
          <w:rFonts w:cs="Times New Roman"/>
          <w:highlight w:val="white"/>
          <w:lang w:val="en-US"/>
        </w:rPr>
        <w:t xml:space="preserve">A final obstacle </w:t>
      </w:r>
      <w:r w:rsidR="00000190" w:rsidRPr="00CC30DD">
        <w:rPr>
          <w:rFonts w:cs="Times New Roman"/>
          <w:highlight w:val="white"/>
          <w:lang w:val="en-US"/>
        </w:rPr>
        <w:t xml:space="preserve">within the literature </w:t>
      </w:r>
      <w:r w:rsidR="00F8546B" w:rsidRPr="00CC30DD">
        <w:rPr>
          <w:rFonts w:cs="Times New Roman"/>
          <w:highlight w:val="white"/>
          <w:lang w:val="en-US"/>
        </w:rPr>
        <w:t>is the diversity in ways of conducting research</w:t>
      </w:r>
      <w:r w:rsidR="00FA1D61" w:rsidRPr="00CC30DD">
        <w:rPr>
          <w:rFonts w:cs="Times New Roman"/>
          <w:highlight w:val="white"/>
          <w:lang w:val="en-US"/>
        </w:rPr>
        <w:t>.</w:t>
      </w:r>
      <w:r w:rsidR="00795FD7" w:rsidRPr="00CC30DD">
        <w:rPr>
          <w:rFonts w:cs="Times New Roman"/>
          <w:highlight w:val="white"/>
          <w:lang w:val="en-US"/>
        </w:rPr>
        <w:t xml:space="preserve"> </w:t>
      </w:r>
      <w:r w:rsidR="007E46B8" w:rsidRPr="00CC30DD">
        <w:rPr>
          <w:rFonts w:cs="Times New Roman"/>
          <w:highlight w:val="white"/>
          <w:lang w:val="en-US"/>
        </w:rPr>
        <w:t xml:space="preserve">As this field of research is relatively new, </w:t>
      </w:r>
      <w:commentRangeStart w:id="13"/>
      <w:r w:rsidR="007E46B8" w:rsidRPr="00CC30DD">
        <w:rPr>
          <w:rFonts w:cs="Times New Roman"/>
          <w:highlight w:val="white"/>
          <w:lang w:val="en-US"/>
        </w:rPr>
        <w:t xml:space="preserve">no universally accepted </w:t>
      </w:r>
      <w:r w:rsidR="006C3166" w:rsidRPr="00CC30DD">
        <w:rPr>
          <w:rFonts w:cs="Times New Roman"/>
          <w:highlight w:val="white"/>
          <w:lang w:val="en-US"/>
        </w:rPr>
        <w:t xml:space="preserve">way of conducting </w:t>
      </w:r>
      <w:r w:rsidR="00203459" w:rsidRPr="00CC30DD">
        <w:rPr>
          <w:rFonts w:cs="Times New Roman"/>
          <w:highlight w:val="white"/>
          <w:lang w:val="en-US"/>
        </w:rPr>
        <w:t>ML exists</w:t>
      </w:r>
      <w:commentRangeEnd w:id="13"/>
      <w:r w:rsidR="000469BE">
        <w:rPr>
          <w:rStyle w:val="CommentReference"/>
        </w:rPr>
        <w:commentReference w:id="13"/>
      </w:r>
      <w:r w:rsidR="006C3166" w:rsidRPr="00CC30DD">
        <w:rPr>
          <w:rFonts w:cs="Times New Roman"/>
          <w:highlight w:val="white"/>
          <w:lang w:val="en-US"/>
        </w:rPr>
        <w:t xml:space="preserve">. As a result, studies vary </w:t>
      </w:r>
      <w:r w:rsidR="00805FA9" w:rsidRPr="00CC30DD">
        <w:rPr>
          <w:rFonts w:cs="Times New Roman"/>
          <w:highlight w:val="white"/>
          <w:lang w:val="en-US"/>
        </w:rPr>
        <w:t xml:space="preserve">considerably </w:t>
      </w:r>
      <w:r w:rsidR="006C3166" w:rsidRPr="00CC30DD">
        <w:rPr>
          <w:rFonts w:cs="Times New Roman"/>
          <w:highlight w:val="white"/>
          <w:lang w:val="en-US"/>
        </w:rPr>
        <w:t xml:space="preserve">in </w:t>
      </w:r>
      <w:commentRangeStart w:id="14"/>
      <w:r w:rsidR="00BD46AB" w:rsidRPr="00CC30DD">
        <w:rPr>
          <w:rFonts w:cs="Times New Roman"/>
          <w:highlight w:val="white"/>
          <w:lang w:val="en-US"/>
        </w:rPr>
        <w:t>methods</w:t>
      </w:r>
      <w:r w:rsidR="00617665" w:rsidRPr="00CC30DD">
        <w:rPr>
          <w:rFonts w:cs="Times New Roman"/>
          <w:highlight w:val="white"/>
          <w:lang w:val="en-US"/>
        </w:rPr>
        <w:t xml:space="preserve">, </w:t>
      </w:r>
      <w:r w:rsidR="00BD46AB" w:rsidRPr="00CC30DD">
        <w:rPr>
          <w:rFonts w:cs="Times New Roman"/>
          <w:highlight w:val="white"/>
          <w:lang w:val="en-US"/>
        </w:rPr>
        <w:t>method quality</w:t>
      </w:r>
      <w:r w:rsidR="00617665" w:rsidRPr="00CC30DD">
        <w:rPr>
          <w:rFonts w:cs="Times New Roman"/>
          <w:highlight w:val="white"/>
          <w:lang w:val="en-US"/>
        </w:rPr>
        <w:t xml:space="preserve">, </w:t>
      </w:r>
      <w:r w:rsidR="006C3166" w:rsidRPr="00CC30DD">
        <w:rPr>
          <w:rFonts w:cs="Times New Roman"/>
          <w:highlight w:val="white"/>
          <w:lang w:val="en-US"/>
        </w:rPr>
        <w:t>transparency and documentation</w:t>
      </w:r>
      <w:commentRangeEnd w:id="14"/>
      <w:r w:rsidR="004F7685">
        <w:rPr>
          <w:rStyle w:val="CommentReference"/>
        </w:rPr>
        <w:commentReference w:id="14"/>
      </w:r>
      <w:r w:rsidR="00351838" w:rsidRPr="00CC30DD">
        <w:rPr>
          <w:rFonts w:cs="Times New Roman"/>
          <w:highlight w:val="white"/>
          <w:lang w:val="en-US"/>
        </w:rPr>
        <w:t>.</w:t>
      </w:r>
      <w:r w:rsidR="00344BA8" w:rsidRPr="00CC30DD">
        <w:rPr>
          <w:rFonts w:cs="Times New Roman"/>
          <w:highlight w:val="white"/>
          <w:lang w:val="en-US"/>
        </w:rPr>
        <w:t xml:space="preserve"> </w:t>
      </w:r>
      <w:r w:rsidR="00CC3E1C" w:rsidRPr="00CC30DD">
        <w:rPr>
          <w:rFonts w:cs="Times New Roman"/>
          <w:highlight w:val="white"/>
          <w:lang w:val="en-US"/>
        </w:rPr>
        <w:t xml:space="preserve">Not </w:t>
      </w:r>
      <w:r w:rsidR="002D6A33" w:rsidRPr="00CC30DD">
        <w:rPr>
          <w:rFonts w:cs="Times New Roman"/>
          <w:highlight w:val="white"/>
          <w:lang w:val="en-US"/>
        </w:rPr>
        <w:t xml:space="preserve">only </w:t>
      </w:r>
      <w:r w:rsidR="00CC3E1C" w:rsidRPr="00CC30DD">
        <w:rPr>
          <w:rFonts w:cs="Times New Roman"/>
          <w:highlight w:val="white"/>
          <w:lang w:val="en-US"/>
        </w:rPr>
        <w:t xml:space="preserve">does this </w:t>
      </w:r>
      <w:r w:rsidR="002D6A33" w:rsidRPr="00CC30DD">
        <w:rPr>
          <w:rFonts w:cs="Times New Roman"/>
          <w:highlight w:val="white"/>
          <w:lang w:val="en-US"/>
        </w:rPr>
        <w:t xml:space="preserve">make it hard to compare studies, but it also makes </w:t>
      </w:r>
      <w:r w:rsidR="0025563B" w:rsidRPr="00CC30DD">
        <w:rPr>
          <w:rFonts w:cs="Times New Roman"/>
          <w:highlight w:val="white"/>
          <w:lang w:val="en-US"/>
        </w:rPr>
        <w:t xml:space="preserve">it </w:t>
      </w:r>
      <w:r w:rsidR="0080612D" w:rsidRPr="00CC30DD">
        <w:rPr>
          <w:rFonts w:cs="Times New Roman"/>
          <w:highlight w:val="white"/>
          <w:lang w:val="en-US"/>
        </w:rPr>
        <w:t xml:space="preserve">difficult </w:t>
      </w:r>
      <w:r w:rsidR="002D6A33" w:rsidRPr="00CC30DD">
        <w:rPr>
          <w:rFonts w:cs="Times New Roman"/>
          <w:highlight w:val="white"/>
          <w:lang w:val="en-US"/>
        </w:rPr>
        <w:t>to pinpoint</w:t>
      </w:r>
      <w:r w:rsidR="000F25E3" w:rsidRPr="00CC30DD">
        <w:rPr>
          <w:rFonts w:cs="Times New Roman"/>
          <w:highlight w:val="white"/>
          <w:lang w:val="en-US"/>
        </w:rPr>
        <w:t xml:space="preserve"> </w:t>
      </w:r>
      <w:r w:rsidR="0083657C" w:rsidRPr="00CC30DD">
        <w:rPr>
          <w:rFonts w:cs="Times New Roman"/>
          <w:highlight w:val="white"/>
          <w:lang w:val="en-US"/>
        </w:rPr>
        <w:t>which methods</w:t>
      </w:r>
      <w:r w:rsidR="00CF6172" w:rsidRPr="00CC30DD">
        <w:rPr>
          <w:rFonts w:cs="Times New Roman"/>
          <w:highlight w:val="white"/>
          <w:lang w:val="en-US"/>
        </w:rPr>
        <w:t>, feature sets, or datatypes produces the best results.</w:t>
      </w:r>
      <w:r w:rsidR="00275BE4" w:rsidRPr="00CC30DD">
        <w:rPr>
          <w:rFonts w:cs="Times New Roman"/>
          <w:highlight w:val="white"/>
          <w:lang w:val="en-US"/>
        </w:rPr>
        <w:t xml:space="preserve"> When</w:t>
      </w:r>
      <w:r w:rsidR="00EC4ACA" w:rsidRPr="00CC30DD">
        <w:rPr>
          <w:rFonts w:cs="Times New Roman"/>
          <w:highlight w:val="white"/>
          <w:lang w:val="en-US"/>
        </w:rPr>
        <w:t xml:space="preserve"> </w:t>
      </w:r>
      <w:r w:rsidR="00991267" w:rsidRPr="00CC30DD">
        <w:rPr>
          <w:rFonts w:cs="Times New Roman"/>
          <w:highlight w:val="white"/>
          <w:lang w:val="en-US"/>
        </w:rPr>
        <w:t xml:space="preserve">a </w:t>
      </w:r>
      <w:r w:rsidR="00EC4ACA" w:rsidRPr="00CC30DD">
        <w:rPr>
          <w:rFonts w:cs="Times New Roman"/>
          <w:highlight w:val="white"/>
          <w:lang w:val="en-US"/>
        </w:rPr>
        <w:t>stud</w:t>
      </w:r>
      <w:r w:rsidR="00991267" w:rsidRPr="00CC30DD">
        <w:rPr>
          <w:rFonts w:cs="Times New Roman"/>
          <w:highlight w:val="white"/>
          <w:lang w:val="en-US"/>
        </w:rPr>
        <w:t xml:space="preserve">y finds </w:t>
      </w:r>
      <w:r w:rsidR="00E203EF" w:rsidRPr="00CC30DD">
        <w:rPr>
          <w:rFonts w:cs="Times New Roman"/>
          <w:highlight w:val="white"/>
          <w:lang w:val="en-US"/>
        </w:rPr>
        <w:t>a</w:t>
      </w:r>
      <w:r w:rsidR="00CF0A6A" w:rsidRPr="00CC30DD">
        <w:rPr>
          <w:rFonts w:cs="Times New Roman"/>
          <w:highlight w:val="white"/>
          <w:lang w:val="en-US"/>
        </w:rPr>
        <w:t xml:space="preserve"> </w:t>
      </w:r>
      <w:r w:rsidR="00471499" w:rsidRPr="00CC30DD">
        <w:rPr>
          <w:rFonts w:cs="Times New Roman"/>
          <w:highlight w:val="white"/>
          <w:lang w:val="en-US"/>
        </w:rPr>
        <w:t xml:space="preserve">classification rate of </w:t>
      </w:r>
      <w:r w:rsidR="00B038F9" w:rsidRPr="00CC30DD">
        <w:rPr>
          <w:rFonts w:cs="Times New Roman"/>
          <w:highlight w:val="white"/>
          <w:lang w:val="en-US"/>
        </w:rPr>
        <w:t>87.5</w:t>
      </w:r>
      <w:r w:rsidR="00471499" w:rsidRPr="00CC30DD">
        <w:rPr>
          <w:rFonts w:cs="Times New Roman"/>
          <w:highlight w:val="white"/>
          <w:lang w:val="en-US"/>
        </w:rPr>
        <w:t>%</w:t>
      </w:r>
      <w:r w:rsidR="00924AF9" w:rsidRPr="00CC30DD">
        <w:rPr>
          <w:rFonts w:cs="Times New Roman"/>
          <w:highlight w:val="white"/>
          <w:lang w:val="en-US"/>
        </w:rPr>
        <w:t xml:space="preserve"> </w:t>
      </w:r>
      <w:r w:rsidR="00924AF9" w:rsidRPr="00CC30DD">
        <w:rPr>
          <w:rFonts w:cs="Times New Roman"/>
          <w:highlight w:val="white"/>
          <w:lang w:val="en-US"/>
        </w:rPr>
        <w:fldChar w:fldCharType="begin"/>
      </w:r>
      <w:r w:rsidR="00924AF9" w:rsidRPr="00CC30DD">
        <w:rPr>
          <w:rFonts w:cs="Times New Roman"/>
          <w:highlight w:val="white"/>
          <w:lang w:val="en-US"/>
        </w:rPr>
        <w:instrText xml:space="preserve"> ADDIN ZOTERO_ITEM CSL_CITATION {"citationID":"u4Ev4Bmz","properties":{"formattedCitation":"(Mart\\uc0\\u237{}nez-S\\uc0\\u225{}nchez et al., 2015)","plainCitation":"(Martínez-Sánchez et al., 2015)","noteIndex":0},"citationItems":[{"id":522,"uris":["http://zotero.org/users/5126004/items/NW8CQQHA"],"uri":["http://zotero.org/users/5126004/items/NW8CQQHA"],"itemData":{"id":522,"type":"article-journal","abstract":"Emotional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M"}],"issued":{"date-parts":[["2015",10,1]]}}}],"schema":"https://github.com/citation-style-language/schema/raw/master/csl-citation.json"} </w:instrText>
      </w:r>
      <w:r w:rsidR="00924AF9" w:rsidRPr="00CC30DD">
        <w:rPr>
          <w:rFonts w:cs="Times New Roman"/>
          <w:highlight w:val="white"/>
          <w:lang w:val="en-US"/>
        </w:rPr>
        <w:fldChar w:fldCharType="separate"/>
      </w:r>
      <w:r w:rsidR="00924AF9" w:rsidRPr="00CC30DD">
        <w:rPr>
          <w:rFonts w:cs="Times New Roman"/>
          <w:szCs w:val="24"/>
          <w:lang w:val="en-US"/>
        </w:rPr>
        <w:t>(Martínez-Sánchez et al., 2015)</w:t>
      </w:r>
      <w:r w:rsidR="00924AF9" w:rsidRPr="00CC30DD">
        <w:rPr>
          <w:rFonts w:cs="Times New Roman"/>
          <w:highlight w:val="white"/>
          <w:lang w:val="en-US"/>
        </w:rPr>
        <w:fldChar w:fldCharType="end"/>
      </w:r>
      <w:r w:rsidR="00EC4ACA" w:rsidRPr="00CC30DD">
        <w:rPr>
          <w:rFonts w:cs="Times New Roman"/>
          <w:highlight w:val="white"/>
          <w:lang w:val="en-US"/>
        </w:rPr>
        <w:t>,</w:t>
      </w:r>
      <w:r w:rsidR="00471499" w:rsidRPr="00CC30DD">
        <w:rPr>
          <w:rFonts w:cs="Times New Roman"/>
          <w:highlight w:val="white"/>
          <w:lang w:val="en-US"/>
        </w:rPr>
        <w:t xml:space="preserve"> </w:t>
      </w:r>
      <w:r w:rsidR="00991267" w:rsidRPr="00CC30DD">
        <w:rPr>
          <w:rFonts w:cs="Times New Roman"/>
          <w:highlight w:val="white"/>
          <w:lang w:val="en-US"/>
        </w:rPr>
        <w:t>while another finds a rate of 79.5%</w:t>
      </w:r>
      <w:r w:rsidR="00924AF9" w:rsidRPr="00CC30DD">
        <w:rPr>
          <w:rFonts w:cs="Times New Roman"/>
          <w:highlight w:val="white"/>
          <w:lang w:val="en-US"/>
        </w:rPr>
        <w:t xml:space="preserve"> </w:t>
      </w:r>
      <w:r w:rsidR="00924AF9" w:rsidRPr="00CC30DD">
        <w:rPr>
          <w:rFonts w:cs="Times New Roman"/>
          <w:highlight w:val="white"/>
          <w:lang w:val="en-US"/>
        </w:rPr>
        <w:fldChar w:fldCharType="begin"/>
      </w:r>
      <w:r w:rsidR="00924AF9" w:rsidRPr="00CC30DD">
        <w:rPr>
          <w:rFonts w:cs="Times New Roman"/>
          <w:highlight w:val="white"/>
          <w:lang w:val="en-US"/>
        </w:rPr>
        <w:instrText xml:space="preserve"> ADDIN ZOTERO_ITEM CSL_CITATION {"citationID":"zh3EbuI2","properties":{"formattedCitation":"(Chakraborty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924AF9" w:rsidRPr="00CC30DD">
        <w:rPr>
          <w:rFonts w:cs="Times New Roman"/>
          <w:highlight w:val="white"/>
          <w:lang w:val="en-US"/>
        </w:rPr>
        <w:fldChar w:fldCharType="separate"/>
      </w:r>
      <w:r w:rsidR="00924AF9" w:rsidRPr="00CC30DD">
        <w:rPr>
          <w:rFonts w:cs="Times New Roman"/>
          <w:highlight w:val="white"/>
          <w:lang w:val="en-US"/>
        </w:rPr>
        <w:t>(Chakraborty et al., 2018)</w:t>
      </w:r>
      <w:r w:rsidR="00924AF9" w:rsidRPr="00CC30DD">
        <w:rPr>
          <w:rFonts w:cs="Times New Roman"/>
          <w:highlight w:val="white"/>
          <w:lang w:val="en-US"/>
        </w:rPr>
        <w:fldChar w:fldCharType="end"/>
      </w:r>
      <w:r w:rsidR="00036270" w:rsidRPr="00CC30DD">
        <w:rPr>
          <w:rFonts w:cs="Times New Roman"/>
          <w:highlight w:val="white"/>
          <w:lang w:val="en-US"/>
        </w:rPr>
        <w:t>, it can be hard to investigate why.</w:t>
      </w:r>
      <w:r w:rsidR="003A40E0" w:rsidRPr="00CC30DD">
        <w:rPr>
          <w:rFonts w:cs="Times New Roman"/>
          <w:highlight w:val="white"/>
          <w:lang w:val="en-US"/>
        </w:rPr>
        <w:t xml:space="preserve"> </w:t>
      </w:r>
      <w:r w:rsidR="00FF3EE6" w:rsidRPr="00CC30DD">
        <w:rPr>
          <w:rFonts w:cs="Times New Roman"/>
          <w:highlight w:val="white"/>
          <w:lang w:val="en-US"/>
        </w:rPr>
        <w:t xml:space="preserve">The difference in performance might be </w:t>
      </w:r>
      <w:r w:rsidR="00FA02E7" w:rsidRPr="00CC30DD">
        <w:rPr>
          <w:rFonts w:cs="Times New Roman"/>
          <w:highlight w:val="white"/>
          <w:lang w:val="en-US"/>
        </w:rPr>
        <w:t>due to o</w:t>
      </w:r>
      <w:r w:rsidR="008D4F3C" w:rsidRPr="00CC30DD">
        <w:rPr>
          <w:rFonts w:cs="Times New Roman"/>
          <w:highlight w:val="white"/>
          <w:lang w:val="en-US"/>
        </w:rPr>
        <w:t xml:space="preserve">ne </w:t>
      </w:r>
      <w:r w:rsidR="003A40E0" w:rsidRPr="00CC30DD">
        <w:rPr>
          <w:rFonts w:cs="Times New Roman"/>
          <w:highlight w:val="white"/>
          <w:lang w:val="en-US"/>
        </w:rPr>
        <w:t xml:space="preserve">study </w:t>
      </w:r>
      <w:r w:rsidR="008D4F3C" w:rsidRPr="00CC30DD">
        <w:rPr>
          <w:rFonts w:cs="Times New Roman"/>
          <w:highlight w:val="white"/>
          <w:lang w:val="en-US"/>
        </w:rPr>
        <w:t>using LDA</w:t>
      </w:r>
      <w:r w:rsidR="00F2736A" w:rsidRPr="00CC30DD">
        <w:rPr>
          <w:rFonts w:cs="Times New Roman"/>
          <w:highlight w:val="white"/>
          <w:lang w:val="en-US"/>
        </w:rPr>
        <w:t xml:space="preserve"> classification</w:t>
      </w:r>
      <w:r w:rsidR="008D4F3C" w:rsidRPr="00CC30DD">
        <w:rPr>
          <w:rFonts w:cs="Times New Roman"/>
          <w:highlight w:val="white"/>
          <w:lang w:val="en-US"/>
        </w:rPr>
        <w:t xml:space="preserve"> as a method, while the other uses SVM</w:t>
      </w:r>
      <w:r w:rsidR="003A40E0" w:rsidRPr="00CC30DD">
        <w:rPr>
          <w:rFonts w:cs="Times New Roman"/>
          <w:highlight w:val="white"/>
          <w:lang w:val="en-US"/>
        </w:rPr>
        <w:t xml:space="preserve">. </w:t>
      </w:r>
      <w:r w:rsidR="00FA02E7" w:rsidRPr="00CC30DD">
        <w:rPr>
          <w:rFonts w:cs="Times New Roman"/>
          <w:highlight w:val="white"/>
          <w:lang w:val="en-US"/>
        </w:rPr>
        <w:t xml:space="preserve">It could also be due to </w:t>
      </w:r>
      <w:r w:rsidR="000A63BE" w:rsidRPr="00CC30DD">
        <w:rPr>
          <w:rFonts w:cs="Times New Roman"/>
          <w:highlight w:val="white"/>
          <w:lang w:val="en-US"/>
        </w:rPr>
        <w:t xml:space="preserve">one </w:t>
      </w:r>
      <w:r w:rsidR="00FA02E7" w:rsidRPr="00CC30DD">
        <w:rPr>
          <w:rFonts w:cs="Times New Roman"/>
          <w:highlight w:val="white"/>
          <w:lang w:val="en-US"/>
        </w:rPr>
        <w:t xml:space="preserve">study using </w:t>
      </w:r>
      <w:r w:rsidR="003A40E0" w:rsidRPr="00CC30DD">
        <w:rPr>
          <w:rFonts w:cs="Times New Roman"/>
          <w:highlight w:val="white"/>
          <w:lang w:val="en-US"/>
        </w:rPr>
        <w:t xml:space="preserve">features </w:t>
      </w:r>
      <w:r w:rsidR="000A63BE" w:rsidRPr="00CC30DD">
        <w:rPr>
          <w:rFonts w:cs="Times New Roman"/>
          <w:highlight w:val="white"/>
          <w:lang w:val="en-US"/>
        </w:rPr>
        <w:t>related to emotion</w:t>
      </w:r>
      <w:r w:rsidR="003A40E0" w:rsidRPr="00CC30DD">
        <w:rPr>
          <w:rFonts w:cs="Times New Roman"/>
          <w:highlight w:val="white"/>
          <w:lang w:val="en-US"/>
        </w:rPr>
        <w:t xml:space="preserve"> as predictors</w:t>
      </w:r>
      <w:r w:rsidR="000A63BE" w:rsidRPr="00CC30DD">
        <w:rPr>
          <w:rFonts w:cs="Times New Roman"/>
          <w:highlight w:val="white"/>
          <w:lang w:val="en-US"/>
        </w:rPr>
        <w:t>, while the other</w:t>
      </w:r>
      <w:r w:rsidR="003A40E0" w:rsidRPr="00CC30DD">
        <w:rPr>
          <w:rFonts w:cs="Times New Roman"/>
          <w:highlight w:val="white"/>
          <w:lang w:val="en-US"/>
        </w:rPr>
        <w:t xml:space="preserve"> does not.</w:t>
      </w:r>
      <w:r w:rsidR="00FF3EE6" w:rsidRPr="00CC30DD">
        <w:rPr>
          <w:rFonts w:cs="Times New Roman"/>
          <w:highlight w:val="white"/>
          <w:lang w:val="en-US"/>
        </w:rPr>
        <w:t xml:space="preserve"> Furthermore, </w:t>
      </w:r>
      <w:r w:rsidR="00395AA0" w:rsidRPr="00CC30DD">
        <w:rPr>
          <w:rFonts w:cs="Times New Roman"/>
          <w:highlight w:val="white"/>
          <w:lang w:val="en-US"/>
        </w:rPr>
        <w:t xml:space="preserve">studies also vary in </w:t>
      </w:r>
      <w:r w:rsidR="00893B50" w:rsidRPr="00CC30DD">
        <w:rPr>
          <w:rFonts w:cs="Times New Roman"/>
          <w:highlight w:val="white"/>
          <w:lang w:val="en-US"/>
        </w:rPr>
        <w:t xml:space="preserve">the extent which they </w:t>
      </w:r>
      <w:r w:rsidR="00395AA0" w:rsidRPr="00CC30DD">
        <w:rPr>
          <w:rFonts w:cs="Times New Roman"/>
          <w:highlight w:val="white"/>
          <w:lang w:val="en-US"/>
        </w:rPr>
        <w:t>document methods and results.</w:t>
      </w:r>
      <w:r w:rsidR="000607E2" w:rsidRPr="00CC30DD">
        <w:rPr>
          <w:rFonts w:cs="Times New Roman"/>
          <w:highlight w:val="white"/>
          <w:lang w:val="en-US"/>
        </w:rPr>
        <w:t xml:space="preserve"> </w:t>
      </w:r>
      <w:r w:rsidR="001D583C" w:rsidRPr="00CC30DD">
        <w:rPr>
          <w:rFonts w:cs="Times New Roman"/>
          <w:highlight w:val="white"/>
          <w:lang w:val="en-US"/>
        </w:rPr>
        <w:t xml:space="preserve">Given </w:t>
      </w:r>
      <w:r w:rsidR="000607E2" w:rsidRPr="00CC30DD">
        <w:rPr>
          <w:rFonts w:cs="Times New Roman"/>
          <w:highlight w:val="white"/>
          <w:lang w:val="en-US"/>
        </w:rPr>
        <w:t xml:space="preserve">inadequate </w:t>
      </w:r>
      <w:r w:rsidR="001D583C" w:rsidRPr="00CC30DD">
        <w:rPr>
          <w:rFonts w:cs="Times New Roman"/>
          <w:highlight w:val="white"/>
          <w:lang w:val="en-US"/>
        </w:rPr>
        <w:t xml:space="preserve">information, it is hard to pinpoint which </w:t>
      </w:r>
      <w:r w:rsidR="00ED3F5D" w:rsidRPr="00CC30DD">
        <w:rPr>
          <w:rFonts w:cs="Times New Roman"/>
          <w:highlight w:val="white"/>
          <w:lang w:val="en-US"/>
        </w:rPr>
        <w:t>factors cause what</w:t>
      </w:r>
      <w:r w:rsidR="00AD5949" w:rsidRPr="00CC30DD">
        <w:rPr>
          <w:rFonts w:cs="Times New Roman"/>
          <w:highlight w:val="white"/>
          <w:lang w:val="en-US"/>
        </w:rPr>
        <w:t xml:space="preserve"> </w:t>
      </w:r>
      <w:r w:rsidR="00633C5F" w:rsidRPr="00CC30DD">
        <w:rPr>
          <w:rFonts w:cs="Times New Roman"/>
          <w:highlight w:val="white"/>
          <w:lang w:val="en-US"/>
        </w:rPr>
        <w:fldChar w:fldCharType="begin"/>
      </w:r>
      <w:r w:rsidR="00633C5F" w:rsidRPr="00CC30DD">
        <w:rPr>
          <w:rFonts w:cs="Times New Roman"/>
          <w:highlight w:val="white"/>
          <w:lang w:val="en-US"/>
        </w:rPr>
        <w:instrText xml:space="preserve"> ADDIN ZOTERO_ITEM CSL_CITATION {"citationID":"QFDFZGAf","properties":{"formattedCitation":"(Hitczenko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633C5F" w:rsidRPr="00CC30DD">
        <w:rPr>
          <w:rFonts w:cs="Times New Roman"/>
          <w:highlight w:val="white"/>
          <w:lang w:val="en-US"/>
        </w:rPr>
        <w:fldChar w:fldCharType="separate"/>
      </w:r>
      <w:r w:rsidR="00633C5F" w:rsidRPr="00CC30DD">
        <w:rPr>
          <w:rFonts w:cs="Times New Roman"/>
          <w:highlight w:val="white"/>
          <w:lang w:val="en-US"/>
        </w:rPr>
        <w:t>(Hitczenko et al., 2020)</w:t>
      </w:r>
      <w:r w:rsidR="00633C5F" w:rsidRPr="00CC30DD">
        <w:rPr>
          <w:rFonts w:cs="Times New Roman"/>
          <w:highlight w:val="white"/>
          <w:lang w:val="en-US"/>
        </w:rPr>
        <w:fldChar w:fldCharType="end"/>
      </w:r>
      <w:r w:rsidR="00675AA6" w:rsidRPr="00CC30DD">
        <w:rPr>
          <w:rFonts w:cs="Times New Roman"/>
          <w:highlight w:val="white"/>
          <w:lang w:val="en-US"/>
        </w:rPr>
        <w:t>.</w:t>
      </w:r>
      <w:r w:rsidR="00B0345E" w:rsidRPr="00CC30DD">
        <w:rPr>
          <w:rFonts w:cs="Times New Roman"/>
          <w:highlight w:val="white"/>
          <w:lang w:val="en-US"/>
        </w:rPr>
        <w:t xml:space="preserve"> </w:t>
      </w:r>
    </w:p>
    <w:p w14:paraId="113D92D0" w14:textId="7D046331" w:rsidR="00ED367B" w:rsidRPr="00CC30DD" w:rsidRDefault="00ED367B" w:rsidP="006F4023">
      <w:pPr>
        <w:pStyle w:val="Heading2"/>
        <w:spacing w:line="360" w:lineRule="auto"/>
        <w:ind w:firstLine="0"/>
        <w:rPr>
          <w:rFonts w:cs="Times New Roman"/>
          <w:highlight w:val="white"/>
          <w:lang w:val="en-US"/>
        </w:rPr>
      </w:pPr>
      <w:bookmarkStart w:id="15" w:name="_Toc59447712"/>
      <w:r w:rsidRPr="00CC30DD">
        <w:rPr>
          <w:rFonts w:cs="Times New Roman"/>
          <w:highlight w:val="white"/>
          <w:lang w:val="en-US"/>
        </w:rPr>
        <w:t xml:space="preserve">1.3 </w:t>
      </w:r>
      <w:r w:rsidR="009B3F50" w:rsidRPr="00CC30DD">
        <w:rPr>
          <w:rFonts w:cs="Times New Roman"/>
          <w:highlight w:val="white"/>
          <w:lang w:val="en-US"/>
        </w:rPr>
        <w:t xml:space="preserve">Alleviating </w:t>
      </w:r>
      <w:r w:rsidR="0062727F" w:rsidRPr="00CC30DD">
        <w:rPr>
          <w:rFonts w:cs="Times New Roman"/>
          <w:highlight w:val="white"/>
          <w:lang w:val="en-US"/>
        </w:rPr>
        <w:t>the barriers of ML</w:t>
      </w:r>
      <w:bookmarkEnd w:id="15"/>
    </w:p>
    <w:p w14:paraId="08423036" w14:textId="259E4398" w:rsidR="006F29E9" w:rsidRPr="00CC30DD" w:rsidRDefault="005E0F51" w:rsidP="006F4023">
      <w:pPr>
        <w:pStyle w:val="Heading3"/>
        <w:spacing w:line="360" w:lineRule="auto"/>
        <w:ind w:firstLine="0"/>
        <w:rPr>
          <w:rFonts w:cs="Times New Roman"/>
          <w:highlight w:val="white"/>
          <w:lang w:val="en-US"/>
        </w:rPr>
      </w:pPr>
      <w:bookmarkStart w:id="16" w:name="_Toc59447713"/>
      <w:r w:rsidRPr="00CC30DD">
        <w:rPr>
          <w:rFonts w:cs="Times New Roman"/>
          <w:highlight w:val="white"/>
          <w:lang w:val="en-US"/>
        </w:rPr>
        <w:t xml:space="preserve">1.3.1 </w:t>
      </w:r>
      <w:r w:rsidR="000C7509" w:rsidRPr="00CC30DD">
        <w:rPr>
          <w:rFonts w:cs="Times New Roman"/>
          <w:highlight w:val="white"/>
          <w:lang w:val="en-US"/>
        </w:rPr>
        <w:t>Through r</w:t>
      </w:r>
      <w:r w:rsidRPr="00CC30DD">
        <w:rPr>
          <w:rFonts w:cs="Times New Roman"/>
          <w:highlight w:val="white"/>
          <w:lang w:val="en-US"/>
        </w:rPr>
        <w:t>eplications</w:t>
      </w:r>
      <w:r w:rsidR="00D13328" w:rsidRPr="00CC30DD">
        <w:rPr>
          <w:rFonts w:cs="Times New Roman"/>
          <w:highlight w:val="white"/>
          <w:lang w:val="en-US"/>
        </w:rPr>
        <w:t xml:space="preserve"> and </w:t>
      </w:r>
      <w:r w:rsidR="00B93812" w:rsidRPr="00CC30DD">
        <w:rPr>
          <w:rFonts w:cs="Times New Roman"/>
          <w:highlight w:val="white"/>
          <w:lang w:val="en-US"/>
        </w:rPr>
        <w:t>conservative</w:t>
      </w:r>
      <w:r w:rsidR="00D13328" w:rsidRPr="00CC30DD">
        <w:rPr>
          <w:rFonts w:cs="Times New Roman"/>
          <w:highlight w:val="white"/>
          <w:lang w:val="en-US"/>
        </w:rPr>
        <w:t xml:space="preserve"> ML implementation</w:t>
      </w:r>
      <w:bookmarkEnd w:id="16"/>
    </w:p>
    <w:p w14:paraId="0CF9D780" w14:textId="47FAFA2E" w:rsidR="00834138" w:rsidRPr="00CC30DD" w:rsidRDefault="00785BB8" w:rsidP="00073589">
      <w:pPr>
        <w:spacing w:line="360" w:lineRule="auto"/>
        <w:rPr>
          <w:rFonts w:cs="Times New Roman"/>
          <w:highlight w:val="white"/>
          <w:lang w:val="en-US"/>
        </w:rPr>
      </w:pPr>
      <w:commentRangeStart w:id="17"/>
      <w:r w:rsidRPr="00CC30DD">
        <w:rPr>
          <w:rFonts w:cs="Times New Roman"/>
          <w:highlight w:val="white"/>
          <w:lang w:val="en-US"/>
        </w:rPr>
        <w:t xml:space="preserve">Replications and conservative ML implementation might </w:t>
      </w:r>
      <w:commentRangeStart w:id="18"/>
      <w:r w:rsidRPr="00CC30DD">
        <w:rPr>
          <w:rFonts w:cs="Times New Roman"/>
          <w:highlight w:val="white"/>
          <w:lang w:val="en-US"/>
        </w:rPr>
        <w:t xml:space="preserve">prove to </w:t>
      </w:r>
      <w:commentRangeEnd w:id="18"/>
      <w:r w:rsidR="004F7685">
        <w:rPr>
          <w:rStyle w:val="CommentReference"/>
        </w:rPr>
        <w:commentReference w:id="18"/>
      </w:r>
      <w:r w:rsidRPr="00CC30DD">
        <w:rPr>
          <w:rFonts w:cs="Times New Roman"/>
          <w:highlight w:val="white"/>
          <w:lang w:val="en-US"/>
        </w:rPr>
        <w:t xml:space="preserve">diminish the limitations. </w:t>
      </w:r>
      <w:commentRangeStart w:id="19"/>
      <w:r w:rsidR="00BA5415" w:rsidRPr="00CC30DD">
        <w:rPr>
          <w:rFonts w:cs="Times New Roman"/>
          <w:highlight w:val="white"/>
          <w:lang w:val="en-US"/>
        </w:rPr>
        <w:t>R</w:t>
      </w:r>
      <w:r w:rsidR="00670853" w:rsidRPr="00CC30DD">
        <w:rPr>
          <w:rFonts w:cs="Times New Roman"/>
          <w:highlight w:val="white"/>
          <w:lang w:val="en-US"/>
        </w:rPr>
        <w:t>eplicati</w:t>
      </w:r>
      <w:r w:rsidR="00BA5415" w:rsidRPr="00CC30DD">
        <w:rPr>
          <w:rFonts w:cs="Times New Roman"/>
          <w:highlight w:val="white"/>
          <w:lang w:val="en-US"/>
        </w:rPr>
        <w:t xml:space="preserve">ons and studies differing slightly from past work </w:t>
      </w:r>
      <w:commentRangeEnd w:id="19"/>
      <w:r w:rsidR="004F7685">
        <w:rPr>
          <w:rStyle w:val="CommentReference"/>
        </w:rPr>
        <w:commentReference w:id="19"/>
      </w:r>
      <w:r w:rsidR="00670853" w:rsidRPr="00CC30DD">
        <w:rPr>
          <w:rFonts w:cs="Times New Roman"/>
          <w:highlight w:val="white"/>
          <w:lang w:val="en-US"/>
        </w:rPr>
        <w:t xml:space="preserve">(such as </w:t>
      </w:r>
      <w:r w:rsidR="00BA5415" w:rsidRPr="00CC30DD">
        <w:rPr>
          <w:rFonts w:cs="Times New Roman"/>
          <w:highlight w:val="white"/>
          <w:lang w:val="en-US"/>
        </w:rPr>
        <w:t xml:space="preserve">on </w:t>
      </w:r>
      <w:r w:rsidR="00670853" w:rsidRPr="00CC30DD">
        <w:rPr>
          <w:rFonts w:cs="Times New Roman"/>
          <w:highlight w:val="white"/>
          <w:lang w:val="en-US"/>
        </w:rPr>
        <w:t xml:space="preserve">nationality of participants) </w:t>
      </w:r>
      <w:r w:rsidR="007F16B3" w:rsidRPr="00CC30DD">
        <w:rPr>
          <w:rFonts w:cs="Times New Roman"/>
          <w:highlight w:val="white"/>
          <w:lang w:val="en-US"/>
        </w:rPr>
        <w:t xml:space="preserve">give clear insights into the impact of specific factors </w:t>
      </w:r>
      <w:r w:rsidR="00670853" w:rsidRPr="00CC30DD">
        <w:rPr>
          <w:rFonts w:cs="Times New Roman"/>
          <w:highlight w:val="white"/>
          <w:lang w:val="en-US"/>
        </w:rPr>
        <w:t>(e.g. showing that cross-cultural differences impact results).</w:t>
      </w:r>
      <w:r w:rsidR="0078255E" w:rsidRPr="00CC30DD">
        <w:rPr>
          <w:rFonts w:cs="Times New Roman"/>
          <w:highlight w:val="white"/>
          <w:lang w:val="en-US"/>
        </w:rPr>
        <w:t xml:space="preserve"> </w:t>
      </w:r>
      <w:r w:rsidR="004A7F10" w:rsidRPr="00CC30DD">
        <w:rPr>
          <w:rFonts w:cs="Times New Roman"/>
          <w:highlight w:val="white"/>
          <w:lang w:val="en-US"/>
        </w:rPr>
        <w:t>Proper</w:t>
      </w:r>
      <w:r w:rsidR="007C1A4C" w:rsidRPr="00CC30DD">
        <w:rPr>
          <w:rFonts w:cs="Times New Roman"/>
          <w:highlight w:val="white"/>
          <w:lang w:val="en-US"/>
        </w:rPr>
        <w:t xml:space="preserve"> ML implementation ensures that these inferences can be made, as </w:t>
      </w:r>
      <w:r w:rsidR="003629AC" w:rsidRPr="00CC30DD">
        <w:rPr>
          <w:rFonts w:cs="Times New Roman"/>
          <w:highlight w:val="white"/>
          <w:lang w:val="en-US"/>
        </w:rPr>
        <w:t>it</w:t>
      </w:r>
      <w:r w:rsidR="00364BC8" w:rsidRPr="00CC30DD">
        <w:rPr>
          <w:rFonts w:cs="Times New Roman"/>
          <w:highlight w:val="white"/>
          <w:lang w:val="en-US"/>
        </w:rPr>
        <w:t xml:space="preserve"> ensure</w:t>
      </w:r>
      <w:r w:rsidR="003629AC" w:rsidRPr="00CC30DD">
        <w:rPr>
          <w:rFonts w:cs="Times New Roman"/>
          <w:highlight w:val="white"/>
          <w:lang w:val="en-US"/>
        </w:rPr>
        <w:t>s</w:t>
      </w:r>
      <w:r w:rsidR="00522A89" w:rsidRPr="00CC30DD">
        <w:rPr>
          <w:rFonts w:cs="Times New Roman"/>
          <w:highlight w:val="white"/>
          <w:lang w:val="en-US"/>
        </w:rPr>
        <w:t>:</w:t>
      </w:r>
    </w:p>
    <w:p w14:paraId="64155355" w14:textId="5D6BADBD" w:rsidR="00C8062B" w:rsidRPr="00CC30DD" w:rsidRDefault="00364BC8" w:rsidP="00073589">
      <w:pPr>
        <w:spacing w:line="360" w:lineRule="auto"/>
        <w:rPr>
          <w:rFonts w:cs="Times New Roman"/>
          <w:highlight w:val="white"/>
          <w:lang w:val="en-US"/>
        </w:rPr>
      </w:pPr>
      <w:r w:rsidRPr="00CC30DD">
        <w:rPr>
          <w:rFonts w:cs="Times New Roman"/>
          <w:highlight w:val="white"/>
          <w:lang w:val="en-US"/>
        </w:rPr>
        <w:lastRenderedPageBreak/>
        <w:t>a) replicab</w:t>
      </w:r>
      <w:r w:rsidR="003629AC" w:rsidRPr="00CC30DD">
        <w:rPr>
          <w:rFonts w:cs="Times New Roman"/>
          <w:highlight w:val="white"/>
          <w:lang w:val="en-US"/>
        </w:rPr>
        <w:t>ility</w:t>
      </w:r>
      <w:r w:rsidRPr="00CC30DD">
        <w:rPr>
          <w:rFonts w:cs="Times New Roman"/>
          <w:highlight w:val="white"/>
          <w:lang w:val="en-US"/>
        </w:rPr>
        <w:t xml:space="preserve"> –</w:t>
      </w:r>
      <w:r w:rsidR="00C9337F" w:rsidRPr="00CC30DD">
        <w:rPr>
          <w:rFonts w:cs="Times New Roman"/>
          <w:highlight w:val="white"/>
          <w:lang w:val="en-US"/>
        </w:rPr>
        <w:t xml:space="preserve"> </w:t>
      </w:r>
      <w:r w:rsidRPr="00CC30DD">
        <w:rPr>
          <w:rFonts w:cs="Times New Roman"/>
          <w:highlight w:val="white"/>
          <w:lang w:val="en-US"/>
        </w:rPr>
        <w:t>studies must be transparent and properly document the entire process of conducting the study</w:t>
      </w:r>
    </w:p>
    <w:p w14:paraId="400F77ED" w14:textId="2C18D109" w:rsidR="0039707A" w:rsidRPr="00CC30DD" w:rsidRDefault="00364BC8" w:rsidP="00073589">
      <w:pPr>
        <w:spacing w:line="360" w:lineRule="auto"/>
        <w:rPr>
          <w:rFonts w:cs="Times New Roman"/>
          <w:highlight w:val="white"/>
          <w:lang w:val="en-US"/>
        </w:rPr>
      </w:pPr>
      <w:r w:rsidRPr="00CC30DD">
        <w:rPr>
          <w:rFonts w:cs="Times New Roman"/>
          <w:highlight w:val="white"/>
          <w:lang w:val="en-US"/>
        </w:rPr>
        <w:t xml:space="preserve">b) conservative methods – results are </w:t>
      </w:r>
      <w:r w:rsidR="00CB33BC" w:rsidRPr="00CC30DD">
        <w:rPr>
          <w:rFonts w:cs="Times New Roman"/>
          <w:highlight w:val="white"/>
          <w:lang w:val="en-US"/>
        </w:rPr>
        <w:t xml:space="preserve">only </w:t>
      </w:r>
      <w:r w:rsidRPr="00CC30DD">
        <w:rPr>
          <w:rFonts w:cs="Times New Roman"/>
          <w:highlight w:val="white"/>
          <w:lang w:val="en-US"/>
        </w:rPr>
        <w:t xml:space="preserve">insightful if the models producing them </w:t>
      </w:r>
      <w:r w:rsidR="00CB33BC" w:rsidRPr="00CC30DD">
        <w:rPr>
          <w:rFonts w:cs="Times New Roman"/>
          <w:highlight w:val="white"/>
          <w:lang w:val="en-US"/>
        </w:rPr>
        <w:t xml:space="preserve">do not suffer from problems of </w:t>
      </w:r>
      <w:r w:rsidRPr="00CC30DD">
        <w:rPr>
          <w:rFonts w:cs="Times New Roman"/>
          <w:highlight w:val="white"/>
          <w:lang w:val="en-US"/>
        </w:rPr>
        <w:t>overfitting</w:t>
      </w:r>
      <w:r w:rsidR="00CB33BC" w:rsidRPr="00CC30DD">
        <w:rPr>
          <w:rFonts w:cs="Times New Roman"/>
          <w:highlight w:val="white"/>
          <w:lang w:val="en-US"/>
        </w:rPr>
        <w:t xml:space="preserve"> or bias</w:t>
      </w:r>
      <w:r w:rsidRPr="00CC30DD">
        <w:rPr>
          <w:rFonts w:cs="Times New Roman"/>
          <w:highlight w:val="white"/>
          <w:lang w:val="en-US"/>
        </w:rPr>
        <w:t>.</w:t>
      </w:r>
      <w:commentRangeEnd w:id="17"/>
      <w:r w:rsidR="00E0312F">
        <w:rPr>
          <w:rStyle w:val="CommentReference"/>
        </w:rPr>
        <w:commentReference w:id="17"/>
      </w:r>
    </w:p>
    <w:p w14:paraId="671DD399" w14:textId="4489AAED" w:rsidR="00D331DA" w:rsidRPr="00CC30DD" w:rsidRDefault="004C26E0" w:rsidP="00C05A50">
      <w:pPr>
        <w:spacing w:line="360" w:lineRule="auto"/>
        <w:rPr>
          <w:rFonts w:cs="Times New Roman"/>
          <w:highlight w:val="white"/>
          <w:lang w:val="en-US"/>
        </w:rPr>
      </w:pPr>
      <w:r w:rsidRPr="00CC30DD">
        <w:rPr>
          <w:rFonts w:cs="Times New Roman"/>
          <w:highlight w:val="white"/>
          <w:lang w:val="en-US"/>
        </w:rPr>
        <w:t xml:space="preserve">To alleviate </w:t>
      </w:r>
      <w:r w:rsidR="00C160DA" w:rsidRPr="00CC30DD">
        <w:rPr>
          <w:rFonts w:cs="Times New Roman"/>
          <w:lang w:val="en-US"/>
        </w:rPr>
        <w:t xml:space="preserve">limitations within this research area, </w:t>
      </w:r>
      <w:r w:rsidRPr="00CC30DD">
        <w:rPr>
          <w:rFonts w:cs="Times New Roman"/>
          <w:lang w:val="en-US"/>
        </w:rPr>
        <w:t xml:space="preserve">we must </w:t>
      </w:r>
      <w:r w:rsidR="00964FC8" w:rsidRPr="00CC30DD">
        <w:rPr>
          <w:rFonts w:cs="Times New Roman"/>
          <w:lang w:val="en-US"/>
        </w:rPr>
        <w:t xml:space="preserve">thus </w:t>
      </w:r>
      <w:r w:rsidR="0015533B" w:rsidRPr="00CC30DD">
        <w:rPr>
          <w:rFonts w:cs="Times New Roman"/>
          <w:highlight w:val="white"/>
          <w:lang w:val="en-US"/>
        </w:rPr>
        <w:t>ensur</w:t>
      </w:r>
      <w:r w:rsidR="00953EF3" w:rsidRPr="00CC30DD">
        <w:rPr>
          <w:rFonts w:cs="Times New Roman"/>
          <w:highlight w:val="white"/>
          <w:lang w:val="en-US"/>
        </w:rPr>
        <w:t xml:space="preserve">e that </w:t>
      </w:r>
      <w:r w:rsidR="00C160DA" w:rsidRPr="00CC30DD">
        <w:rPr>
          <w:rFonts w:cs="Times New Roman"/>
          <w:highlight w:val="white"/>
          <w:lang w:val="en-US"/>
        </w:rPr>
        <w:t xml:space="preserve">the </w:t>
      </w:r>
      <w:r w:rsidR="00953EF3" w:rsidRPr="00CC30DD">
        <w:rPr>
          <w:rFonts w:cs="Times New Roman"/>
          <w:highlight w:val="white"/>
          <w:lang w:val="en-US"/>
        </w:rPr>
        <w:t xml:space="preserve">two </w:t>
      </w:r>
      <w:r w:rsidR="00C160DA" w:rsidRPr="00CC30DD">
        <w:rPr>
          <w:rFonts w:cs="Times New Roman"/>
          <w:highlight w:val="white"/>
          <w:lang w:val="en-US"/>
        </w:rPr>
        <w:t xml:space="preserve">previously mentioned </w:t>
      </w:r>
      <w:r w:rsidR="00953EF3" w:rsidRPr="00CC30DD">
        <w:rPr>
          <w:rFonts w:cs="Times New Roman"/>
          <w:highlight w:val="white"/>
          <w:lang w:val="en-US"/>
        </w:rPr>
        <w:t>criteria are met</w:t>
      </w:r>
      <w:r w:rsidR="000C15EF" w:rsidRPr="00CC30DD">
        <w:rPr>
          <w:rFonts w:cs="Times New Roman"/>
          <w:highlight w:val="white"/>
          <w:lang w:val="en-US"/>
        </w:rPr>
        <w:t>.</w:t>
      </w:r>
      <w:r w:rsidR="006B22C4" w:rsidRPr="00CC30DD">
        <w:rPr>
          <w:rFonts w:cs="Times New Roman"/>
          <w:highlight w:val="white"/>
          <w:lang w:val="en-US"/>
        </w:rPr>
        <w:t xml:space="preserve"> </w:t>
      </w:r>
      <w:r w:rsidR="00327EF0" w:rsidRPr="00CC30DD">
        <w:rPr>
          <w:rFonts w:cs="Times New Roman"/>
          <w:highlight w:val="white"/>
          <w:lang w:val="en-US"/>
        </w:rPr>
        <w:t>But what constitutes a conservative ML implementation?</w:t>
      </w:r>
      <w:r w:rsidR="00C05A50" w:rsidRPr="00CC30DD">
        <w:rPr>
          <w:rFonts w:cs="Times New Roman"/>
          <w:highlight w:val="white"/>
          <w:lang w:val="en-US"/>
        </w:rPr>
        <w:t xml:space="preserve"> </w:t>
      </w:r>
      <w:r w:rsidR="009E55F4" w:rsidRPr="00CC30DD">
        <w:rPr>
          <w:rFonts w:cs="Times New Roman"/>
          <w:highlight w:val="white"/>
          <w:lang w:val="en-US"/>
        </w:rPr>
        <w:t xml:space="preserve">This paper will attempt to </w:t>
      </w:r>
      <w:r w:rsidR="004F5FDE" w:rsidRPr="00CC30DD">
        <w:rPr>
          <w:rFonts w:cs="Times New Roman"/>
          <w:highlight w:val="white"/>
          <w:lang w:val="en-US"/>
        </w:rPr>
        <w:t xml:space="preserve">provide </w:t>
      </w:r>
      <w:r w:rsidR="009E55F4" w:rsidRPr="00CC30DD">
        <w:rPr>
          <w:rFonts w:cs="Times New Roman"/>
          <w:highlight w:val="white"/>
          <w:lang w:val="en-US"/>
        </w:rPr>
        <w:t xml:space="preserve">a general pipeline that </w:t>
      </w:r>
      <w:r w:rsidR="00454631" w:rsidRPr="00CC30DD">
        <w:rPr>
          <w:rFonts w:cs="Times New Roman"/>
          <w:highlight w:val="white"/>
          <w:lang w:val="en-US"/>
        </w:rPr>
        <w:t>may guide good ML conduct</w:t>
      </w:r>
      <w:r w:rsidR="009E55F4" w:rsidRPr="00CC30DD">
        <w:rPr>
          <w:rFonts w:cs="Times New Roman"/>
          <w:highlight w:val="white"/>
          <w:lang w:val="en-US"/>
        </w:rPr>
        <w:t>.</w:t>
      </w:r>
      <w:r w:rsidR="004F5FDE" w:rsidRPr="00CC30DD">
        <w:rPr>
          <w:rFonts w:cs="Times New Roman"/>
          <w:highlight w:val="white"/>
          <w:lang w:val="en-US"/>
        </w:rPr>
        <w:t xml:space="preserve"> </w:t>
      </w:r>
      <w:r w:rsidR="008C672A" w:rsidRPr="00CC30DD">
        <w:rPr>
          <w:rFonts w:cs="Times New Roman"/>
          <w:lang w:val="en-US"/>
        </w:rPr>
        <w:t>The workflow that the pipeline suggests will</w:t>
      </w:r>
      <w:r w:rsidR="00332E7D" w:rsidRPr="00CC30DD">
        <w:rPr>
          <w:rFonts w:cs="Times New Roman"/>
          <w:lang w:val="en-US"/>
        </w:rPr>
        <w:t xml:space="preserve"> - if implemented - </w:t>
      </w:r>
      <w:r w:rsidR="0036184F" w:rsidRPr="00CC30DD">
        <w:rPr>
          <w:rFonts w:cs="Times New Roman"/>
          <w:highlight w:val="white"/>
          <w:lang w:val="en-US"/>
        </w:rPr>
        <w:t xml:space="preserve">allow </w:t>
      </w:r>
      <w:r w:rsidR="00AA363C" w:rsidRPr="00CC30DD">
        <w:rPr>
          <w:rFonts w:cs="Times New Roman"/>
          <w:highlight w:val="white"/>
          <w:lang w:val="en-US"/>
        </w:rPr>
        <w:t xml:space="preserve">for </w:t>
      </w:r>
      <w:r w:rsidR="00332E7D" w:rsidRPr="00CC30DD">
        <w:rPr>
          <w:rFonts w:cs="Times New Roman"/>
          <w:highlight w:val="white"/>
          <w:lang w:val="en-US"/>
        </w:rPr>
        <w:t xml:space="preserve">unbiased models </w:t>
      </w:r>
      <w:r w:rsidR="008C672A" w:rsidRPr="00CC30DD">
        <w:rPr>
          <w:rFonts w:cs="Times New Roman"/>
          <w:highlight w:val="white"/>
          <w:lang w:val="en-US"/>
        </w:rPr>
        <w:t xml:space="preserve">as </w:t>
      </w:r>
      <w:r w:rsidR="00332E7D" w:rsidRPr="00CC30DD">
        <w:rPr>
          <w:rFonts w:cs="Times New Roman"/>
          <w:highlight w:val="white"/>
          <w:lang w:val="en-US"/>
        </w:rPr>
        <w:t xml:space="preserve">well as </w:t>
      </w:r>
      <w:r w:rsidR="008C672A" w:rsidRPr="00CC30DD">
        <w:rPr>
          <w:rFonts w:cs="Times New Roman"/>
          <w:highlight w:val="white"/>
          <w:lang w:val="en-US"/>
        </w:rPr>
        <w:t xml:space="preserve">improve the </w:t>
      </w:r>
      <w:r w:rsidR="00AA363C" w:rsidRPr="00CC30DD">
        <w:rPr>
          <w:rFonts w:cs="Times New Roman"/>
          <w:highlight w:val="white"/>
          <w:lang w:val="en-US"/>
        </w:rPr>
        <w:t xml:space="preserve">conditions for comparisons of </w:t>
      </w:r>
      <w:r w:rsidR="00521F69" w:rsidRPr="00CC30DD">
        <w:rPr>
          <w:rFonts w:cs="Times New Roman"/>
          <w:highlight w:val="white"/>
          <w:lang w:val="en-US"/>
        </w:rPr>
        <w:t xml:space="preserve">methods and results across </w:t>
      </w:r>
      <w:r w:rsidR="00AA363C" w:rsidRPr="00CC30DD">
        <w:rPr>
          <w:rFonts w:cs="Times New Roman"/>
          <w:highlight w:val="white"/>
          <w:lang w:val="en-US"/>
        </w:rPr>
        <w:t>studies.</w:t>
      </w:r>
    </w:p>
    <w:p w14:paraId="2BA9622E" w14:textId="31FD833A" w:rsidR="00BC0A01" w:rsidRPr="00CC30DD" w:rsidRDefault="00ED367B" w:rsidP="006F4023">
      <w:pPr>
        <w:pStyle w:val="Heading3"/>
        <w:spacing w:line="360" w:lineRule="auto"/>
        <w:ind w:firstLine="0"/>
        <w:rPr>
          <w:rFonts w:cs="Times New Roman"/>
          <w:highlight w:val="white"/>
          <w:lang w:val="en-US"/>
        </w:rPr>
      </w:pPr>
      <w:bookmarkStart w:id="20" w:name="_Toc59447714"/>
      <w:r w:rsidRPr="00CC30DD">
        <w:rPr>
          <w:rFonts w:cs="Times New Roman"/>
          <w:highlight w:val="white"/>
          <w:lang w:val="en-US"/>
        </w:rPr>
        <w:t>1.3.</w:t>
      </w:r>
      <w:r w:rsidR="00D56886" w:rsidRPr="00CC30DD">
        <w:rPr>
          <w:rFonts w:cs="Times New Roman"/>
          <w:highlight w:val="white"/>
          <w:lang w:val="en-US"/>
        </w:rPr>
        <w:t>2</w:t>
      </w:r>
      <w:r w:rsidRPr="00CC30DD">
        <w:rPr>
          <w:rFonts w:cs="Times New Roman"/>
          <w:highlight w:val="white"/>
          <w:lang w:val="en-US"/>
        </w:rPr>
        <w:t xml:space="preserve"> </w:t>
      </w:r>
      <w:r w:rsidR="00D94226" w:rsidRPr="00CC30DD">
        <w:rPr>
          <w:rFonts w:cs="Times New Roman"/>
          <w:highlight w:val="white"/>
          <w:lang w:val="en-US"/>
        </w:rPr>
        <w:t xml:space="preserve">A </w:t>
      </w:r>
      <w:r w:rsidR="005C1494" w:rsidRPr="00CC30DD">
        <w:rPr>
          <w:rFonts w:cs="Times New Roman"/>
          <w:highlight w:val="white"/>
          <w:lang w:val="en-US"/>
        </w:rPr>
        <w:t>general</w:t>
      </w:r>
      <w:r w:rsidR="002972B5" w:rsidRPr="00CC30DD">
        <w:rPr>
          <w:rFonts w:cs="Times New Roman"/>
          <w:highlight w:val="white"/>
          <w:lang w:val="en-US"/>
        </w:rPr>
        <w:t xml:space="preserve"> pipeline</w:t>
      </w:r>
      <w:r w:rsidR="005C1494" w:rsidRPr="00CC30DD">
        <w:rPr>
          <w:rFonts w:cs="Times New Roman"/>
          <w:highlight w:val="white"/>
          <w:lang w:val="en-US"/>
        </w:rPr>
        <w:t xml:space="preserve"> for ML using voice</w:t>
      </w:r>
      <w:bookmarkEnd w:id="20"/>
    </w:p>
    <w:p w14:paraId="1F93393B" w14:textId="71BD715D" w:rsidR="00FA07A3" w:rsidRPr="00CC30DD" w:rsidRDefault="00E606DE" w:rsidP="006F4023">
      <w:pPr>
        <w:spacing w:line="360" w:lineRule="auto"/>
        <w:rPr>
          <w:rFonts w:cs="Times New Roman"/>
          <w:highlight w:val="white"/>
          <w:lang w:val="en-US"/>
        </w:rPr>
      </w:pPr>
      <w:commentRangeStart w:id="21"/>
      <w:r w:rsidRPr="00CC30DD">
        <w:rPr>
          <w:rFonts w:cs="Times New Roman"/>
          <w:highlight w:val="white"/>
          <w:lang w:val="en-US"/>
        </w:rPr>
        <w:t>A pipeline consists of several steps to train a model and operate workflow guidelines, from which predictive algorithms can be created</w:t>
      </w:r>
      <w:r w:rsidR="00985A81" w:rsidRPr="00CC30DD">
        <w:rPr>
          <w:rFonts w:cs="Times New Roman"/>
          <w:highlight w:val="white"/>
          <w:lang w:val="en-US"/>
        </w:rPr>
        <w:t>.</w:t>
      </w:r>
      <w:r w:rsidR="00903B8A" w:rsidRPr="00CC30DD">
        <w:rPr>
          <w:rFonts w:cs="Times New Roman"/>
          <w:highlight w:val="white"/>
          <w:lang w:val="en-US"/>
        </w:rPr>
        <w:t xml:space="preserve"> </w:t>
      </w:r>
      <w:r w:rsidR="00CD1A69" w:rsidRPr="00CC30DD">
        <w:rPr>
          <w:rFonts w:cs="Times New Roman"/>
          <w:highlight w:val="white"/>
          <w:lang w:val="en-US"/>
        </w:rPr>
        <w:t xml:space="preserve">It </w:t>
      </w:r>
      <w:r w:rsidR="00501F44" w:rsidRPr="00CC30DD">
        <w:rPr>
          <w:rFonts w:cs="Times New Roman"/>
          <w:highlight w:val="white"/>
          <w:lang w:val="en-US"/>
        </w:rPr>
        <w:t xml:space="preserve">can be used to </w:t>
      </w:r>
      <w:r w:rsidR="00903B8A" w:rsidRPr="00CC30DD">
        <w:rPr>
          <w:rFonts w:cs="Times New Roman"/>
          <w:highlight w:val="white"/>
          <w:lang w:val="en-US"/>
        </w:rPr>
        <w:t xml:space="preserve">support </w:t>
      </w:r>
      <w:r w:rsidR="00501F44" w:rsidRPr="00CC30DD">
        <w:rPr>
          <w:rFonts w:cs="Times New Roman"/>
          <w:highlight w:val="white"/>
          <w:lang w:val="en-US"/>
        </w:rPr>
        <w:t xml:space="preserve">and streamline </w:t>
      </w:r>
      <w:r w:rsidR="00903B8A" w:rsidRPr="00CC30DD">
        <w:rPr>
          <w:rFonts w:cs="Times New Roman"/>
          <w:highlight w:val="white"/>
          <w:lang w:val="en-US"/>
        </w:rPr>
        <w:t>research</w:t>
      </w:r>
      <w:r w:rsidR="005D508B" w:rsidRPr="00CC30DD">
        <w:rPr>
          <w:rFonts w:cs="Times New Roman"/>
          <w:highlight w:val="white"/>
          <w:lang w:val="en-US"/>
        </w:rPr>
        <w:t xml:space="preserve">, </w:t>
      </w:r>
      <w:r w:rsidR="00CD1A69" w:rsidRPr="00CC30DD">
        <w:rPr>
          <w:rFonts w:cs="Times New Roman"/>
          <w:highlight w:val="white"/>
          <w:lang w:val="en-US"/>
        </w:rPr>
        <w:t xml:space="preserve">as well as easing </w:t>
      </w:r>
      <w:r w:rsidR="005D508B" w:rsidRPr="00CC30DD">
        <w:rPr>
          <w:rFonts w:cs="Times New Roman"/>
          <w:highlight w:val="white"/>
          <w:lang w:val="en-US"/>
        </w:rPr>
        <w:t>comparison</w:t>
      </w:r>
      <w:r w:rsidR="00401093" w:rsidRPr="00CC30DD">
        <w:rPr>
          <w:rFonts w:cs="Times New Roman"/>
          <w:highlight w:val="white"/>
          <w:lang w:val="en-US"/>
        </w:rPr>
        <w:t xml:space="preserve"> </w:t>
      </w:r>
      <w:r w:rsidR="00F54712" w:rsidRPr="00CC30DD">
        <w:rPr>
          <w:rFonts w:cs="Times New Roman"/>
          <w:highlight w:val="white"/>
          <w:lang w:val="en-US"/>
        </w:rPr>
        <w:t xml:space="preserve">to </w:t>
      </w:r>
      <w:r w:rsidR="00B86D71" w:rsidRPr="00CC30DD">
        <w:rPr>
          <w:rFonts w:cs="Times New Roman"/>
          <w:highlight w:val="white"/>
          <w:lang w:val="en-US"/>
        </w:rPr>
        <w:t>other</w:t>
      </w:r>
      <w:r w:rsidR="00F54712" w:rsidRPr="00CC30DD">
        <w:rPr>
          <w:rFonts w:cs="Times New Roman"/>
          <w:highlight w:val="white"/>
          <w:lang w:val="en-US"/>
        </w:rPr>
        <w:t xml:space="preserve"> work </w:t>
      </w:r>
      <w:r w:rsidR="00A833A2" w:rsidRPr="00CC30DD">
        <w:rPr>
          <w:rFonts w:cs="Times New Roman"/>
          <w:highlight w:val="white"/>
          <w:lang w:val="en-US"/>
        </w:rPr>
        <w:fldChar w:fldCharType="begin"/>
      </w:r>
      <w:r w:rsidR="006F0915" w:rsidRPr="00CC30DD">
        <w:rPr>
          <w:rFonts w:cs="Times New Roman"/>
          <w:highlight w:val="white"/>
          <w:lang w:val="en-US"/>
        </w:rPr>
        <w:instrText xml:space="preserve"> ADDIN ZOTERO_ITEM CSL_CITATION {"citationID":"LEVpYduS","properties":{"formattedCitation":"(Guzzetta et al., 2010; Olson &amp; Moore, 2016; Samad &amp; Witherow, 2018)","plainCitation":"(Guzzetta et al., 2010; Olson &amp; Moore, 2016; Samad &amp; Witherow, 2018)","noteIndex":0},"citationItems":[{"id":626,"uris":["http://zotero.org/users/5126004/items/RBA22WY3"],"uri":["http://zotero.org/users/5126004/items/RBA22WY3"],"itemData":{"id":626,"type":"article-journal","abstract":"Quantitative phenotypes emerge everywhere in systems biology and biomedicine due to a direct interest for quantitative traits, or to high individual variability that makes hard or impossible to classify samples into distinct categories, often the case with complex common diseases. Machine learning approaches to genotype-phenotype mapping may significantly improve Genome-Wide Association Studies (GWAS) results by explicitly focusing on predictivity and optimal feature selection in a multivariate setting. It is however essential that stringent and well documented Data Analysis Protocols (DAP) are used to control sources of variability and ensure reproducibility of results. We present a genome-to-phenotype pipeline of machine learning modules for quantitative phenotype prediction. The pipeline can be applied for the direct use of whole-genome information in functional studies. As a realistic example, the problem of fitting complex phenotypic traits in heterogeneous stock mice from single nucleotide polymorphims (SNPs) is here considered.","container-title":"BMC Bioinformatics","DOI":"10.1186/1471-2105-11-S8-S3","ISSN":"1471-2105","issue":"8","journalAbbreviation":"BMC Bioinformatics","page":"S3","source":"BioMed Central","title":"A machine learning pipeline for quantitative phenotype prediction from genotype data","volume":"11","author":[{"family":"Guzzetta","given":"Giorgio"},{"family":"Jurman","given":"Giuseppe"},{"family":"Furlanello","given":"Cesare"}],"issued":{"date-parts":[["2010",10,26]]}}},{"id":632,"uris":["http://zotero.org/users/5126004/items/6H6VWL2Z"],"uri":["http://zotero.org/users/5126004/items/6H6VWL2Z"],"itemData":{"id":632,"type":"paper-conference","container-title":"Workshop on automatic machine learning","page":"66–74","publisher":"PMLR","source":"Google Scholar","title":"TPOT: A tree-based pipeline optimization tool for automating machine learning","title-short":"TPOT","author":[{"family":"Olson","given":"Randal S."},{"family":"Moore","given":"Jason H."}],"issued":{"date-parts":[["2016"]]}}},{"id":629,"uris":["http://zotero.org/users/5126004/items/95BTYVJH"],"uri":["http://zotero.org/users/5126004/items/95BTYVJH"],"itemData":{"id":629,"type":"paper-conference","container-title":"2018 9th International Conference on Computing, Communication and Networking Technologies (ICCCNT)","DOI":"10.1109/ICCCNT.2018.8494100","event":"2018 9th International Conference on Computing, Communication and Networking Technologies (ICCCNT)","event-place":"Bangalore","ISBN":"978-1-5386-4430-0","page":"1-5","publisher":"IEEE","publisher-place":"Bangalore","source":"DOI.org (Crossref)","title":"A Machine Learning Pipeline to Optimally Utilize Limited Samples in Predictive Modeling","URL":"https://ieeexplore.ieee.org/document/8494100/","author":[{"family":"Samad","given":"Manar D."},{"family":"Witherow","given":"Megan A."}],"accessed":{"date-parts":[["2020",12,16]]},"issued":{"date-parts":[["2018",7]]}}}],"schema":"https://github.com/citation-style-language/schema/raw/master/csl-citation.json"} </w:instrText>
      </w:r>
      <w:r w:rsidR="00A833A2" w:rsidRPr="00CC30DD">
        <w:rPr>
          <w:rFonts w:cs="Times New Roman"/>
          <w:highlight w:val="white"/>
          <w:lang w:val="en-US"/>
        </w:rPr>
        <w:fldChar w:fldCharType="separate"/>
      </w:r>
      <w:r w:rsidR="006F0915" w:rsidRPr="00CC30DD">
        <w:rPr>
          <w:rFonts w:cs="Times New Roman"/>
          <w:highlight w:val="white"/>
          <w:lang w:val="en-US"/>
        </w:rPr>
        <w:t>(Guzzetta et al., 2010; Olson &amp; Moore, 2016; Samad &amp; Witherow, 2018)</w:t>
      </w:r>
      <w:r w:rsidR="00A833A2" w:rsidRPr="00CC30DD">
        <w:rPr>
          <w:rFonts w:cs="Times New Roman"/>
          <w:highlight w:val="white"/>
          <w:lang w:val="en-US"/>
        </w:rPr>
        <w:fldChar w:fldCharType="end"/>
      </w:r>
      <w:r w:rsidR="00846D0A" w:rsidRPr="00CC30DD">
        <w:rPr>
          <w:rFonts w:cs="Times New Roman"/>
          <w:highlight w:val="white"/>
          <w:lang w:val="en-US"/>
        </w:rPr>
        <w:t xml:space="preserve">. </w:t>
      </w:r>
      <w:r w:rsidR="00183FD4" w:rsidRPr="00CC30DD">
        <w:rPr>
          <w:rFonts w:cs="Times New Roman"/>
          <w:highlight w:val="white"/>
          <w:lang w:val="en-US"/>
        </w:rPr>
        <w:t>In turn, this will</w:t>
      </w:r>
      <w:r w:rsidR="009026AF" w:rsidRPr="00CC30DD">
        <w:rPr>
          <w:rFonts w:cs="Times New Roman"/>
          <w:highlight w:val="white"/>
          <w:lang w:val="en-US"/>
        </w:rPr>
        <w:t xml:space="preserve"> enable insights </w:t>
      </w:r>
      <w:r w:rsidR="00DE0B7B" w:rsidRPr="00CC30DD">
        <w:rPr>
          <w:rFonts w:cs="Times New Roman"/>
          <w:highlight w:val="white"/>
          <w:lang w:val="en-US"/>
        </w:rPr>
        <w:t xml:space="preserve">of the impact of specific methods, features or </w:t>
      </w:r>
      <w:r w:rsidR="00E85B56" w:rsidRPr="00CC30DD">
        <w:rPr>
          <w:rFonts w:cs="Times New Roman"/>
          <w:highlight w:val="white"/>
          <w:lang w:val="en-US"/>
        </w:rPr>
        <w:t xml:space="preserve">data </w:t>
      </w:r>
      <w:r w:rsidR="000E559A" w:rsidRPr="00CC30DD">
        <w:rPr>
          <w:rFonts w:cs="Times New Roman"/>
          <w:highlight w:val="white"/>
          <w:lang w:val="en-US"/>
        </w:rPr>
        <w:t>on machine learning</w:t>
      </w:r>
      <w:r w:rsidR="004E3045" w:rsidRPr="00CC30DD">
        <w:rPr>
          <w:rFonts w:cs="Times New Roman"/>
          <w:highlight w:val="white"/>
          <w:lang w:val="en-US"/>
        </w:rPr>
        <w:t xml:space="preserve"> within </w:t>
      </w:r>
      <w:r w:rsidR="00AA0681" w:rsidRPr="00CC30DD">
        <w:rPr>
          <w:rFonts w:cs="Times New Roman"/>
          <w:highlight w:val="white"/>
          <w:lang w:val="en-US"/>
        </w:rPr>
        <w:t xml:space="preserve">this research </w:t>
      </w:r>
      <w:r w:rsidR="004E3045" w:rsidRPr="00CC30DD">
        <w:rPr>
          <w:rFonts w:cs="Times New Roman"/>
          <w:highlight w:val="white"/>
          <w:lang w:val="en-US"/>
        </w:rPr>
        <w:t>fi</w:t>
      </w:r>
      <w:r w:rsidR="008D7E46" w:rsidRPr="00CC30DD">
        <w:rPr>
          <w:rFonts w:cs="Times New Roman"/>
          <w:highlight w:val="white"/>
          <w:lang w:val="en-US"/>
        </w:rPr>
        <w:t>eld</w:t>
      </w:r>
      <w:r w:rsidR="000E559A" w:rsidRPr="00CC30DD">
        <w:rPr>
          <w:rFonts w:cs="Times New Roman"/>
          <w:highlight w:val="white"/>
          <w:lang w:val="en-US"/>
        </w:rPr>
        <w:t>.</w:t>
      </w:r>
      <w:commentRangeEnd w:id="21"/>
      <w:r w:rsidR="000D0C70">
        <w:rPr>
          <w:rStyle w:val="CommentReference"/>
        </w:rPr>
        <w:commentReference w:id="21"/>
      </w:r>
    </w:p>
    <w:p w14:paraId="3DCC4570" w14:textId="5A4FC29F" w:rsidR="009C70D6" w:rsidRPr="00CC30DD" w:rsidRDefault="00001D0B" w:rsidP="005A6090">
      <w:pPr>
        <w:spacing w:line="360" w:lineRule="auto"/>
        <w:rPr>
          <w:rFonts w:cs="Times New Roman"/>
          <w:highlight w:val="white"/>
          <w:lang w:val="en-US"/>
        </w:rPr>
      </w:pPr>
      <w:r w:rsidRPr="00CC30DD">
        <w:rPr>
          <w:rFonts w:cs="Times New Roman"/>
          <w:highlight w:val="white"/>
          <w:lang w:val="en-US"/>
        </w:rPr>
        <w:t xml:space="preserve">The pipeline that this paper is presenting is </w:t>
      </w:r>
      <w:r w:rsidR="00E43B66" w:rsidRPr="00CC30DD">
        <w:rPr>
          <w:rFonts w:cs="Times New Roman"/>
          <w:highlight w:val="white"/>
          <w:lang w:val="en-US"/>
        </w:rPr>
        <w:t xml:space="preserve">broad and </w:t>
      </w:r>
      <w:r w:rsidR="00F71098" w:rsidRPr="00CC30DD">
        <w:rPr>
          <w:rFonts w:cs="Times New Roman"/>
          <w:highlight w:val="white"/>
          <w:lang w:val="en-US"/>
        </w:rPr>
        <w:t>general</w:t>
      </w:r>
      <w:r w:rsidRPr="00CC30DD">
        <w:rPr>
          <w:rFonts w:cs="Times New Roman"/>
          <w:highlight w:val="white"/>
          <w:lang w:val="en-US"/>
        </w:rPr>
        <w:t>, with aspirations of being widely inclusive</w:t>
      </w:r>
      <w:r w:rsidR="00B251D4" w:rsidRPr="00CC30DD">
        <w:rPr>
          <w:rFonts w:cs="Times New Roman"/>
          <w:highlight w:val="white"/>
          <w:lang w:val="en-US"/>
        </w:rPr>
        <w:t xml:space="preserve">. </w:t>
      </w:r>
      <w:r w:rsidR="00E1084E" w:rsidRPr="00CC30DD">
        <w:rPr>
          <w:rFonts w:cs="Times New Roman"/>
          <w:highlight w:val="white"/>
          <w:lang w:val="en-US"/>
        </w:rPr>
        <w:t xml:space="preserve">Its intended use is within ML research using voice as a predictor and may be directly applicable to research within the fields of autism or depression. The pipeline </w:t>
      </w:r>
      <w:r w:rsidR="0033629E" w:rsidRPr="00CC30DD">
        <w:rPr>
          <w:rFonts w:cs="Times New Roman"/>
          <w:highlight w:val="white"/>
          <w:lang w:val="en-US"/>
        </w:rPr>
        <w:t xml:space="preserve">will narrow in the range of options </w:t>
      </w:r>
      <w:r w:rsidR="00766180" w:rsidRPr="00CC30DD">
        <w:rPr>
          <w:rFonts w:cs="Times New Roman"/>
          <w:highlight w:val="white"/>
          <w:lang w:val="en-US"/>
        </w:rPr>
        <w:t xml:space="preserve">to </w:t>
      </w:r>
      <w:r w:rsidR="00036ED4" w:rsidRPr="00CC30DD">
        <w:rPr>
          <w:rFonts w:cs="Times New Roman"/>
          <w:highlight w:val="white"/>
          <w:lang w:val="en-US"/>
        </w:rPr>
        <w:t xml:space="preserve">ensure that </w:t>
      </w:r>
      <w:r w:rsidR="00100576" w:rsidRPr="00CC30DD">
        <w:rPr>
          <w:rFonts w:cs="Times New Roman"/>
          <w:highlight w:val="white"/>
          <w:lang w:val="en-US"/>
        </w:rPr>
        <w:t xml:space="preserve">the </w:t>
      </w:r>
      <w:r w:rsidR="00766180" w:rsidRPr="00CC30DD">
        <w:rPr>
          <w:rFonts w:cs="Times New Roman"/>
          <w:highlight w:val="white"/>
          <w:lang w:val="en-US"/>
        </w:rPr>
        <w:t xml:space="preserve">necessary requirements for </w:t>
      </w:r>
      <w:r w:rsidR="002F0E3A" w:rsidRPr="00CC30DD">
        <w:rPr>
          <w:rFonts w:cs="Times New Roman"/>
          <w:highlight w:val="white"/>
          <w:lang w:val="en-US"/>
        </w:rPr>
        <w:t xml:space="preserve">conservative </w:t>
      </w:r>
      <w:r w:rsidR="00295740" w:rsidRPr="00CC30DD">
        <w:rPr>
          <w:rFonts w:cs="Times New Roman"/>
          <w:highlight w:val="white"/>
          <w:lang w:val="en-US"/>
        </w:rPr>
        <w:t xml:space="preserve">ML </w:t>
      </w:r>
      <w:r w:rsidR="00766180" w:rsidRPr="00CC30DD">
        <w:rPr>
          <w:rFonts w:cs="Times New Roman"/>
          <w:highlight w:val="white"/>
          <w:lang w:val="en-US"/>
        </w:rPr>
        <w:t>conduct</w:t>
      </w:r>
      <w:r w:rsidR="00E7245D" w:rsidRPr="00CC30DD">
        <w:rPr>
          <w:rFonts w:cs="Times New Roman"/>
          <w:highlight w:val="white"/>
          <w:lang w:val="en-US"/>
        </w:rPr>
        <w:t xml:space="preserve"> are being met</w:t>
      </w:r>
      <w:r w:rsidR="001C5088" w:rsidRPr="00CC30DD">
        <w:rPr>
          <w:rFonts w:cs="Times New Roman"/>
          <w:highlight w:val="white"/>
          <w:lang w:val="en-US"/>
        </w:rPr>
        <w:t>.</w:t>
      </w:r>
      <w:r w:rsidR="009F6C2C" w:rsidRPr="00CC30DD">
        <w:rPr>
          <w:rFonts w:cs="Times New Roman"/>
          <w:highlight w:val="white"/>
          <w:lang w:val="en-US"/>
        </w:rPr>
        <w:t xml:space="preserve"> </w:t>
      </w:r>
      <w:r w:rsidR="004C37C9" w:rsidRPr="00CC30DD">
        <w:rPr>
          <w:rFonts w:cs="Times New Roman"/>
          <w:highlight w:val="white"/>
          <w:lang w:val="en-US"/>
        </w:rPr>
        <w:t>T</w:t>
      </w:r>
      <w:r w:rsidR="00C205D3" w:rsidRPr="00CC30DD">
        <w:rPr>
          <w:rFonts w:cs="Times New Roman"/>
          <w:highlight w:val="white"/>
          <w:lang w:val="en-US"/>
        </w:rPr>
        <w:t xml:space="preserve">he pipeline will be divided up into 9 </w:t>
      </w:r>
      <w:r w:rsidR="001825B3" w:rsidRPr="00CC30DD">
        <w:rPr>
          <w:rFonts w:cs="Times New Roman"/>
          <w:highlight w:val="white"/>
          <w:lang w:val="en-US"/>
        </w:rPr>
        <w:t>steps</w:t>
      </w:r>
      <w:r w:rsidR="003473D7" w:rsidRPr="00CC30DD">
        <w:rPr>
          <w:rFonts w:cs="Times New Roman"/>
          <w:highlight w:val="white"/>
          <w:lang w:val="en-US"/>
        </w:rPr>
        <w:t xml:space="preserve">, </w:t>
      </w:r>
      <w:r w:rsidR="009D4185" w:rsidRPr="00CC30DD">
        <w:rPr>
          <w:rFonts w:cs="Times New Roman"/>
          <w:highlight w:val="white"/>
          <w:lang w:val="en-US"/>
        </w:rPr>
        <w:t xml:space="preserve">which can be seen </w:t>
      </w:r>
      <w:r w:rsidR="003473D7" w:rsidRPr="00CC30DD">
        <w:rPr>
          <w:rFonts w:cs="Times New Roman"/>
          <w:highlight w:val="white"/>
          <w:lang w:val="en-US"/>
        </w:rPr>
        <w:t xml:space="preserve">visualized in </w:t>
      </w:r>
      <w:r w:rsidR="006C5097" w:rsidRPr="00CC30DD">
        <w:rPr>
          <w:rFonts w:cs="Times New Roman"/>
          <w:highlight w:val="white"/>
          <w:lang w:val="en-US"/>
        </w:rPr>
        <w:t>figure 1.</w:t>
      </w:r>
      <w:r w:rsidR="00A8281D" w:rsidRPr="00CC30DD">
        <w:rPr>
          <w:rFonts w:cs="Times New Roman"/>
          <w:highlight w:val="white"/>
          <w:lang w:val="en-US"/>
        </w:rPr>
        <w:t xml:space="preserve"> The </w:t>
      </w:r>
      <w:r w:rsidR="00C15224" w:rsidRPr="00CC30DD">
        <w:rPr>
          <w:rFonts w:cs="Times New Roman"/>
          <w:highlight w:val="white"/>
          <w:lang w:val="en-US"/>
        </w:rPr>
        <w:t xml:space="preserve">pipeline </w:t>
      </w:r>
      <w:r w:rsidR="00A8281D" w:rsidRPr="00CC30DD">
        <w:rPr>
          <w:rFonts w:cs="Times New Roman"/>
          <w:highlight w:val="white"/>
          <w:lang w:val="en-US"/>
        </w:rPr>
        <w:t>will not specify exactly how the</w:t>
      </w:r>
      <w:r w:rsidR="00BE2849" w:rsidRPr="00CC30DD">
        <w:rPr>
          <w:rFonts w:cs="Times New Roman"/>
          <w:highlight w:val="white"/>
          <w:lang w:val="en-US"/>
        </w:rPr>
        <w:t>se steps</w:t>
      </w:r>
      <w:r w:rsidR="00A8281D" w:rsidRPr="00CC30DD">
        <w:rPr>
          <w:rFonts w:cs="Times New Roman"/>
          <w:highlight w:val="white"/>
          <w:lang w:val="en-US"/>
        </w:rPr>
        <w:t xml:space="preserve"> ought to be carried out</w:t>
      </w:r>
      <w:r w:rsidR="006D3ED4" w:rsidRPr="00CC30DD">
        <w:rPr>
          <w:rFonts w:cs="Times New Roman"/>
          <w:highlight w:val="white"/>
          <w:lang w:val="en-US"/>
        </w:rPr>
        <w:t>.</w:t>
      </w:r>
      <w:r w:rsidR="007A7889" w:rsidRPr="00CC30DD">
        <w:rPr>
          <w:rFonts w:cs="Times New Roman"/>
          <w:highlight w:val="white"/>
          <w:lang w:val="en-US"/>
        </w:rPr>
        <w:t xml:space="preserve"> </w:t>
      </w:r>
      <w:commentRangeStart w:id="22"/>
      <w:r w:rsidR="007A7889" w:rsidRPr="00CC30DD">
        <w:rPr>
          <w:rFonts w:cs="Times New Roman"/>
          <w:highlight w:val="white"/>
          <w:lang w:val="en-US"/>
        </w:rPr>
        <w:t xml:space="preserve">Proper and transparent documentation </w:t>
      </w:r>
      <w:r w:rsidR="0005300B" w:rsidRPr="00CC30DD">
        <w:rPr>
          <w:rFonts w:cs="Times New Roman"/>
          <w:highlight w:val="white"/>
          <w:lang w:val="en-US"/>
        </w:rPr>
        <w:t xml:space="preserve">is </w:t>
      </w:r>
      <w:r w:rsidR="00A75C5D" w:rsidRPr="00CC30DD">
        <w:rPr>
          <w:rFonts w:cs="Times New Roman"/>
          <w:highlight w:val="white"/>
          <w:lang w:val="en-US"/>
        </w:rPr>
        <w:t xml:space="preserve">therefore </w:t>
      </w:r>
      <w:r w:rsidR="0005300B" w:rsidRPr="00CC30DD">
        <w:rPr>
          <w:rFonts w:cs="Times New Roman"/>
          <w:highlight w:val="white"/>
          <w:lang w:val="en-US"/>
        </w:rPr>
        <w:t>critical</w:t>
      </w:r>
      <w:commentRangeEnd w:id="22"/>
      <w:r w:rsidR="000D0C70">
        <w:rPr>
          <w:rStyle w:val="CommentReference"/>
        </w:rPr>
        <w:commentReference w:id="22"/>
      </w:r>
      <w:r w:rsidR="0005300B" w:rsidRPr="00CC30DD">
        <w:rPr>
          <w:rFonts w:cs="Times New Roman"/>
          <w:highlight w:val="white"/>
          <w:lang w:val="en-US"/>
        </w:rPr>
        <w:t xml:space="preserve"> </w:t>
      </w:r>
      <w:r w:rsidR="00FF288B" w:rsidRPr="00CC30DD">
        <w:rPr>
          <w:rFonts w:cs="Times New Roman"/>
          <w:highlight w:val="white"/>
          <w:lang w:val="en-US"/>
        </w:rPr>
        <w:t>– just</w:t>
      </w:r>
      <w:r w:rsidR="007A7889" w:rsidRPr="00CC30DD">
        <w:rPr>
          <w:rFonts w:cs="Times New Roman"/>
          <w:highlight w:val="white"/>
          <w:lang w:val="en-US"/>
        </w:rPr>
        <w:t xml:space="preserve"> a</w:t>
      </w:r>
      <w:r w:rsidR="006D3ED4" w:rsidRPr="00CC30DD">
        <w:rPr>
          <w:rFonts w:cs="Times New Roman"/>
          <w:highlight w:val="white"/>
          <w:lang w:val="en-US"/>
        </w:rPr>
        <w:t xml:space="preserve">s </w:t>
      </w:r>
      <w:r w:rsidR="007A7889" w:rsidRPr="00CC30DD">
        <w:rPr>
          <w:rFonts w:cs="Times New Roman"/>
          <w:highlight w:val="white"/>
          <w:lang w:val="en-US"/>
        </w:rPr>
        <w:t xml:space="preserve">in </w:t>
      </w:r>
      <w:r w:rsidR="006D3ED4" w:rsidRPr="00CC30DD">
        <w:rPr>
          <w:rFonts w:cs="Times New Roman"/>
          <w:highlight w:val="white"/>
          <w:lang w:val="en-US"/>
        </w:rPr>
        <w:t>all research</w:t>
      </w:r>
      <w:r w:rsidR="00FF288B" w:rsidRPr="00CC30DD">
        <w:rPr>
          <w:rFonts w:cs="Times New Roman"/>
          <w:highlight w:val="white"/>
          <w:lang w:val="en-US"/>
        </w:rPr>
        <w:t>,</w:t>
      </w:r>
      <w:r w:rsidR="006D3ED4" w:rsidRPr="00CC30DD">
        <w:rPr>
          <w:rFonts w:cs="Times New Roman"/>
          <w:highlight w:val="white"/>
          <w:lang w:val="en-US"/>
        </w:rPr>
        <w:t xml:space="preserve"> but perhaps especially within a field that suffers from little replicability</w:t>
      </w:r>
      <w:r w:rsidR="00E40187" w:rsidRPr="00CC30DD">
        <w:rPr>
          <w:rFonts w:cs="Times New Roman"/>
          <w:highlight w:val="white"/>
          <w:lang w:val="en-US"/>
        </w:rPr>
        <w:t xml:space="preserve"> and poor documentation</w:t>
      </w:r>
      <w:r w:rsidR="00853E81" w:rsidRPr="00CC30DD">
        <w:rPr>
          <w:rFonts w:cs="Times New Roman"/>
          <w:highlight w:val="white"/>
          <w:lang w:val="en-US"/>
        </w:rPr>
        <w:t xml:space="preserve"> </w:t>
      </w:r>
      <w:r w:rsidR="00853E81" w:rsidRPr="00CC30DD">
        <w:rPr>
          <w:rFonts w:cs="Times New Roman"/>
          <w:highlight w:val="white"/>
          <w:lang w:val="en-US"/>
        </w:rPr>
        <w:fldChar w:fldCharType="begin"/>
      </w:r>
      <w:r w:rsidR="00853E81" w:rsidRPr="00CC30DD">
        <w:rPr>
          <w:rFonts w:cs="Times New Roman"/>
          <w:highlight w:val="white"/>
          <w:lang w:val="en-US"/>
        </w:rPr>
        <w:instrText xml:space="preserve"> ADDIN ZOTERO_ITEM CSL_CITATION {"citationID":"OCxx52X2","properties":{"formattedCitation":"(Vabalas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853E81" w:rsidRPr="00CC30DD">
        <w:rPr>
          <w:rFonts w:cs="Times New Roman"/>
          <w:highlight w:val="white"/>
          <w:lang w:val="en-US"/>
        </w:rPr>
        <w:fldChar w:fldCharType="separate"/>
      </w:r>
      <w:r w:rsidR="00853E81" w:rsidRPr="00CC30DD">
        <w:rPr>
          <w:rFonts w:cs="Times New Roman"/>
          <w:highlight w:val="white"/>
          <w:lang w:val="en-US"/>
        </w:rPr>
        <w:t>(Vabalas et al., 2019)</w:t>
      </w:r>
      <w:r w:rsidR="00853E81" w:rsidRPr="00CC30DD">
        <w:rPr>
          <w:rFonts w:cs="Times New Roman"/>
          <w:highlight w:val="white"/>
          <w:lang w:val="en-US"/>
        </w:rPr>
        <w:fldChar w:fldCharType="end"/>
      </w:r>
      <w:r w:rsidR="00361033" w:rsidRPr="00CC30DD">
        <w:rPr>
          <w:rFonts w:cs="Times New Roman"/>
          <w:highlight w:val="white"/>
          <w:lang w:val="en-US"/>
        </w:rPr>
        <w:t>.</w:t>
      </w:r>
    </w:p>
    <w:p w14:paraId="5C25C549" w14:textId="30E7E896" w:rsidR="00C87FA6" w:rsidRPr="00CC30DD" w:rsidRDefault="000D59D3" w:rsidP="000454BF">
      <w:pPr>
        <w:spacing w:line="360" w:lineRule="auto"/>
        <w:rPr>
          <w:rFonts w:cs="Times New Roman"/>
          <w:highlight w:val="white"/>
          <w:lang w:val="en-US"/>
        </w:rPr>
      </w:pPr>
      <w:r w:rsidRPr="00CC30DD">
        <w:rPr>
          <w:rFonts w:cs="Times New Roman"/>
          <w:i/>
          <w:iCs/>
          <w:highlight w:val="white"/>
          <w:lang w:val="en-US"/>
        </w:rPr>
        <w:t xml:space="preserve">1) </w:t>
      </w:r>
      <w:r w:rsidR="003A3031" w:rsidRPr="00CC30DD">
        <w:rPr>
          <w:rFonts w:cs="Times New Roman"/>
          <w:i/>
          <w:iCs/>
          <w:highlight w:val="white"/>
          <w:lang w:val="en-US"/>
        </w:rPr>
        <w:t>Data acquisition</w:t>
      </w:r>
      <w:r w:rsidR="005E265B" w:rsidRPr="00CC30DD">
        <w:rPr>
          <w:rFonts w:cs="Times New Roman"/>
          <w:i/>
          <w:iCs/>
          <w:highlight w:val="white"/>
          <w:lang w:val="en-US"/>
        </w:rPr>
        <w:t>.</w:t>
      </w:r>
      <w:r w:rsidR="005F2B1C" w:rsidRPr="00CC30DD">
        <w:rPr>
          <w:rFonts w:cs="Times New Roman"/>
          <w:highlight w:val="white"/>
          <w:lang w:val="en-US"/>
        </w:rPr>
        <w:t xml:space="preserve"> </w:t>
      </w:r>
      <w:r w:rsidR="00853E81" w:rsidRPr="00CC30DD">
        <w:rPr>
          <w:rFonts w:cs="Times New Roman"/>
          <w:highlight w:val="white"/>
          <w:lang w:val="en-US"/>
        </w:rPr>
        <w:t xml:space="preserve">A thorough understanding of the </w:t>
      </w:r>
      <w:r w:rsidR="005F2B1C" w:rsidRPr="00CC30DD">
        <w:rPr>
          <w:rFonts w:cs="Times New Roman"/>
          <w:highlight w:val="white"/>
          <w:lang w:val="en-US"/>
        </w:rPr>
        <w:t xml:space="preserve">data is important for avoiding pitfalls. </w:t>
      </w:r>
      <w:r w:rsidR="00DC4606" w:rsidRPr="00CC30DD">
        <w:rPr>
          <w:rFonts w:cs="Times New Roman"/>
          <w:highlight w:val="white"/>
          <w:lang w:val="en-US"/>
        </w:rPr>
        <w:t xml:space="preserve">A number of factors from data can confound a study if </w:t>
      </w:r>
      <w:r w:rsidR="004F51E5" w:rsidRPr="00CC30DD">
        <w:rPr>
          <w:rFonts w:cs="Times New Roman"/>
          <w:highlight w:val="white"/>
          <w:lang w:val="en-US"/>
        </w:rPr>
        <w:t xml:space="preserve">precautionary measures are </w:t>
      </w:r>
      <w:r w:rsidR="00DC4606" w:rsidRPr="00CC30DD">
        <w:rPr>
          <w:rFonts w:cs="Times New Roman"/>
          <w:highlight w:val="white"/>
          <w:lang w:val="en-US"/>
        </w:rPr>
        <w:t>neglected</w:t>
      </w:r>
      <w:r w:rsidR="00AE15EB" w:rsidRPr="00CC30DD">
        <w:rPr>
          <w:rFonts w:cs="Times New Roman"/>
          <w:highlight w:val="white"/>
          <w:lang w:val="en-US"/>
        </w:rPr>
        <w:t>.</w:t>
      </w:r>
      <w:r w:rsidR="000454BF" w:rsidRPr="00CC30DD">
        <w:rPr>
          <w:rFonts w:cs="Times New Roman"/>
          <w:highlight w:val="white"/>
          <w:lang w:val="en-US"/>
        </w:rPr>
        <w:t xml:space="preserve"> </w:t>
      </w:r>
      <w:r w:rsidR="00787B40" w:rsidRPr="00CC30DD">
        <w:rPr>
          <w:rFonts w:cs="Times New Roman"/>
          <w:highlight w:val="white"/>
          <w:lang w:val="en-US"/>
        </w:rPr>
        <w:t xml:space="preserve">First, it is important to be wary of any bias that might arise in the model as a result </w:t>
      </w:r>
      <w:r w:rsidR="00BB2FF6" w:rsidRPr="00CC30DD">
        <w:rPr>
          <w:rFonts w:cs="Times New Roman"/>
          <w:highlight w:val="white"/>
          <w:lang w:val="en-US"/>
        </w:rPr>
        <w:t>of sociodemographic factors</w:t>
      </w:r>
      <w:r w:rsidR="00E63097" w:rsidRPr="00CC30DD">
        <w:rPr>
          <w:rFonts w:cs="Times New Roman"/>
          <w:highlight w:val="white"/>
          <w:lang w:val="en-US"/>
        </w:rPr>
        <w:t>.</w:t>
      </w:r>
      <w:r w:rsidR="00BB2FF6" w:rsidRPr="00CC30DD">
        <w:rPr>
          <w:rFonts w:cs="Times New Roman"/>
          <w:highlight w:val="white"/>
          <w:lang w:val="en-US"/>
        </w:rPr>
        <w:t xml:space="preserve"> E</w:t>
      </w:r>
      <w:r w:rsidR="00FB2FEF" w:rsidRPr="00CC30DD">
        <w:rPr>
          <w:rFonts w:cs="Times New Roman"/>
          <w:highlight w:val="white"/>
          <w:lang w:val="en-US"/>
        </w:rPr>
        <w:t>ducational level, age, race, sex</w:t>
      </w:r>
      <w:r w:rsidR="00A75254" w:rsidRPr="00CC30DD">
        <w:rPr>
          <w:rFonts w:cs="Times New Roman"/>
          <w:highlight w:val="white"/>
          <w:lang w:val="en-US"/>
        </w:rPr>
        <w:t xml:space="preserve"> have been known to cause a wide </w:t>
      </w:r>
      <w:r w:rsidR="00A75254" w:rsidRPr="00CC30DD">
        <w:rPr>
          <w:rFonts w:cs="Times New Roman"/>
          <w:highlight w:val="white"/>
          <w:lang w:val="en-US"/>
        </w:rPr>
        <w:lastRenderedPageBreak/>
        <w:t xml:space="preserve">array of harmful bias across </w:t>
      </w:r>
      <w:r w:rsidR="00C36D97" w:rsidRPr="00CC30DD">
        <w:rPr>
          <w:rFonts w:cs="Times New Roman"/>
          <w:highlight w:val="white"/>
          <w:lang w:val="en-US"/>
        </w:rPr>
        <w:t xml:space="preserve">research </w:t>
      </w:r>
      <w:r w:rsidR="00A75254" w:rsidRPr="00CC30DD">
        <w:rPr>
          <w:rFonts w:cs="Times New Roman"/>
          <w:highlight w:val="white"/>
          <w:lang w:val="en-US"/>
        </w:rPr>
        <w:t>fields</w:t>
      </w:r>
      <w:r w:rsidR="00C36D97" w:rsidRPr="00CC30DD">
        <w:rPr>
          <w:rFonts w:cs="Times New Roman"/>
          <w:highlight w:val="white"/>
          <w:lang w:val="en-US"/>
        </w:rPr>
        <w:t xml:space="preserve">, </w:t>
      </w:r>
      <w:r w:rsidR="00FB2FEF" w:rsidRPr="00CC30DD">
        <w:rPr>
          <w:rFonts w:cs="Times New Roman"/>
          <w:highlight w:val="white"/>
          <w:lang w:val="en-US"/>
        </w:rPr>
        <w:t>but</w:t>
      </w:r>
      <w:r w:rsidR="00C36D97" w:rsidRPr="00CC30DD">
        <w:rPr>
          <w:rFonts w:cs="Times New Roman"/>
          <w:highlight w:val="white"/>
          <w:lang w:val="en-US"/>
        </w:rPr>
        <w:t xml:space="preserve"> additional </w:t>
      </w:r>
      <w:r w:rsidR="00FB2FEF" w:rsidRPr="00CC30DD">
        <w:rPr>
          <w:rFonts w:cs="Times New Roman"/>
          <w:highlight w:val="white"/>
          <w:lang w:val="en-US"/>
        </w:rPr>
        <w:t>factors such as medication</w:t>
      </w:r>
      <w:r w:rsidR="00FA10A1" w:rsidRPr="00CC30DD">
        <w:rPr>
          <w:rFonts w:cs="Times New Roman"/>
          <w:highlight w:val="white"/>
          <w:lang w:val="en-US"/>
        </w:rPr>
        <w:t xml:space="preserve"> and</w:t>
      </w:r>
      <w:r w:rsidR="00FB2FEF" w:rsidRPr="00CC30DD">
        <w:rPr>
          <w:rFonts w:cs="Times New Roman"/>
          <w:highlight w:val="white"/>
          <w:lang w:val="en-US"/>
        </w:rPr>
        <w:t xml:space="preserve"> severity of symptoms</w:t>
      </w:r>
      <w:r w:rsidR="00C36D97" w:rsidRPr="00CC30DD">
        <w:rPr>
          <w:rFonts w:cs="Times New Roman"/>
          <w:highlight w:val="white"/>
          <w:lang w:val="en-US"/>
        </w:rPr>
        <w:t xml:space="preserve"> might also contribute to biases</w:t>
      </w:r>
      <w:r w:rsidR="002B07AE" w:rsidRPr="00CC30DD">
        <w:rPr>
          <w:rFonts w:cs="Times New Roman"/>
          <w:highlight w:val="white"/>
          <w:lang w:val="en-US"/>
        </w:rPr>
        <w:t xml:space="preserve"> </w:t>
      </w:r>
      <w:r w:rsidR="002B07AE" w:rsidRPr="00CC30DD">
        <w:rPr>
          <w:rFonts w:cs="Times New Roman"/>
          <w:highlight w:val="white"/>
          <w:lang w:val="en-US"/>
        </w:rPr>
        <w:fldChar w:fldCharType="begin"/>
      </w:r>
      <w:r w:rsidR="00291A74" w:rsidRPr="00CC30DD">
        <w:rPr>
          <w:rFonts w:cs="Times New Roman"/>
          <w:highlight w:val="white"/>
          <w:lang w:val="en-US"/>
        </w:rPr>
        <w:instrText xml:space="preserve"> ADDIN ZOTERO_ITEM CSL_CITATION {"citationID":"RUNRQeYm","properties":{"formattedCitation":"(Blodgett et al., 2020; Cohen et al., 2016; Hitczenko et al., 2020)","plainCitation":"(Blodgett et al., 2020; Cohen et al., 2016; Hitczenko et al., 2020)","noteIndex":0},"citationItems":[{"id":655,"uris":["http://zotero.org/users/5126004/items/XJPDT3LC"],"uri":["http://zotero.org/users/5126004/items/XJPDT3LC"],"itemData":{"id":655,"type":"article-journal","abstract":"We survey 146 papers analyzing \"bias\" in NLP systems, finding that their motivations are often vague, inconsistent, and lacking in normative reasoning, despite the fact that analyzing \"bias\" is an inherently normative process. We further find that these papers' proposed quantitative techniques for measuring or mitigating \"bias\" are poorly matched to their motivations and do not engage with the relevant literature outside of NLP. Based on these findings, we describe the beginnings of a path forward by proposing three recommendations that should guide work analyzing \"bias\" in NLP systems. These recommendations rest on a greater recognition of the relationships between language and social hierarchies, encouraging researchers and practitioners to articulate their conceptualizations of \"bias\"---i.e., what kinds of system behaviors are harmful, in what ways, to whom, and why, as well as the normative reasoning underlying these statements---and to center work around the lived experiences of members of communities affected by NLP systems, while interrogating and reimagining the power relations between technologists and such communities.","container-title":"arXiv:2005.14050 [cs]","note":"arXiv: 2005.14050","source":"arXiv.org","title":"Language (Technology) is Power: A Critical Survey of \"Bias\" in NLP","title-short":"Language (Technology) is Power","URL":"http://arxiv.org/abs/2005.14050","author":[{"family":"Blodgett","given":"Su Lin"},{"family":"Barocas","given":"Solon"},{"family":"Daumé III","given":"Hal"},{"family":"Wallach","given":"Hanna"}],"accessed":{"date-parts":[["2020",12,17]]},"issued":{"date-parts":[["2020",5,29]]}}},{"id":647,"uris":["http://zotero.org/users/5126004/items/IC3R5K7W"],"uri":["http://zotero.org/users/5126004/items/IC3R5K7W"],"itemData":{"id":647,"type":"article-journal","abstract":"Abnormalities in nonverbal communication are a hallmark of schizophrenia. Results from studies using symptom rating scales suggest that these abnormalities are profound (i.e., 3–5 standard deviations) and occur across virtually every channel of vocal expression. Computerized acoustic analytic technologies, employed to overcome practical and psychometric limitations with symptom rating scales, have found much more benign and isolated abnormalities. In order to better understand vocal deficits in schizophrenia and to advance acoustic analytic technologies for clinical and research applications, we examined archived speech samples from five separate studies, each employing different speaking tasks (patient N = 309; control N = 117). We sought to: a) employ Principal Component Analysis (PCA) to identify independent vocal expression measures from a large set of variables, b) quantify how patients with schizophrenia are abnormal with respect to these variables, c) evaluate the impact of demographic and contextual factors (e.g., study site, speaking task), and d) examine the relationship between clinically–rated psychiatric symptoms and vocal variables. PCA identified seven independent markers of vocal expression. Most of these vocal variables varied considerably as a function of context and many were associated with demographic factors. After controlling for context and demographics, there were no meaningful differences in vocal expression between patients and controls. Within patients, vocal variables were associated with a range of psychiatric symptoms – though only pause length was significantly associated with clinically-rated negative symptoms. The discussion centers on explaining the apparent discordance between clinical and computerized speech measures.","container-title":"Journal of abnormal psychology","DOI":"10.1037/abn0000136","ISSN":"0021-843X","issue":"2","journalAbbreviation":"J Abnorm Psychol","note":"PMID: 26854511\nPMCID: PMC4967358","page":"299-309","source":"PubMed Central","title":"Vocal expression in schizophrenia: Less than meets the ear","title-short":"Vocal expression in schizophrenia","volume":"125","author":[{"family":"Cohen","given":"Alex S."},{"family":"Mitchell","given":"Kyle R."},{"family":"Docherty","given":"Nancy M."},{"family":"Horan","given":"William P."}],"issued":{"date-parts":[["2016",2]]}}},{"id":453,"uris":["http://zotero.org/users/5126004/items/7XPAVCQ6"],"uri":["http://zotero.org/users/5126004/items/7XPAVCQ6"],"itemData":{"id":453,"type":"article-journal","abstract":"Abstract.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2B07AE" w:rsidRPr="00CC30DD">
        <w:rPr>
          <w:rFonts w:cs="Times New Roman"/>
          <w:highlight w:val="white"/>
          <w:lang w:val="en-US"/>
        </w:rPr>
        <w:fldChar w:fldCharType="separate"/>
      </w:r>
      <w:r w:rsidR="00291A74" w:rsidRPr="00CC30DD">
        <w:rPr>
          <w:rFonts w:cs="Times New Roman"/>
          <w:highlight w:val="white"/>
          <w:lang w:val="en-US"/>
        </w:rPr>
        <w:t>(Blodgett et al., 2020; Cohen et al., 2016; Hitczenko et al., 2020)</w:t>
      </w:r>
      <w:r w:rsidR="002B07AE" w:rsidRPr="00CC30DD">
        <w:rPr>
          <w:rFonts w:cs="Times New Roman"/>
          <w:highlight w:val="white"/>
          <w:lang w:val="en-US"/>
        </w:rPr>
        <w:fldChar w:fldCharType="end"/>
      </w:r>
      <w:r w:rsidR="00FA10A1" w:rsidRPr="00CC30DD">
        <w:rPr>
          <w:rFonts w:cs="Times New Roman"/>
          <w:highlight w:val="white"/>
          <w:lang w:val="en-US"/>
        </w:rPr>
        <w:t>.</w:t>
      </w:r>
      <w:r w:rsidR="00546EAB" w:rsidRPr="00CC30DD">
        <w:rPr>
          <w:rFonts w:cs="Times New Roman"/>
          <w:highlight w:val="white"/>
          <w:lang w:val="en-US"/>
        </w:rPr>
        <w:t xml:space="preserve"> </w:t>
      </w:r>
      <w:r w:rsidR="000A4344" w:rsidRPr="00CC30DD">
        <w:rPr>
          <w:rFonts w:cs="Times New Roman"/>
          <w:highlight w:val="white"/>
          <w:lang w:val="en-US"/>
        </w:rPr>
        <w:t>Secondly</w:t>
      </w:r>
      <w:r w:rsidR="00924AA5" w:rsidRPr="00CC30DD">
        <w:rPr>
          <w:rFonts w:cs="Times New Roman"/>
          <w:highlight w:val="white"/>
          <w:lang w:val="en-US"/>
        </w:rPr>
        <w:t xml:space="preserve">, </w:t>
      </w:r>
      <w:r w:rsidR="00122828" w:rsidRPr="00CC30DD">
        <w:rPr>
          <w:rFonts w:cs="Times New Roman"/>
          <w:highlight w:val="white"/>
          <w:lang w:val="en-US"/>
        </w:rPr>
        <w:t xml:space="preserve">data quantity is important. Internal and external validity of a study </w:t>
      </w:r>
      <w:r w:rsidR="00926998" w:rsidRPr="00CC30DD">
        <w:rPr>
          <w:rFonts w:cs="Times New Roman"/>
          <w:highlight w:val="white"/>
          <w:lang w:val="en-US"/>
        </w:rPr>
        <w:t xml:space="preserve">have been found to undermined by small sample sizes </w:t>
      </w:r>
      <w:r w:rsidR="00122828" w:rsidRPr="00CC30DD">
        <w:rPr>
          <w:rFonts w:cs="Times New Roman"/>
          <w:highlight w:val="white"/>
          <w:lang w:val="en-US"/>
        </w:rPr>
        <w:fldChar w:fldCharType="begin"/>
      </w:r>
      <w:r w:rsidR="00122828" w:rsidRPr="00CC30DD">
        <w:rPr>
          <w:rFonts w:cs="Times New Roman"/>
          <w:highlight w:val="white"/>
          <w:lang w:val="en-US"/>
        </w:rPr>
        <w:instrText xml:space="preserve"> ADDIN ZOTERO_ITEM CSL_CITATION {"citationID":"iSzuhgwB","properties":{"formattedCitation":"(Faber &amp; Fonseca, 2014)","plainCitation":"(Faber &amp; Fonseca, 2014)","noteIndex":0},"citationItems":[{"id":663,"uris":["http://zotero.org/users/5126004/items/NICZ5PL2"],"uri":["http://zotero.org/users/5126004/items/NICZ5PL2"],"itemData":{"id":663,"type":"article-journal","container-title":"Dental press journal of orthodontics","issue":"4","note":"publisher: SciELO Brasil","page":"27–29","source":"Google Scholar","title":"How sample size influences research outcomes","volume":"19","author":[{"family":"Faber","given":"Jorge"},{"family":"Fonseca","given":"Lilian Martins"}],"issued":{"date-parts":[["2014"]]}}}],"schema":"https://github.com/citation-style-language/schema/raw/master/csl-citation.json"} </w:instrText>
      </w:r>
      <w:r w:rsidR="00122828" w:rsidRPr="00CC30DD">
        <w:rPr>
          <w:rFonts w:cs="Times New Roman"/>
          <w:highlight w:val="white"/>
          <w:lang w:val="en-US"/>
        </w:rPr>
        <w:fldChar w:fldCharType="separate"/>
      </w:r>
      <w:r w:rsidR="00122828" w:rsidRPr="00CC30DD">
        <w:rPr>
          <w:rFonts w:cs="Times New Roman"/>
          <w:highlight w:val="white"/>
          <w:lang w:val="en-US"/>
        </w:rPr>
        <w:t>(Faber &amp; Fonseca, 2014)</w:t>
      </w:r>
      <w:r w:rsidR="00122828" w:rsidRPr="00CC30DD">
        <w:rPr>
          <w:rFonts w:cs="Times New Roman"/>
          <w:highlight w:val="white"/>
          <w:lang w:val="en-US"/>
        </w:rPr>
        <w:fldChar w:fldCharType="end"/>
      </w:r>
      <w:r w:rsidR="00D377A2" w:rsidRPr="00CC30DD">
        <w:rPr>
          <w:rFonts w:cs="Times New Roman"/>
          <w:highlight w:val="white"/>
          <w:lang w:val="en-US"/>
        </w:rPr>
        <w:t xml:space="preserve">. An </w:t>
      </w:r>
      <w:r w:rsidR="00E958FF" w:rsidRPr="00CC30DD">
        <w:rPr>
          <w:rFonts w:cs="Times New Roman"/>
          <w:highlight w:val="white"/>
          <w:lang w:val="en-US"/>
        </w:rPr>
        <w:t xml:space="preserve">association between small sample sizes and biased performance in ML studies classifying diagnosis from voice </w:t>
      </w:r>
      <w:r w:rsidR="009F78B6" w:rsidRPr="00CC30DD">
        <w:rPr>
          <w:rFonts w:cs="Times New Roman"/>
          <w:highlight w:val="white"/>
          <w:lang w:val="en-US"/>
        </w:rPr>
        <w:t xml:space="preserve">have also been found </w:t>
      </w:r>
      <w:r w:rsidR="00E958FF" w:rsidRPr="00CC30DD">
        <w:rPr>
          <w:rFonts w:cs="Times New Roman"/>
          <w:i/>
          <w:iCs/>
          <w:highlight w:val="white"/>
          <w:lang w:val="da-DK"/>
        </w:rPr>
        <w:fldChar w:fldCharType="begin"/>
      </w:r>
      <w:r w:rsidR="00E958FF" w:rsidRPr="00CC30DD">
        <w:rPr>
          <w:rFonts w:cs="Times New Roman"/>
          <w:i/>
          <w:iCs/>
          <w:highlight w:val="white"/>
          <w:lang w:val="en-US"/>
        </w:rPr>
        <w:instrText xml:space="preserve"> ADDIN ZOTERO_ITEM CSL_CITATION {"citationID":"daH3tLHl","properties":{"formattedCitation":"(Vabalas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958FF" w:rsidRPr="00CC30DD">
        <w:rPr>
          <w:rFonts w:cs="Times New Roman"/>
          <w:i/>
          <w:iCs/>
          <w:highlight w:val="white"/>
          <w:lang w:val="da-DK"/>
        </w:rPr>
        <w:fldChar w:fldCharType="separate"/>
      </w:r>
      <w:r w:rsidR="00E958FF" w:rsidRPr="00CC30DD">
        <w:rPr>
          <w:rFonts w:cs="Times New Roman"/>
          <w:highlight w:val="white"/>
          <w:lang w:val="en-US"/>
        </w:rPr>
        <w:t>(Vabalas et al., 2019)</w:t>
      </w:r>
      <w:r w:rsidR="00E958FF" w:rsidRPr="00CC30DD">
        <w:rPr>
          <w:rFonts w:cs="Times New Roman"/>
          <w:i/>
          <w:iCs/>
          <w:highlight w:val="white"/>
          <w:lang w:val="da-DK"/>
        </w:rPr>
        <w:fldChar w:fldCharType="end"/>
      </w:r>
      <w:r w:rsidR="00982C91" w:rsidRPr="00CC30DD">
        <w:rPr>
          <w:rFonts w:cs="Times New Roman"/>
          <w:highlight w:val="white"/>
          <w:lang w:val="en-US"/>
        </w:rPr>
        <w:t>.</w:t>
      </w:r>
      <w:r w:rsidR="008B033C" w:rsidRPr="00CC30DD">
        <w:rPr>
          <w:rFonts w:cs="Times New Roman"/>
          <w:lang w:val="en-US"/>
        </w:rPr>
        <w:t xml:space="preserve"> </w:t>
      </w:r>
      <w:r w:rsidR="00845396" w:rsidRPr="00CC30DD">
        <w:rPr>
          <w:rFonts w:cs="Times New Roman"/>
          <w:lang w:val="en-US"/>
        </w:rPr>
        <w:t xml:space="preserve">Thirdly, </w:t>
      </w:r>
      <w:r w:rsidR="00B14A5C" w:rsidRPr="00CC30DD">
        <w:rPr>
          <w:rFonts w:cs="Times New Roman"/>
          <w:lang w:val="en-US"/>
        </w:rPr>
        <w:t xml:space="preserve">the </w:t>
      </w:r>
      <w:r w:rsidR="00CB268A" w:rsidRPr="00CC30DD">
        <w:rPr>
          <w:rFonts w:cs="Times New Roman"/>
          <w:lang w:val="en-US"/>
        </w:rPr>
        <w:t>task from which the recordings</w:t>
      </w:r>
      <w:r w:rsidR="00B14A5C" w:rsidRPr="00CC30DD">
        <w:rPr>
          <w:rFonts w:cs="Times New Roman"/>
          <w:lang w:val="en-US"/>
        </w:rPr>
        <w:t xml:space="preserve"> are derived</w:t>
      </w:r>
      <w:r w:rsidR="00845396" w:rsidRPr="00CC30DD">
        <w:rPr>
          <w:rFonts w:cs="Times New Roman"/>
          <w:lang w:val="en-US"/>
        </w:rPr>
        <w:t xml:space="preserve"> </w:t>
      </w:r>
      <w:r w:rsidR="00382FD5" w:rsidRPr="00CC30DD">
        <w:rPr>
          <w:rFonts w:cs="Times New Roman"/>
          <w:lang w:val="en-US"/>
        </w:rPr>
        <w:t>must</w:t>
      </w:r>
      <w:r w:rsidR="00845396" w:rsidRPr="00CC30DD">
        <w:rPr>
          <w:rFonts w:cs="Times New Roman"/>
          <w:lang w:val="en-US"/>
        </w:rPr>
        <w:t xml:space="preserve"> be </w:t>
      </w:r>
      <w:r w:rsidR="00382FD5" w:rsidRPr="00CC30DD">
        <w:rPr>
          <w:rFonts w:cs="Times New Roman"/>
          <w:lang w:val="en-US"/>
        </w:rPr>
        <w:t>considered</w:t>
      </w:r>
      <w:r w:rsidR="00CE43B6" w:rsidRPr="00CC30DD">
        <w:rPr>
          <w:rFonts w:cs="Times New Roman"/>
          <w:lang w:val="en-US"/>
        </w:rPr>
        <w:t>.</w:t>
      </w:r>
      <w:r w:rsidR="00A50B83" w:rsidRPr="00CC30DD">
        <w:rPr>
          <w:rFonts w:cs="Times New Roman"/>
          <w:lang w:val="en-US"/>
        </w:rPr>
        <w:t xml:space="preserve"> </w:t>
      </w:r>
      <w:r w:rsidR="00CE43B6" w:rsidRPr="00CC30DD">
        <w:rPr>
          <w:rFonts w:cs="Times New Roman"/>
          <w:lang w:val="en-US"/>
        </w:rPr>
        <w:t>C</w:t>
      </w:r>
      <w:r w:rsidR="00CB268A" w:rsidRPr="00CC30DD">
        <w:rPr>
          <w:rFonts w:cs="Times New Roman"/>
          <w:lang w:val="en-US"/>
        </w:rPr>
        <w:t xml:space="preserve">ognitive and social load has been found to increase the effects of schizophrenia in the acoustic signal </w:t>
      </w:r>
      <w:r w:rsidR="00CB268A" w:rsidRPr="00CC30DD">
        <w:rPr>
          <w:rFonts w:cs="Times New Roman"/>
          <w:lang w:val="en-US"/>
        </w:rPr>
        <w:fldChar w:fldCharType="begin"/>
      </w:r>
      <w:r w:rsidR="00CB268A" w:rsidRPr="00CC30DD">
        <w:rPr>
          <w:rFonts w:cs="Times New Roman"/>
          <w:lang w:val="en-US"/>
        </w:rPr>
        <w:instrText xml:space="preserve"> ADDIN ZOTERO_ITEM CSL_CITATION {"citationID":"55AQ1umY","properties":{"formattedCitation":"(Parola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CB268A" w:rsidRPr="00CC30DD">
        <w:rPr>
          <w:rFonts w:cs="Times New Roman"/>
          <w:lang w:val="en-US"/>
        </w:rPr>
        <w:fldChar w:fldCharType="separate"/>
      </w:r>
      <w:r w:rsidR="00CB268A" w:rsidRPr="00CC30DD">
        <w:rPr>
          <w:rFonts w:cs="Times New Roman"/>
          <w:lang w:val="en-US"/>
        </w:rPr>
        <w:t>(Parola et al., 2019)</w:t>
      </w:r>
      <w:r w:rsidR="00CB268A" w:rsidRPr="00CC30DD">
        <w:rPr>
          <w:rFonts w:cs="Times New Roman"/>
          <w:lang w:val="en-US"/>
        </w:rPr>
        <w:fldChar w:fldCharType="end"/>
      </w:r>
      <w:r w:rsidR="00CB268A" w:rsidRPr="00CC30DD">
        <w:rPr>
          <w:rFonts w:cs="Times New Roman"/>
          <w:lang w:val="en-US"/>
        </w:rPr>
        <w:t>.</w:t>
      </w:r>
      <w:r w:rsidR="00382FD5" w:rsidRPr="00CC30DD">
        <w:rPr>
          <w:rFonts w:cs="Times New Roman"/>
          <w:lang w:val="en-US"/>
        </w:rPr>
        <w:t xml:space="preserve"> </w:t>
      </w:r>
      <w:r w:rsidR="00E85514" w:rsidRPr="00CC30DD">
        <w:rPr>
          <w:rFonts w:cs="Times New Roman"/>
          <w:lang w:val="en-US"/>
        </w:rPr>
        <w:t xml:space="preserve"> Predicting recordings from a harder task might therefore elicit good results, that do not generalize to easier task recordings.</w:t>
      </w:r>
      <w:r w:rsidR="008815F2" w:rsidRPr="00CC30DD">
        <w:rPr>
          <w:rFonts w:cs="Times New Roman"/>
          <w:lang w:val="en-US"/>
        </w:rPr>
        <w:t xml:space="preserve"> Finally, </w:t>
      </w:r>
      <w:r w:rsidR="00046883" w:rsidRPr="00CC30DD">
        <w:rPr>
          <w:rFonts w:cs="Times New Roman"/>
          <w:lang w:val="en-US"/>
        </w:rPr>
        <w:t xml:space="preserve">irrelevant recording identifiers </w:t>
      </w:r>
      <w:r w:rsidR="006D5BBA" w:rsidRPr="00CC30DD">
        <w:rPr>
          <w:rFonts w:cs="Times New Roman"/>
          <w:lang w:val="en-US"/>
        </w:rPr>
        <w:t>must</w:t>
      </w:r>
      <w:r w:rsidR="008815F2" w:rsidRPr="00CC30DD">
        <w:rPr>
          <w:rFonts w:cs="Times New Roman"/>
          <w:lang w:val="en-US"/>
        </w:rPr>
        <w:t xml:space="preserve"> be controlled for.</w:t>
      </w:r>
      <w:r w:rsidR="00EF0BF5" w:rsidRPr="00CC30DD">
        <w:rPr>
          <w:rFonts w:cs="Times New Roman"/>
          <w:lang w:val="en-US"/>
        </w:rPr>
        <w:t xml:space="preserve"> Background noise, room ambience or recording settings should ideally </w:t>
      </w:r>
      <w:r w:rsidR="00E019CB" w:rsidRPr="00CC30DD">
        <w:rPr>
          <w:rFonts w:cs="Times New Roman"/>
          <w:lang w:val="en-US"/>
        </w:rPr>
        <w:t xml:space="preserve">be uniform </w:t>
      </w:r>
      <w:r w:rsidR="00C05911" w:rsidRPr="00CC30DD">
        <w:rPr>
          <w:rFonts w:cs="Times New Roman"/>
          <w:lang w:val="en-US"/>
        </w:rPr>
        <w:t>in the data</w:t>
      </w:r>
      <w:r w:rsidR="00430CEA" w:rsidRPr="00CC30DD">
        <w:rPr>
          <w:rFonts w:cs="Times New Roman"/>
          <w:lang w:val="en-US"/>
        </w:rPr>
        <w:t>. H</w:t>
      </w:r>
      <w:r w:rsidR="00CF5FAE" w:rsidRPr="00CC30DD">
        <w:rPr>
          <w:rFonts w:cs="Times New Roman"/>
          <w:lang w:val="en-US"/>
        </w:rPr>
        <w:t xml:space="preserve">aving all </w:t>
      </w:r>
      <w:r w:rsidR="00430CEA" w:rsidRPr="00CC30DD">
        <w:rPr>
          <w:rFonts w:cs="Times New Roman"/>
          <w:lang w:val="en-US"/>
        </w:rPr>
        <w:t>schizophrenics all be recorded within one room</w:t>
      </w:r>
      <w:r w:rsidR="00CF5FAE" w:rsidRPr="00CC30DD">
        <w:rPr>
          <w:rFonts w:cs="Times New Roman"/>
          <w:lang w:val="en-US"/>
        </w:rPr>
        <w:t xml:space="preserve"> and the healthy co</w:t>
      </w:r>
      <w:r w:rsidR="00666866" w:rsidRPr="00CC30DD">
        <w:rPr>
          <w:rFonts w:cs="Times New Roman"/>
          <w:lang w:val="en-US"/>
        </w:rPr>
        <w:t>n</w:t>
      </w:r>
      <w:r w:rsidR="00CF5FAE" w:rsidRPr="00CC30DD">
        <w:rPr>
          <w:rFonts w:cs="Times New Roman"/>
          <w:lang w:val="en-US"/>
        </w:rPr>
        <w:t>trols in another could cause potential problems</w:t>
      </w:r>
      <w:r w:rsidR="009B682B" w:rsidRPr="00CC30DD">
        <w:rPr>
          <w:rFonts w:cs="Times New Roman"/>
          <w:lang w:val="en-US"/>
        </w:rPr>
        <w:t xml:space="preserve"> </w:t>
      </w:r>
      <w:r w:rsidR="00534165" w:rsidRPr="00CC30DD">
        <w:rPr>
          <w:rFonts w:cs="Times New Roman"/>
          <w:lang w:val="en-US"/>
        </w:rPr>
        <w:t xml:space="preserve">as </w:t>
      </w:r>
      <w:r w:rsidR="00805D60" w:rsidRPr="00CC30DD">
        <w:rPr>
          <w:rFonts w:cs="Times New Roman"/>
          <w:lang w:val="en-US"/>
        </w:rPr>
        <w:t>acoustic features of participants might be altered by room acoustics</w:t>
      </w:r>
      <w:r w:rsidR="00713397" w:rsidRPr="00CC30DD">
        <w:rPr>
          <w:rFonts w:cs="Times New Roman"/>
          <w:lang w:val="en-US"/>
        </w:rPr>
        <w:t xml:space="preserve"> </w:t>
      </w:r>
      <w:r w:rsidR="00713397" w:rsidRPr="00CC30DD">
        <w:rPr>
          <w:rFonts w:cs="Times New Roman"/>
          <w:lang w:val="en-US"/>
        </w:rPr>
        <w:fldChar w:fldCharType="begin"/>
      </w:r>
      <w:r w:rsidR="00713397" w:rsidRPr="00CC30DD">
        <w:rPr>
          <w:rFonts w:cs="Times New Roman"/>
          <w:lang w:val="en-US"/>
        </w:rPr>
        <w:instrText xml:space="preserve"> ADDIN ZOTERO_ITEM CSL_CITATION {"citationID":"XwK6oEs1","properties":{"formattedCitation":"(Olsen,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00713397" w:rsidRPr="00CC30DD">
        <w:rPr>
          <w:rFonts w:cs="Times New Roman"/>
          <w:lang w:val="en-US"/>
        </w:rPr>
        <w:fldChar w:fldCharType="separate"/>
      </w:r>
      <w:r w:rsidR="00713397" w:rsidRPr="00CC30DD">
        <w:rPr>
          <w:rFonts w:cs="Times New Roman"/>
          <w:lang w:val="en-US"/>
        </w:rPr>
        <w:t>(Olsen, 2018)</w:t>
      </w:r>
      <w:r w:rsidR="00713397" w:rsidRPr="00CC30DD">
        <w:rPr>
          <w:rFonts w:cs="Times New Roman"/>
          <w:lang w:val="en-US"/>
        </w:rPr>
        <w:fldChar w:fldCharType="end"/>
      </w:r>
      <w:r w:rsidR="00805D60" w:rsidRPr="00CC30DD">
        <w:rPr>
          <w:rFonts w:cs="Times New Roman"/>
          <w:lang w:val="en-US"/>
        </w:rPr>
        <w:t xml:space="preserve">. </w:t>
      </w:r>
    </w:p>
    <w:p w14:paraId="472CCFE2" w14:textId="1D66838F" w:rsidR="00345A77" w:rsidRPr="00CC30DD" w:rsidRDefault="000D59D3" w:rsidP="006F4023">
      <w:pPr>
        <w:spacing w:line="360" w:lineRule="auto"/>
        <w:rPr>
          <w:rFonts w:cs="Times New Roman"/>
          <w:b/>
          <w:bCs/>
          <w:highlight w:val="white"/>
          <w:lang w:val="en-US"/>
        </w:rPr>
      </w:pPr>
      <w:r w:rsidRPr="00CC30DD">
        <w:rPr>
          <w:rFonts w:cs="Times New Roman"/>
          <w:i/>
          <w:iCs/>
          <w:highlight w:val="white"/>
          <w:lang w:val="en-US"/>
        </w:rPr>
        <w:t xml:space="preserve">2) </w:t>
      </w:r>
      <w:r w:rsidR="003A3031" w:rsidRPr="00CC30DD">
        <w:rPr>
          <w:rFonts w:cs="Times New Roman"/>
          <w:i/>
          <w:iCs/>
          <w:highlight w:val="white"/>
          <w:lang w:val="en-US"/>
        </w:rPr>
        <w:t>Preprocessing</w:t>
      </w:r>
      <w:r w:rsidR="00860688" w:rsidRPr="00CC30DD">
        <w:rPr>
          <w:rFonts w:cs="Times New Roman"/>
          <w:i/>
          <w:iCs/>
          <w:highlight w:val="white"/>
          <w:lang w:val="en-US"/>
        </w:rPr>
        <w:t xml:space="preserve">. </w:t>
      </w:r>
      <w:r w:rsidR="00D05E4D" w:rsidRPr="00CC30DD">
        <w:rPr>
          <w:rFonts w:cs="Times New Roman"/>
          <w:highlight w:val="white"/>
          <w:lang w:val="en-US"/>
        </w:rPr>
        <w:t>Preprocessing includes noise removal</w:t>
      </w:r>
      <w:r w:rsidR="00202AA7" w:rsidRPr="00CC30DD">
        <w:rPr>
          <w:rFonts w:cs="Times New Roman"/>
          <w:highlight w:val="white"/>
          <w:lang w:val="en-US"/>
        </w:rPr>
        <w:t xml:space="preserve"> and potential </w:t>
      </w:r>
      <w:r w:rsidR="00D05E4D" w:rsidRPr="00CC30DD">
        <w:rPr>
          <w:rFonts w:cs="Times New Roman"/>
          <w:highlight w:val="white"/>
          <w:lang w:val="en-US"/>
        </w:rPr>
        <w:t>data augmentation</w:t>
      </w:r>
      <w:r w:rsidR="00CF4E7C" w:rsidRPr="00CC30DD">
        <w:rPr>
          <w:rFonts w:cs="Times New Roman"/>
          <w:highlight w:val="white"/>
          <w:lang w:val="en-US"/>
        </w:rPr>
        <w:t xml:space="preserve">. </w:t>
      </w:r>
      <w:r w:rsidR="00A82D62" w:rsidRPr="00CC30DD">
        <w:rPr>
          <w:rFonts w:cs="Times New Roman"/>
          <w:highlight w:val="white"/>
          <w:lang w:val="en-US"/>
        </w:rPr>
        <w:t xml:space="preserve">This step may </w:t>
      </w:r>
      <w:r w:rsidR="00F01745" w:rsidRPr="00CC30DD">
        <w:rPr>
          <w:rFonts w:cs="Times New Roman"/>
          <w:highlight w:val="white"/>
          <w:lang w:val="en-US"/>
        </w:rPr>
        <w:t>alleviate the data of confounds such as room acoustics or differences in microphone settings</w:t>
      </w:r>
      <w:r w:rsidR="0089214B" w:rsidRPr="00CC30DD">
        <w:rPr>
          <w:rFonts w:cs="Times New Roman"/>
          <w:highlight w:val="white"/>
          <w:lang w:val="en-US"/>
        </w:rPr>
        <w:t xml:space="preserve"> </w:t>
      </w:r>
      <w:r w:rsidR="00DA0C0A" w:rsidRPr="00CC30DD">
        <w:rPr>
          <w:rFonts w:cs="Times New Roman"/>
          <w:highlight w:val="white"/>
          <w:lang w:val="en-US"/>
        </w:rPr>
        <w:fldChar w:fldCharType="begin"/>
      </w:r>
      <w:r w:rsidR="00DA0C0A" w:rsidRPr="00CC30DD">
        <w:rPr>
          <w:rFonts w:cs="Times New Roman"/>
          <w:highlight w:val="white"/>
          <w:lang w:val="en-US"/>
        </w:rPr>
        <w:instrText xml:space="preserve"> ADDIN ZOTERO_ITEM CSL_CITATION {"citationID":"6PufN4le","properties":{"formattedCitation":"(Olsen,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00DA0C0A" w:rsidRPr="00CC30DD">
        <w:rPr>
          <w:rFonts w:cs="Times New Roman"/>
          <w:highlight w:val="white"/>
          <w:lang w:val="en-US"/>
        </w:rPr>
        <w:fldChar w:fldCharType="separate"/>
      </w:r>
      <w:r w:rsidR="00DA0C0A" w:rsidRPr="00CC30DD">
        <w:rPr>
          <w:rFonts w:cs="Times New Roman"/>
          <w:highlight w:val="white"/>
          <w:lang w:val="en-US"/>
        </w:rPr>
        <w:t>(Olsen, 2018)</w:t>
      </w:r>
      <w:r w:rsidR="00DA0C0A" w:rsidRPr="00CC30DD">
        <w:rPr>
          <w:rFonts w:cs="Times New Roman"/>
          <w:highlight w:val="white"/>
          <w:lang w:val="en-US"/>
        </w:rPr>
        <w:fldChar w:fldCharType="end"/>
      </w:r>
      <w:r w:rsidR="00EC51BF" w:rsidRPr="00CC30DD">
        <w:rPr>
          <w:rFonts w:cs="Times New Roman"/>
          <w:highlight w:val="white"/>
          <w:lang w:val="en-US"/>
        </w:rPr>
        <w:t>.</w:t>
      </w:r>
      <w:r w:rsidR="00A820BB" w:rsidRPr="00CC30DD">
        <w:rPr>
          <w:rFonts w:cs="Times New Roman"/>
          <w:b/>
          <w:bCs/>
          <w:highlight w:val="white"/>
          <w:lang w:val="en-US"/>
        </w:rPr>
        <w:t xml:space="preserve"> </w:t>
      </w:r>
      <w:r w:rsidR="00B35B37" w:rsidRPr="00CC30DD">
        <w:rPr>
          <w:rFonts w:cs="Times New Roman"/>
          <w:highlight w:val="white"/>
          <w:lang w:val="en-US"/>
        </w:rPr>
        <w:t xml:space="preserve">Since raw recordings cannot be used to predict, features </w:t>
      </w:r>
      <w:r w:rsidR="00B32467" w:rsidRPr="00CC30DD">
        <w:rPr>
          <w:rFonts w:cs="Times New Roman"/>
          <w:highlight w:val="white"/>
          <w:lang w:val="en-US"/>
        </w:rPr>
        <w:t xml:space="preserve">also </w:t>
      </w:r>
      <w:r w:rsidR="009A54B8" w:rsidRPr="00CC30DD">
        <w:rPr>
          <w:rFonts w:cs="Times New Roman"/>
          <w:highlight w:val="white"/>
          <w:lang w:val="en-US"/>
        </w:rPr>
        <w:t>must</w:t>
      </w:r>
      <w:r w:rsidR="00B35B37" w:rsidRPr="00CC30DD">
        <w:rPr>
          <w:rFonts w:cs="Times New Roman"/>
          <w:highlight w:val="white"/>
          <w:lang w:val="en-US"/>
        </w:rPr>
        <w:t xml:space="preserve"> be extracted from the speech</w:t>
      </w:r>
      <w:r w:rsidR="00B32467" w:rsidRPr="00CC30DD">
        <w:rPr>
          <w:rFonts w:cs="Times New Roman"/>
          <w:highlight w:val="white"/>
          <w:lang w:val="en-US"/>
        </w:rPr>
        <w:t xml:space="preserve"> within this step</w:t>
      </w:r>
      <w:r w:rsidR="00DF4B1F" w:rsidRPr="00CC30DD">
        <w:rPr>
          <w:rFonts w:cs="Times New Roman"/>
          <w:highlight w:val="white"/>
          <w:lang w:val="en-US"/>
        </w:rPr>
        <w:t xml:space="preserve">. The choice of features set </w:t>
      </w:r>
      <w:r w:rsidR="00100844" w:rsidRPr="00CC30DD">
        <w:rPr>
          <w:rFonts w:cs="Times New Roman"/>
          <w:highlight w:val="white"/>
          <w:lang w:val="en-US"/>
        </w:rPr>
        <w:t xml:space="preserve">can </w:t>
      </w:r>
      <w:r w:rsidR="00DF4B1F" w:rsidRPr="00CC30DD">
        <w:rPr>
          <w:rFonts w:cs="Times New Roman"/>
          <w:highlight w:val="white"/>
          <w:lang w:val="en-US"/>
        </w:rPr>
        <w:t>be driven by theory</w:t>
      </w:r>
      <w:r w:rsidR="00100844" w:rsidRPr="00CC30DD">
        <w:rPr>
          <w:rFonts w:cs="Times New Roman"/>
          <w:highlight w:val="white"/>
          <w:lang w:val="en-US"/>
        </w:rPr>
        <w:t xml:space="preserve">, </w:t>
      </w:r>
      <w:r w:rsidR="00C6318E" w:rsidRPr="00CC30DD">
        <w:rPr>
          <w:rFonts w:cs="Times New Roman"/>
          <w:highlight w:val="white"/>
          <w:lang w:val="en-US"/>
        </w:rPr>
        <w:t xml:space="preserve">by choices of past </w:t>
      </w:r>
      <w:r w:rsidR="00D1059B" w:rsidRPr="00CC30DD">
        <w:rPr>
          <w:rFonts w:cs="Times New Roman"/>
          <w:highlight w:val="white"/>
          <w:lang w:val="en-US"/>
        </w:rPr>
        <w:t>studies</w:t>
      </w:r>
      <w:r w:rsidR="00C6318E" w:rsidRPr="00CC30DD">
        <w:rPr>
          <w:rFonts w:cs="Times New Roman"/>
          <w:highlight w:val="white"/>
          <w:lang w:val="en-US"/>
        </w:rPr>
        <w:t xml:space="preserve"> </w:t>
      </w:r>
      <w:r w:rsidR="00D1059B" w:rsidRPr="00CC30DD">
        <w:rPr>
          <w:rFonts w:cs="Times New Roman"/>
          <w:highlight w:val="white"/>
          <w:lang w:val="en-US"/>
        </w:rPr>
        <w:t xml:space="preserve">or can be </w:t>
      </w:r>
      <w:r w:rsidR="004E675D" w:rsidRPr="00CC30DD">
        <w:rPr>
          <w:rFonts w:cs="Times New Roman"/>
          <w:highlight w:val="white"/>
          <w:lang w:val="en-US"/>
        </w:rPr>
        <w:t xml:space="preserve">entirely </w:t>
      </w:r>
      <w:r w:rsidR="00D1059B" w:rsidRPr="00CC30DD">
        <w:rPr>
          <w:rFonts w:cs="Times New Roman"/>
          <w:highlight w:val="white"/>
          <w:lang w:val="en-US"/>
        </w:rPr>
        <w:t>explorative.</w:t>
      </w:r>
    </w:p>
    <w:p w14:paraId="55A8F3C8" w14:textId="70129E75" w:rsidR="00B277D2" w:rsidRPr="00CC30DD" w:rsidRDefault="000D59D3" w:rsidP="00C5159B">
      <w:pPr>
        <w:spacing w:line="360" w:lineRule="auto"/>
        <w:rPr>
          <w:rFonts w:cs="Times New Roman"/>
          <w:highlight w:val="white"/>
          <w:lang w:val="en-US"/>
        </w:rPr>
      </w:pPr>
      <w:r w:rsidRPr="00CC30DD">
        <w:rPr>
          <w:rFonts w:cs="Times New Roman"/>
          <w:i/>
          <w:iCs/>
          <w:highlight w:val="white"/>
          <w:lang w:val="en-US"/>
        </w:rPr>
        <w:t xml:space="preserve">3) </w:t>
      </w:r>
      <w:r w:rsidR="003A3031" w:rsidRPr="00CC30DD">
        <w:rPr>
          <w:rFonts w:cs="Times New Roman"/>
          <w:i/>
          <w:iCs/>
          <w:highlight w:val="white"/>
          <w:lang w:val="en-US"/>
        </w:rPr>
        <w:t>Data partitioning</w:t>
      </w:r>
      <w:r w:rsidR="00BB647E" w:rsidRPr="00CC30DD">
        <w:rPr>
          <w:rFonts w:cs="Times New Roman"/>
          <w:i/>
          <w:iCs/>
          <w:highlight w:val="white"/>
          <w:lang w:val="en-US"/>
        </w:rPr>
        <w:t>.</w:t>
      </w:r>
      <w:r w:rsidR="006A256F" w:rsidRPr="00CC30DD">
        <w:rPr>
          <w:rFonts w:cs="Times New Roman"/>
          <w:highlight w:val="white"/>
          <w:lang w:val="en-US"/>
        </w:rPr>
        <w:t xml:space="preserve"> T</w:t>
      </w:r>
      <w:r w:rsidR="002B7BF5" w:rsidRPr="00CC30DD">
        <w:rPr>
          <w:rFonts w:cs="Times New Roman"/>
          <w:highlight w:val="white"/>
          <w:lang w:val="en-US"/>
        </w:rPr>
        <w:t>rain</w:t>
      </w:r>
      <w:r w:rsidR="00217355" w:rsidRPr="00CC30DD">
        <w:rPr>
          <w:rFonts w:cs="Times New Roman"/>
          <w:highlight w:val="white"/>
          <w:lang w:val="en-US"/>
        </w:rPr>
        <w:t>-</w:t>
      </w:r>
      <w:r w:rsidR="00024D68" w:rsidRPr="00CC30DD">
        <w:rPr>
          <w:rFonts w:cs="Times New Roman"/>
          <w:highlight w:val="white"/>
          <w:lang w:val="en-US"/>
        </w:rPr>
        <w:t>test</w:t>
      </w:r>
      <w:r w:rsidR="00CB0C5B" w:rsidRPr="00CC30DD">
        <w:rPr>
          <w:rFonts w:cs="Times New Roman"/>
          <w:highlight w:val="white"/>
          <w:lang w:val="en-US"/>
        </w:rPr>
        <w:t xml:space="preserve"> </w:t>
      </w:r>
      <w:r w:rsidR="002B7BF5" w:rsidRPr="00CC30DD">
        <w:rPr>
          <w:rFonts w:cs="Times New Roman"/>
          <w:highlight w:val="white"/>
          <w:lang w:val="en-US"/>
        </w:rPr>
        <w:t xml:space="preserve">splits have found to be more robust </w:t>
      </w:r>
      <w:r w:rsidR="009243E6" w:rsidRPr="00CC30DD">
        <w:rPr>
          <w:rFonts w:cs="Times New Roman"/>
          <w:highlight w:val="white"/>
          <w:lang w:val="en-US"/>
        </w:rPr>
        <w:t>and provide less balanced results</w:t>
      </w:r>
      <w:r w:rsidR="00EE2546" w:rsidRPr="00CC30DD">
        <w:rPr>
          <w:rFonts w:cs="Times New Roman"/>
          <w:highlight w:val="white"/>
          <w:lang w:val="en-US"/>
        </w:rPr>
        <w:t xml:space="preserve"> in </w:t>
      </w:r>
      <w:r w:rsidR="009243E6" w:rsidRPr="00CC30DD">
        <w:rPr>
          <w:rFonts w:cs="Times New Roman"/>
          <w:highlight w:val="white"/>
          <w:lang w:val="en-US"/>
        </w:rPr>
        <w:t>compar</w:t>
      </w:r>
      <w:r w:rsidR="00EE2546" w:rsidRPr="00CC30DD">
        <w:rPr>
          <w:rFonts w:cs="Times New Roman"/>
          <w:highlight w:val="white"/>
          <w:lang w:val="en-US"/>
        </w:rPr>
        <w:t xml:space="preserve">ison </w:t>
      </w:r>
      <w:r w:rsidR="009243E6" w:rsidRPr="00CC30DD">
        <w:rPr>
          <w:rFonts w:cs="Times New Roman"/>
          <w:highlight w:val="white"/>
          <w:lang w:val="en-US"/>
        </w:rPr>
        <w:t xml:space="preserve">to </w:t>
      </w:r>
      <w:r w:rsidR="002B7BF5" w:rsidRPr="00CC30DD">
        <w:rPr>
          <w:rFonts w:cs="Times New Roman"/>
          <w:highlight w:val="white"/>
          <w:lang w:val="en-US"/>
        </w:rPr>
        <w:t>K-fold cross-validation</w:t>
      </w:r>
      <w:r w:rsidR="006322CD" w:rsidRPr="00CC30DD">
        <w:rPr>
          <w:rFonts w:cs="Times New Roman"/>
          <w:highlight w:val="white"/>
          <w:lang w:val="en-US"/>
        </w:rPr>
        <w:t xml:space="preserve"> and can be beneficial</w:t>
      </w:r>
      <w:r w:rsidR="00EB24A9" w:rsidRPr="00CC30DD">
        <w:rPr>
          <w:rFonts w:cs="Times New Roman"/>
          <w:highlight w:val="white"/>
          <w:lang w:val="en-US"/>
        </w:rPr>
        <w:t xml:space="preserve"> </w:t>
      </w:r>
      <w:r w:rsidR="00EB24A9" w:rsidRPr="00CC30DD">
        <w:rPr>
          <w:rFonts w:cs="Times New Roman"/>
          <w:i/>
          <w:iCs/>
          <w:highlight w:val="white"/>
          <w:lang w:val="da-DK"/>
        </w:rPr>
        <w:fldChar w:fldCharType="begin"/>
      </w:r>
      <w:r w:rsidR="00EB24A9" w:rsidRPr="00CC30DD">
        <w:rPr>
          <w:rFonts w:cs="Times New Roman"/>
          <w:i/>
          <w:iCs/>
          <w:highlight w:val="white"/>
          <w:lang w:val="en-US"/>
        </w:rPr>
        <w:instrText xml:space="preserve"> ADDIN ZOTERO_ITEM CSL_CITATION {"citationID":"nyzmMAL5","properties":{"formattedCitation":"(Vabalas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B24A9" w:rsidRPr="00CC30DD">
        <w:rPr>
          <w:rFonts w:cs="Times New Roman"/>
          <w:i/>
          <w:iCs/>
          <w:highlight w:val="white"/>
          <w:lang w:val="da-DK"/>
        </w:rPr>
        <w:fldChar w:fldCharType="separate"/>
      </w:r>
      <w:r w:rsidR="00EB24A9" w:rsidRPr="00CC30DD">
        <w:rPr>
          <w:rFonts w:cs="Times New Roman"/>
          <w:highlight w:val="white"/>
          <w:lang w:val="en-US"/>
        </w:rPr>
        <w:t>(Vabalas et al., 2019)</w:t>
      </w:r>
      <w:r w:rsidR="00EB24A9" w:rsidRPr="00CC30DD">
        <w:rPr>
          <w:rFonts w:cs="Times New Roman"/>
          <w:i/>
          <w:iCs/>
          <w:highlight w:val="white"/>
          <w:lang w:val="da-DK"/>
        </w:rPr>
        <w:fldChar w:fldCharType="end"/>
      </w:r>
      <w:r w:rsidR="003A4B13" w:rsidRPr="00CC30DD">
        <w:rPr>
          <w:rFonts w:cs="Times New Roman"/>
          <w:highlight w:val="white"/>
          <w:lang w:val="en-US"/>
        </w:rPr>
        <w:t>.</w:t>
      </w:r>
      <w:r w:rsidR="008864F1" w:rsidRPr="00CC30DD">
        <w:rPr>
          <w:rFonts w:cs="Times New Roman"/>
          <w:highlight w:val="white"/>
          <w:lang w:val="en-US"/>
        </w:rPr>
        <w:t xml:space="preserve"> </w:t>
      </w:r>
      <w:r w:rsidR="002A3F8C" w:rsidRPr="00CC30DD">
        <w:rPr>
          <w:rFonts w:cs="Times New Roman"/>
          <w:highlight w:val="white"/>
          <w:lang w:val="en-US"/>
        </w:rPr>
        <w:t xml:space="preserve">Further </w:t>
      </w:r>
      <w:r w:rsidR="006322CD" w:rsidRPr="00CC30DD">
        <w:rPr>
          <w:rFonts w:cs="Times New Roman"/>
          <w:highlight w:val="white"/>
          <w:lang w:val="en-US"/>
        </w:rPr>
        <w:t xml:space="preserve">division of the </w:t>
      </w:r>
      <w:r w:rsidR="002A3F8C" w:rsidRPr="00CC30DD">
        <w:rPr>
          <w:rFonts w:cs="Times New Roman"/>
          <w:highlight w:val="white"/>
          <w:lang w:val="en-US"/>
        </w:rPr>
        <w:t>training set</w:t>
      </w:r>
      <w:r w:rsidR="00D56684" w:rsidRPr="00CC30DD">
        <w:rPr>
          <w:rFonts w:cs="Times New Roman"/>
          <w:highlight w:val="white"/>
          <w:lang w:val="en-US"/>
        </w:rPr>
        <w:t>,</w:t>
      </w:r>
      <w:r w:rsidR="002A3F8C" w:rsidRPr="00CC30DD">
        <w:rPr>
          <w:rFonts w:cs="Times New Roman"/>
          <w:highlight w:val="white"/>
          <w:lang w:val="en-US"/>
        </w:rPr>
        <w:t xml:space="preserve"> </w:t>
      </w:r>
      <w:r w:rsidR="00C66B1E" w:rsidRPr="00CC30DD">
        <w:rPr>
          <w:rFonts w:cs="Times New Roman"/>
          <w:highlight w:val="white"/>
          <w:lang w:val="en-US"/>
        </w:rPr>
        <w:t xml:space="preserve">into a training and a </w:t>
      </w:r>
      <w:r w:rsidR="00EA38E7" w:rsidRPr="00CC30DD">
        <w:rPr>
          <w:rFonts w:cs="Times New Roman"/>
          <w:highlight w:val="white"/>
          <w:lang w:val="en-US"/>
        </w:rPr>
        <w:t>validation set</w:t>
      </w:r>
      <w:r w:rsidR="00D56684" w:rsidRPr="00CC30DD">
        <w:rPr>
          <w:rFonts w:cs="Times New Roman"/>
          <w:highlight w:val="white"/>
          <w:lang w:val="en-US"/>
        </w:rPr>
        <w:t>,</w:t>
      </w:r>
      <w:r w:rsidR="00EA38E7" w:rsidRPr="00CC30DD">
        <w:rPr>
          <w:rFonts w:cs="Times New Roman"/>
          <w:highlight w:val="white"/>
          <w:lang w:val="en-US"/>
        </w:rPr>
        <w:t xml:space="preserve"> </w:t>
      </w:r>
      <w:r w:rsidR="00C66B1E" w:rsidRPr="00CC30DD">
        <w:rPr>
          <w:rFonts w:cs="Times New Roman"/>
          <w:highlight w:val="white"/>
          <w:lang w:val="en-US"/>
        </w:rPr>
        <w:t xml:space="preserve">can allow </w:t>
      </w:r>
      <w:r w:rsidR="00EA38E7" w:rsidRPr="00CC30DD">
        <w:rPr>
          <w:rFonts w:cs="Times New Roman"/>
          <w:highlight w:val="white"/>
          <w:lang w:val="en-US"/>
        </w:rPr>
        <w:t>better hyperparameter tuning</w:t>
      </w:r>
      <w:r w:rsidR="00461415" w:rsidRPr="00CC30DD">
        <w:rPr>
          <w:rFonts w:cs="Times New Roman"/>
          <w:highlight w:val="white"/>
          <w:lang w:val="en-US"/>
        </w:rPr>
        <w:t xml:space="preserve"> </w:t>
      </w:r>
      <w:r w:rsidR="00461415" w:rsidRPr="00CC30DD">
        <w:rPr>
          <w:rFonts w:cs="Times New Roman"/>
          <w:highlight w:val="white"/>
          <w:lang w:val="en-US"/>
        </w:rPr>
        <w:fldChar w:fldCharType="begin"/>
      </w:r>
      <w:r w:rsidR="00461415" w:rsidRPr="00CC30DD">
        <w:rPr>
          <w:rFonts w:cs="Times New Roman"/>
          <w:highlight w:val="white"/>
          <w:lang w:val="en-US"/>
        </w:rPr>
        <w:instrText xml:space="preserve"> ADDIN ZOTERO_ITEM CSL_CITATION {"citationID":"c0tBVVec","properties":{"formattedCitation":"(Schratz et al., 2019)","plainCitation":"(Schratz et al., 2019)","noteIndex":0},"citationItems":[{"id":635,"uris":["http://zotero.org/users/5126004/items/8DUQZAVB"],"uri":["http://zotero.org/users/5126004/items/8DUQZAVB"],"itemData":{"id":635,"type":"article-journal","abstract":"While the application of machine-learning algorithms has been highly simplified in the last years due to their well-documented integration in commonly used statistical programming languages (such as R or Python), there are several practical challenges in the field of ecological modeling related to unbiased performance estimation. One is the influence of spatial autocorrelation in both hyperparameter tuning and performance estimation. Grouped cross-validation strategies have been proposed in recent years in environmental as well as medical contexts to reduce bias in predictive performance. In this study we show the effects of spatial autocorrelation on hyperparameter tuning and performance estimation by comparing several widely used machine-learning algorithms such as boosted regression trees (BRT), k-nearest neighbor (KNN), random forest (RF) and support vector machine (SVM) with traditional parametric algorithms such as logistic regression (GLM) and semi-parametric ones like generalized additive models (GAM) in terms of predictive performance. Spatial and non-spatial cross-validation methods were used to evaluate model performances aiming to obtain bias-reduced performance estimates. A detailed analysis on the sensitivity of hyperparameter tuning when using different resampling methods (spatial/non-spatial) was performed. As a case study the spatial distribution of forest disease (Diplodia sapinea) in the Basque Country (Spain) was investigated using common environmental variables such as temperature, precipitation, soil and lithology as predictors. Random Forest (mean Brier score estimate of 0.166) outperformed all other methods with regard to predictive accuracy. Though the sensitivity to hyperparameter tuning differed between the ML algorithms, there were in most cases no substantial differences between spatial and non-spatial partitioning for hyperparameter tuning. However, spatial hyperparameter tuning maintains consistency with spatial estimation of classifier performance and should be favored over non-spatial hyperparameter optimization. High performance differences (up to 47%) between the bias-reduced (spatial cross-validation) and overoptimistic (non-spatial cross-validation) cross-validation settings showed the high need to account for the influence of spatial autocorrelation. Overoptimistic performance estimates may lead to false actions in ecological decision making based on biased model predictions.","container-title":"Ecological Modelling","DOI":"10.1016/j.ecolmodel.2019.06.002","ISSN":"0304-3800","journalAbbreviation":"Ecological Modelling","language":"en","page":"109-120","source":"ScienceDirect","title":"Hyperparameter tuning and performance assessment of statistical and machine-learning algorithms using spatial data","volume":"406","author":[{"family":"Schratz","given":"Patrick"},{"family":"Muenchow","given":"Jannes"},{"family":"Iturritxa","given":"Eugenia"},{"family":"Richter","given":"Jakob"},{"family":"Brenning","given":"Alexander"}],"issued":{"date-parts":[["2019",8,24]]}}}],"schema":"https://github.com/citation-style-language/schema/raw/master/csl-citation.json"} </w:instrText>
      </w:r>
      <w:r w:rsidR="00461415" w:rsidRPr="00CC30DD">
        <w:rPr>
          <w:rFonts w:cs="Times New Roman"/>
          <w:highlight w:val="white"/>
          <w:lang w:val="en-US"/>
        </w:rPr>
        <w:fldChar w:fldCharType="separate"/>
      </w:r>
      <w:r w:rsidR="00461415" w:rsidRPr="00CC30DD">
        <w:rPr>
          <w:rFonts w:cs="Times New Roman"/>
          <w:highlight w:val="white"/>
          <w:lang w:val="en-US"/>
        </w:rPr>
        <w:t>(Schratz et al., 2019)</w:t>
      </w:r>
      <w:r w:rsidR="00461415" w:rsidRPr="00CC30DD">
        <w:rPr>
          <w:rFonts w:cs="Times New Roman"/>
          <w:highlight w:val="white"/>
          <w:lang w:val="en-US"/>
        </w:rPr>
        <w:fldChar w:fldCharType="end"/>
      </w:r>
      <w:r w:rsidR="00461415" w:rsidRPr="00CC30DD">
        <w:rPr>
          <w:rFonts w:cs="Times New Roman"/>
          <w:highlight w:val="white"/>
          <w:lang w:val="en-US"/>
        </w:rPr>
        <w:t>.</w:t>
      </w:r>
      <w:r w:rsidR="006C4E92" w:rsidRPr="00CC30DD">
        <w:rPr>
          <w:rFonts w:cs="Times New Roman"/>
          <w:highlight w:val="white"/>
          <w:lang w:val="en-US"/>
        </w:rPr>
        <w:t xml:space="preserve"> </w:t>
      </w:r>
      <w:r w:rsidR="00916504" w:rsidRPr="00CC30DD">
        <w:rPr>
          <w:rFonts w:cs="Times New Roman"/>
          <w:highlight w:val="white"/>
          <w:lang w:val="en-US"/>
        </w:rPr>
        <w:t>The ratio of train</w:t>
      </w:r>
      <w:r w:rsidR="00217355" w:rsidRPr="00CC30DD">
        <w:rPr>
          <w:rFonts w:cs="Times New Roman"/>
          <w:highlight w:val="white"/>
          <w:lang w:val="en-US"/>
        </w:rPr>
        <w:t>-</w:t>
      </w:r>
      <w:r w:rsidR="00916504" w:rsidRPr="00CC30DD">
        <w:rPr>
          <w:rFonts w:cs="Times New Roman"/>
          <w:highlight w:val="white"/>
          <w:lang w:val="en-US"/>
        </w:rPr>
        <w:t>test</w:t>
      </w:r>
      <w:r w:rsidR="007E494A" w:rsidRPr="00CC30DD">
        <w:rPr>
          <w:rFonts w:cs="Times New Roman"/>
          <w:highlight w:val="white"/>
          <w:lang w:val="en-US"/>
        </w:rPr>
        <w:t xml:space="preserve"> </w:t>
      </w:r>
      <w:r w:rsidR="00B33808" w:rsidRPr="00CC30DD">
        <w:rPr>
          <w:rFonts w:cs="Times New Roman"/>
          <w:highlight w:val="white"/>
          <w:lang w:val="en-US"/>
        </w:rPr>
        <w:t xml:space="preserve">splits </w:t>
      </w:r>
      <w:r w:rsidR="00303101" w:rsidRPr="00CC30DD">
        <w:rPr>
          <w:rFonts w:cs="Times New Roman"/>
          <w:highlight w:val="white"/>
          <w:lang w:val="en-US"/>
        </w:rPr>
        <w:t>has</w:t>
      </w:r>
      <w:r w:rsidR="00255058" w:rsidRPr="00CC30DD">
        <w:rPr>
          <w:rFonts w:cs="Times New Roman"/>
          <w:highlight w:val="white"/>
          <w:lang w:val="en-US"/>
        </w:rPr>
        <w:t xml:space="preserve"> an impact.</w:t>
      </w:r>
      <w:r w:rsidR="00196557" w:rsidRPr="00CC30DD">
        <w:rPr>
          <w:rFonts w:cs="Times New Roman"/>
          <w:highlight w:val="white"/>
          <w:lang w:val="en-US"/>
        </w:rPr>
        <w:t xml:space="preserve"> </w:t>
      </w:r>
      <w:r w:rsidR="000D64AC" w:rsidRPr="00CC30DD">
        <w:rPr>
          <w:rFonts w:cs="Times New Roman"/>
          <w:highlight w:val="white"/>
          <w:lang w:val="en-US"/>
        </w:rPr>
        <w:t>Larger training set</w:t>
      </w:r>
      <w:r w:rsidR="00196557" w:rsidRPr="00CC30DD">
        <w:rPr>
          <w:rFonts w:cs="Times New Roman"/>
          <w:highlight w:val="white"/>
          <w:lang w:val="en-US"/>
        </w:rPr>
        <w:t>s</w:t>
      </w:r>
      <w:r w:rsidR="000D64AC" w:rsidRPr="00CC30DD">
        <w:rPr>
          <w:rFonts w:cs="Times New Roman"/>
          <w:highlight w:val="white"/>
          <w:lang w:val="en-US"/>
        </w:rPr>
        <w:t xml:space="preserve"> </w:t>
      </w:r>
      <w:r w:rsidR="006D57E4" w:rsidRPr="00CC30DD">
        <w:rPr>
          <w:rFonts w:cs="Times New Roman"/>
          <w:highlight w:val="white"/>
          <w:lang w:val="en-US"/>
        </w:rPr>
        <w:t>allow</w:t>
      </w:r>
      <w:r w:rsidR="00926200" w:rsidRPr="00CC30DD">
        <w:rPr>
          <w:rFonts w:cs="Times New Roman"/>
          <w:highlight w:val="white"/>
          <w:lang w:val="en-US"/>
        </w:rPr>
        <w:t xml:space="preserve"> </w:t>
      </w:r>
      <w:r w:rsidR="006D57E4" w:rsidRPr="00CC30DD">
        <w:rPr>
          <w:rFonts w:cs="Times New Roman"/>
          <w:highlight w:val="white"/>
          <w:lang w:val="en-US"/>
        </w:rPr>
        <w:t xml:space="preserve">for </w:t>
      </w:r>
      <w:r w:rsidR="0031482F" w:rsidRPr="00CC30DD">
        <w:rPr>
          <w:rFonts w:cs="Times New Roman"/>
          <w:highlight w:val="white"/>
          <w:lang w:val="en-US"/>
        </w:rPr>
        <w:t xml:space="preserve">a </w:t>
      </w:r>
      <w:r w:rsidR="006D57E4" w:rsidRPr="00CC30DD">
        <w:rPr>
          <w:rFonts w:cs="Times New Roman"/>
          <w:highlight w:val="white"/>
          <w:lang w:val="en-US"/>
        </w:rPr>
        <w:t xml:space="preserve">model to better learn the patterns in the data, while a larger </w:t>
      </w:r>
      <w:r w:rsidR="005B0745" w:rsidRPr="00CC30DD">
        <w:rPr>
          <w:rFonts w:cs="Times New Roman"/>
          <w:highlight w:val="white"/>
          <w:lang w:val="en-US"/>
        </w:rPr>
        <w:t>test</w:t>
      </w:r>
      <w:r w:rsidR="006D57E4" w:rsidRPr="00CC30DD">
        <w:rPr>
          <w:rFonts w:cs="Times New Roman"/>
          <w:highlight w:val="white"/>
          <w:lang w:val="en-US"/>
        </w:rPr>
        <w:t xml:space="preserve"> set allows for a more accurate measure of performance</w:t>
      </w:r>
      <w:r w:rsidR="009E2D53" w:rsidRPr="00CC30DD">
        <w:rPr>
          <w:rFonts w:cs="Times New Roman"/>
          <w:highlight w:val="white"/>
          <w:lang w:val="en-US"/>
        </w:rPr>
        <w:t>. H</w:t>
      </w:r>
      <w:r w:rsidR="006D57E4" w:rsidRPr="00CC30DD">
        <w:rPr>
          <w:rFonts w:cs="Times New Roman"/>
          <w:highlight w:val="white"/>
          <w:lang w:val="en-US"/>
        </w:rPr>
        <w:t xml:space="preserve">aving </w:t>
      </w:r>
      <w:r w:rsidR="009E2D53" w:rsidRPr="00CC30DD">
        <w:rPr>
          <w:rFonts w:cs="Times New Roman"/>
          <w:highlight w:val="white"/>
          <w:lang w:val="en-US"/>
        </w:rPr>
        <w:t xml:space="preserve">for example only </w:t>
      </w:r>
      <w:r w:rsidR="006D57E4" w:rsidRPr="00CC30DD">
        <w:rPr>
          <w:rFonts w:cs="Times New Roman"/>
          <w:highlight w:val="white"/>
          <w:lang w:val="en-US"/>
        </w:rPr>
        <w:t xml:space="preserve">three voice recordings to </w:t>
      </w:r>
      <w:r w:rsidR="005B0745" w:rsidRPr="00CC30DD">
        <w:rPr>
          <w:rFonts w:cs="Times New Roman"/>
          <w:highlight w:val="white"/>
          <w:lang w:val="en-US"/>
        </w:rPr>
        <w:t xml:space="preserve">in the </w:t>
      </w:r>
      <w:r w:rsidR="00A671DB" w:rsidRPr="00CC30DD">
        <w:rPr>
          <w:rFonts w:cs="Times New Roman"/>
          <w:highlight w:val="white"/>
          <w:lang w:val="en-US"/>
        </w:rPr>
        <w:t xml:space="preserve">test </w:t>
      </w:r>
      <w:r w:rsidR="005B0745" w:rsidRPr="00CC30DD">
        <w:rPr>
          <w:rFonts w:cs="Times New Roman"/>
          <w:highlight w:val="white"/>
          <w:lang w:val="en-US"/>
        </w:rPr>
        <w:t xml:space="preserve">set </w:t>
      </w:r>
      <w:r w:rsidR="006D57E4" w:rsidRPr="00CC30DD">
        <w:rPr>
          <w:rFonts w:cs="Times New Roman"/>
          <w:highlight w:val="white"/>
          <w:lang w:val="en-US"/>
        </w:rPr>
        <w:t>could only result in an accuracy of either 0</w:t>
      </w:r>
      <w:r w:rsidR="00A671DB" w:rsidRPr="00CC30DD">
        <w:rPr>
          <w:rFonts w:cs="Times New Roman"/>
          <w:highlight w:val="white"/>
          <w:lang w:val="en-US"/>
        </w:rPr>
        <w:t>,</w:t>
      </w:r>
      <w:r w:rsidR="006D57E4" w:rsidRPr="00CC30DD">
        <w:rPr>
          <w:rFonts w:cs="Times New Roman"/>
          <w:highlight w:val="white"/>
          <w:lang w:val="en-US"/>
        </w:rPr>
        <w:t xml:space="preserve"> 33.33, 66.67 or 100</w:t>
      </w:r>
      <w:r w:rsidR="00A671DB" w:rsidRPr="00CC30DD">
        <w:rPr>
          <w:rFonts w:cs="Times New Roman"/>
          <w:highlight w:val="white"/>
          <w:lang w:val="en-US"/>
        </w:rPr>
        <w:t xml:space="preserve"> percent</w:t>
      </w:r>
      <w:r w:rsidR="006D57E4" w:rsidRPr="00CC30DD">
        <w:rPr>
          <w:rFonts w:cs="Times New Roman"/>
          <w:highlight w:val="white"/>
          <w:lang w:val="en-US"/>
        </w:rPr>
        <w:t xml:space="preserve"> accuracy even given a true accuracy 70</w:t>
      </w:r>
      <w:r w:rsidR="007753F7" w:rsidRPr="00CC30DD">
        <w:rPr>
          <w:rFonts w:cs="Times New Roman"/>
          <w:highlight w:val="white"/>
          <w:lang w:val="en-US"/>
        </w:rPr>
        <w:t xml:space="preserve"> percent</w:t>
      </w:r>
      <w:r w:rsidR="006D57E4" w:rsidRPr="00CC30DD">
        <w:rPr>
          <w:rFonts w:cs="Times New Roman"/>
          <w:highlight w:val="white"/>
          <w:lang w:val="en-US"/>
        </w:rPr>
        <w:t>. Although there is some basis for choosing the split, there is no scientific consensus on what is optimal</w:t>
      </w:r>
      <w:r w:rsidR="00B31D36" w:rsidRPr="00CC30DD">
        <w:rPr>
          <w:rFonts w:cs="Times New Roman"/>
          <w:highlight w:val="white"/>
          <w:lang w:val="en-US"/>
        </w:rPr>
        <w:t>.</w:t>
      </w:r>
      <w:r w:rsidR="007E1D16" w:rsidRPr="00CC30DD">
        <w:rPr>
          <w:rFonts w:cs="Times New Roman"/>
          <w:highlight w:val="white"/>
          <w:lang w:val="en-US"/>
        </w:rPr>
        <w:t xml:space="preserve"> </w:t>
      </w:r>
      <w:r w:rsidR="00DB05B8" w:rsidRPr="00CC30DD">
        <w:rPr>
          <w:rFonts w:cs="Times New Roman"/>
          <w:highlight w:val="white"/>
          <w:lang w:val="en-US"/>
        </w:rPr>
        <w:t>80/20 is often used</w:t>
      </w:r>
      <w:r w:rsidR="00CC5EDD" w:rsidRPr="00CC30DD">
        <w:rPr>
          <w:rFonts w:cs="Times New Roman"/>
          <w:highlight w:val="white"/>
          <w:lang w:val="en-US"/>
        </w:rPr>
        <w:t xml:space="preserve"> </w:t>
      </w:r>
      <w:r w:rsidR="00CC5EDD" w:rsidRPr="00CC30DD">
        <w:rPr>
          <w:rFonts w:cs="Times New Roman"/>
          <w:highlight w:val="white"/>
          <w:lang w:val="en-US"/>
        </w:rPr>
        <w:fldChar w:fldCharType="begin"/>
      </w:r>
      <w:r w:rsidR="00CC5EDD" w:rsidRPr="00CC30DD">
        <w:rPr>
          <w:rFonts w:cs="Times New Roman"/>
          <w:highlight w:val="white"/>
          <w:lang w:val="en-US"/>
        </w:rPr>
        <w:instrText xml:space="preserve"> ADDIN ZOTERO_ITEM CSL_CITATION {"citationID":"Kl5jDbxu","properties":{"formattedCitation":"(Hastie et al., 2009)","plainCitation":"(Hastie et al., 2009)","noteIndex":0},"citationItems":[{"id":474,"uris":["http://zotero.org/users/5126004/items/72PG9NRI"],"uri":["http://zotero.org/users/5126004/items/72PG9NRI"],"itemData":{"id":474,"type":"book","publisher":"Springer Science &amp; Business Media","source":"Google Scholar","title":"The elements of statistical learning: data mining, inference, and prediction","title-short":"The elements of statistical learning","author":[{"family":"Hastie","given":"Trevor"},{"family":"Tibshirani","given":"Robert"},{"family":"Friedman","given":"Jerome"}],"issued":{"date-parts":[["2009"]]}}}],"schema":"https://github.com/citation-style-language/schema/raw/master/csl-citation.json"} </w:instrText>
      </w:r>
      <w:r w:rsidR="00CC5EDD" w:rsidRPr="00CC30DD">
        <w:rPr>
          <w:rFonts w:cs="Times New Roman"/>
          <w:highlight w:val="white"/>
          <w:lang w:val="en-US"/>
        </w:rPr>
        <w:fldChar w:fldCharType="separate"/>
      </w:r>
      <w:r w:rsidR="00CC5EDD" w:rsidRPr="00CC30DD">
        <w:rPr>
          <w:rFonts w:cs="Times New Roman"/>
          <w:highlight w:val="white"/>
          <w:lang w:val="en-US"/>
        </w:rPr>
        <w:t>(Hastie et al., 2009)</w:t>
      </w:r>
      <w:r w:rsidR="00CC5EDD" w:rsidRPr="00CC30DD">
        <w:rPr>
          <w:rFonts w:cs="Times New Roman"/>
          <w:highlight w:val="white"/>
          <w:lang w:val="en-US"/>
        </w:rPr>
        <w:fldChar w:fldCharType="end"/>
      </w:r>
      <w:r w:rsidR="006D57E4" w:rsidRPr="00CC30DD">
        <w:rPr>
          <w:rFonts w:cs="Times New Roman"/>
          <w:highlight w:val="white"/>
          <w:lang w:val="en-US"/>
        </w:rPr>
        <w:t>.</w:t>
      </w:r>
      <w:r w:rsidR="00C5159B" w:rsidRPr="00CC30DD">
        <w:rPr>
          <w:rFonts w:cs="Times New Roman"/>
          <w:highlight w:val="white"/>
          <w:lang w:val="en-US"/>
        </w:rPr>
        <w:t xml:space="preserve"> </w:t>
      </w:r>
      <w:r w:rsidR="001E4F54" w:rsidRPr="00CC30DD">
        <w:rPr>
          <w:rFonts w:cs="Times New Roman"/>
          <w:highlight w:val="white"/>
          <w:lang w:val="en-US"/>
        </w:rPr>
        <w:t xml:space="preserve">Given an </w:t>
      </w:r>
      <w:r w:rsidR="00006EF9" w:rsidRPr="00CC30DD">
        <w:rPr>
          <w:rFonts w:cs="Times New Roman"/>
          <w:highlight w:val="white"/>
          <w:lang w:val="en-US"/>
        </w:rPr>
        <w:t>unbalanced dataset,</w:t>
      </w:r>
      <w:r w:rsidR="00097541" w:rsidRPr="00CC30DD">
        <w:rPr>
          <w:rFonts w:cs="Times New Roman"/>
          <w:highlight w:val="white"/>
          <w:lang w:val="en-US"/>
        </w:rPr>
        <w:t xml:space="preserve"> </w:t>
      </w:r>
      <w:r w:rsidR="00876307" w:rsidRPr="00CC30DD">
        <w:rPr>
          <w:rFonts w:cs="Times New Roman"/>
          <w:highlight w:val="white"/>
          <w:lang w:val="en-US"/>
        </w:rPr>
        <w:t>some precautionary measures ought to be tak</w:t>
      </w:r>
      <w:r w:rsidR="001C5759" w:rsidRPr="00CC30DD">
        <w:rPr>
          <w:rFonts w:cs="Times New Roman"/>
          <w:highlight w:val="white"/>
          <w:lang w:val="en-US"/>
        </w:rPr>
        <w:t>en</w:t>
      </w:r>
      <w:r w:rsidR="008C78C5" w:rsidRPr="00CC30DD">
        <w:rPr>
          <w:rFonts w:cs="Times New Roman"/>
          <w:highlight w:val="white"/>
          <w:lang w:val="en-US"/>
        </w:rPr>
        <w:t xml:space="preserve"> when splitting</w:t>
      </w:r>
      <w:r w:rsidR="00097541" w:rsidRPr="00CC30DD">
        <w:rPr>
          <w:rFonts w:cs="Times New Roman"/>
          <w:highlight w:val="white"/>
          <w:lang w:val="en-US"/>
        </w:rPr>
        <w:t>.</w:t>
      </w:r>
      <w:r w:rsidR="00BF6213" w:rsidRPr="00CC30DD">
        <w:rPr>
          <w:rFonts w:cs="Times New Roman"/>
          <w:highlight w:val="white"/>
          <w:lang w:val="en-US"/>
        </w:rPr>
        <w:t xml:space="preserve"> </w:t>
      </w:r>
      <w:r w:rsidR="00365D57" w:rsidRPr="00CC30DD">
        <w:rPr>
          <w:rFonts w:cs="Times New Roman"/>
          <w:highlight w:val="white"/>
          <w:lang w:val="en-US"/>
        </w:rPr>
        <w:t xml:space="preserve">An unbalanced training set of </w:t>
      </w:r>
      <w:r w:rsidR="00736EA0" w:rsidRPr="00CC30DD">
        <w:rPr>
          <w:rFonts w:cs="Times New Roman"/>
          <w:highlight w:val="white"/>
          <w:lang w:val="en-US"/>
        </w:rPr>
        <w:t xml:space="preserve">for example </w:t>
      </w:r>
      <w:r w:rsidR="00365D57" w:rsidRPr="00CC30DD">
        <w:rPr>
          <w:rFonts w:cs="Times New Roman"/>
          <w:highlight w:val="white"/>
          <w:lang w:val="en-US"/>
        </w:rPr>
        <w:t xml:space="preserve">4 male patients and 2 female controls, might lead to the model predicting ‘schizophrenic’ to all cases where the acoustic </w:t>
      </w:r>
      <w:r w:rsidR="00365D57" w:rsidRPr="00CC30DD">
        <w:rPr>
          <w:rFonts w:cs="Times New Roman"/>
          <w:highlight w:val="white"/>
          <w:lang w:val="en-US"/>
        </w:rPr>
        <w:lastRenderedPageBreak/>
        <w:t xml:space="preserve">features are specific to males. </w:t>
      </w:r>
      <w:r w:rsidR="0048163A" w:rsidRPr="00CC30DD">
        <w:rPr>
          <w:rFonts w:cs="Times New Roman"/>
          <w:highlight w:val="white"/>
          <w:lang w:val="en-US"/>
        </w:rPr>
        <w:t>A model might end up biased, if it learns the acoustic patterns of males instead of those for schizophrenia</w:t>
      </w:r>
      <w:r w:rsidR="000E2A10" w:rsidRPr="00CC30DD">
        <w:rPr>
          <w:rFonts w:cs="Times New Roman"/>
          <w:highlight w:val="white"/>
          <w:lang w:val="en-US"/>
        </w:rPr>
        <w:fldChar w:fldCharType="begin"/>
      </w:r>
      <w:r w:rsidR="00EB1FBC">
        <w:rPr>
          <w:rFonts w:cs="Times New Roman"/>
          <w:highlight w:val="white"/>
          <w:lang w:val="en-US"/>
        </w:rPr>
        <w:instrText xml:space="preserve"> ADDIN ZOTERO_ITEM CSL_CITATION {"citationID":"FEiPyeEe","properties":{"formattedCitation":"(Leavy, 2018)","plainCitation":"(Leavy, 2018)","dontUpdate":true,"noteIndex":0},"citationItems":[{"id":723,"uris":["http://zotero.org/users/5126004/items/796U7QX9"],"uri":["http://zotero.org/users/5126004/items/796U7QX9"],"itemData":{"id":723,"type":"paper-conference","container-title":"Proceedings of the 1st international workshop on gender equality in software engineering","page":"14–16","source":"Google Scholar","title":"Gender bias in artificial intelligence: The need for diversity and gender theory in machine learning","title-short":"Gender bias in artificial intelligence","author":[{"family":"Leavy","given":"Susan"}],"issued":{"date-parts":[["2018"]]}}}],"schema":"https://github.com/citation-style-language/schema/raw/master/csl-citation.json"} </w:instrText>
      </w:r>
      <w:r w:rsidR="000E2A10" w:rsidRPr="00CC30DD">
        <w:rPr>
          <w:rFonts w:cs="Times New Roman"/>
          <w:highlight w:val="white"/>
          <w:lang w:val="en-US"/>
        </w:rPr>
        <w:fldChar w:fldCharType="separate"/>
      </w:r>
      <w:r w:rsidR="000E2A10" w:rsidRPr="00CC30DD">
        <w:rPr>
          <w:rFonts w:cs="Times New Roman"/>
          <w:highlight w:val="white"/>
          <w:lang w:val="en-US"/>
        </w:rPr>
        <w:t xml:space="preserve"> (Leavy, 2018)</w:t>
      </w:r>
      <w:r w:rsidR="000E2A10" w:rsidRPr="00CC30DD">
        <w:rPr>
          <w:rFonts w:cs="Times New Roman"/>
          <w:highlight w:val="white"/>
          <w:lang w:val="en-US"/>
        </w:rPr>
        <w:fldChar w:fldCharType="end"/>
      </w:r>
      <w:r w:rsidR="004C608E" w:rsidRPr="00CC30DD">
        <w:rPr>
          <w:rFonts w:cs="Times New Roman"/>
          <w:highlight w:val="white"/>
          <w:lang w:val="en-US"/>
        </w:rPr>
        <w:t>.</w:t>
      </w:r>
      <w:r w:rsidR="008741C5" w:rsidRPr="00CC30DD">
        <w:rPr>
          <w:rFonts w:cs="Times New Roman"/>
          <w:highlight w:val="white"/>
          <w:lang w:val="en-US"/>
        </w:rPr>
        <w:t xml:space="preserve"> </w:t>
      </w:r>
      <w:r w:rsidR="005569C1" w:rsidRPr="00CC30DD">
        <w:rPr>
          <w:rFonts w:cs="Times New Roman"/>
          <w:highlight w:val="white"/>
          <w:lang w:val="en-US"/>
        </w:rPr>
        <w:t>Given test</w:t>
      </w:r>
      <w:r w:rsidR="00460719" w:rsidRPr="00CC30DD">
        <w:rPr>
          <w:rFonts w:cs="Times New Roman"/>
          <w:highlight w:val="white"/>
          <w:lang w:val="en-US"/>
        </w:rPr>
        <w:t>ing on a set</w:t>
      </w:r>
      <w:r w:rsidR="005569C1" w:rsidRPr="00CC30DD">
        <w:rPr>
          <w:rFonts w:cs="Times New Roman"/>
          <w:highlight w:val="white"/>
          <w:lang w:val="en-US"/>
        </w:rPr>
        <w:t xml:space="preserve"> with </w:t>
      </w:r>
      <w:r w:rsidR="00460719" w:rsidRPr="00CC30DD">
        <w:rPr>
          <w:rFonts w:cs="Times New Roman"/>
          <w:highlight w:val="white"/>
          <w:lang w:val="en-US"/>
        </w:rPr>
        <w:t xml:space="preserve">many </w:t>
      </w:r>
      <w:r w:rsidR="005569C1" w:rsidRPr="00CC30DD">
        <w:rPr>
          <w:rFonts w:cs="Times New Roman"/>
          <w:highlight w:val="white"/>
          <w:lang w:val="en-US"/>
        </w:rPr>
        <w:t>females and males, this bias can be investigated</w:t>
      </w:r>
      <w:r w:rsidR="005A54AA" w:rsidRPr="00CC30DD">
        <w:rPr>
          <w:rFonts w:cs="Times New Roman"/>
          <w:highlight w:val="white"/>
          <w:lang w:val="en-US"/>
        </w:rPr>
        <w:t>, however</w:t>
      </w:r>
      <w:r w:rsidR="005569C1" w:rsidRPr="00CC30DD">
        <w:rPr>
          <w:rFonts w:cs="Times New Roman"/>
          <w:highlight w:val="white"/>
          <w:lang w:val="en-US"/>
        </w:rPr>
        <w:t>.</w:t>
      </w:r>
    </w:p>
    <w:p w14:paraId="064D6E29" w14:textId="0BCC6D2D" w:rsidR="0027414D" w:rsidRPr="00CC30DD" w:rsidRDefault="000D59D3" w:rsidP="006F4023">
      <w:pPr>
        <w:spacing w:line="360" w:lineRule="auto"/>
        <w:rPr>
          <w:rFonts w:cs="Times New Roman"/>
          <w:highlight w:val="white"/>
          <w:lang w:val="en-US"/>
        </w:rPr>
      </w:pPr>
      <w:r w:rsidRPr="00CC30DD">
        <w:rPr>
          <w:rFonts w:cs="Times New Roman"/>
          <w:i/>
          <w:iCs/>
          <w:highlight w:val="white"/>
          <w:lang w:val="en-US"/>
        </w:rPr>
        <w:t xml:space="preserve">4) </w:t>
      </w:r>
      <w:r w:rsidR="003A3031" w:rsidRPr="00CC30DD">
        <w:rPr>
          <w:rFonts w:cs="Times New Roman"/>
          <w:i/>
          <w:iCs/>
          <w:highlight w:val="white"/>
          <w:lang w:val="en-US"/>
        </w:rPr>
        <w:t>Feature scaling</w:t>
      </w:r>
      <w:r w:rsidR="00EE4189" w:rsidRPr="00CC30DD">
        <w:rPr>
          <w:rFonts w:cs="Times New Roman"/>
          <w:i/>
          <w:iCs/>
          <w:highlight w:val="white"/>
          <w:lang w:val="en-US"/>
        </w:rPr>
        <w:t>.</w:t>
      </w:r>
      <w:r w:rsidR="00410C45" w:rsidRPr="00CC30DD">
        <w:rPr>
          <w:rFonts w:cs="Times New Roman"/>
          <w:b/>
          <w:bCs/>
          <w:highlight w:val="white"/>
          <w:lang w:val="en-US"/>
        </w:rPr>
        <w:t xml:space="preserve"> </w:t>
      </w:r>
      <w:r w:rsidR="00E23926" w:rsidRPr="00CC30DD">
        <w:rPr>
          <w:rFonts w:cs="Times New Roman"/>
          <w:highlight w:val="white"/>
          <w:lang w:val="en-US"/>
        </w:rPr>
        <w:t xml:space="preserve">Feature scaling </w:t>
      </w:r>
      <w:r w:rsidR="00825EF0" w:rsidRPr="00CC30DD">
        <w:rPr>
          <w:rFonts w:cs="Times New Roman"/>
          <w:highlight w:val="white"/>
          <w:lang w:val="en-US"/>
        </w:rPr>
        <w:t xml:space="preserve">is a necessary step for most algorithms to function properly. It </w:t>
      </w:r>
      <w:r w:rsidR="00E23926" w:rsidRPr="00CC30DD">
        <w:rPr>
          <w:rFonts w:cs="Times New Roman"/>
          <w:highlight w:val="white"/>
          <w:lang w:val="en-US"/>
        </w:rPr>
        <w:t xml:space="preserve">has been known to improve performance, as well as decrease the computational load </w:t>
      </w:r>
      <w:r w:rsidR="00CC5EDD" w:rsidRPr="00CC30DD">
        <w:rPr>
          <w:rFonts w:cs="Times New Roman"/>
          <w:highlight w:val="white"/>
          <w:lang w:val="en-US"/>
        </w:rPr>
        <w:fldChar w:fldCharType="begin"/>
      </w:r>
      <w:r w:rsidR="00CC5EDD" w:rsidRPr="00CC30DD">
        <w:rPr>
          <w:rFonts w:cs="Times New Roman"/>
          <w:highlight w:val="white"/>
          <w:lang w:val="en-US"/>
        </w:rPr>
        <w:instrText xml:space="preserve"> ADDIN ZOTERO_ITEM CSL_CITATION {"citationID":"a9WFSgr9","properties":{"formattedCitation":"(Hastie et al., 2009)","plainCitation":"(Hastie et al., 2009)","noteIndex":0},"citationItems":[{"id":474,"uris":["http://zotero.org/users/5126004/items/72PG9NRI"],"uri":["http://zotero.org/users/5126004/items/72PG9NRI"],"itemData":{"id":474,"type":"book","publisher":"Springer Science &amp; Business Media","source":"Google Scholar","title":"The elements of statistical learning: data mining, inference, and prediction","title-short":"The elements of statistical learning","author":[{"family":"Hastie","given":"Trevor"},{"family":"Tibshirani","given":"Robert"},{"family":"Friedman","given":"Jerome"}],"issued":{"date-parts":[["2009"]]}}}],"schema":"https://github.com/citation-style-language/schema/raw/master/csl-citation.json"} </w:instrText>
      </w:r>
      <w:r w:rsidR="00CC5EDD" w:rsidRPr="00CC30DD">
        <w:rPr>
          <w:rFonts w:cs="Times New Roman"/>
          <w:highlight w:val="white"/>
          <w:lang w:val="en-US"/>
        </w:rPr>
        <w:fldChar w:fldCharType="separate"/>
      </w:r>
      <w:r w:rsidR="00CC5EDD" w:rsidRPr="00CC30DD">
        <w:rPr>
          <w:rFonts w:cs="Times New Roman"/>
          <w:highlight w:val="white"/>
          <w:lang w:val="en-US"/>
        </w:rPr>
        <w:t>(Hastie et al., 2009)</w:t>
      </w:r>
      <w:r w:rsidR="00CC5EDD" w:rsidRPr="00CC30DD">
        <w:rPr>
          <w:rFonts w:cs="Times New Roman"/>
          <w:highlight w:val="white"/>
          <w:lang w:val="en-US"/>
        </w:rPr>
        <w:fldChar w:fldCharType="end"/>
      </w:r>
      <w:r w:rsidR="00AC01BE" w:rsidRPr="00CC30DD">
        <w:rPr>
          <w:rFonts w:cs="Times New Roman"/>
          <w:highlight w:val="white"/>
          <w:lang w:val="en-US"/>
        </w:rPr>
        <w:t xml:space="preserve">. </w:t>
      </w:r>
      <w:r w:rsidR="000F7909" w:rsidRPr="00CC30DD">
        <w:rPr>
          <w:rFonts w:cs="Times New Roman"/>
          <w:highlight w:val="white"/>
          <w:lang w:val="en-US"/>
        </w:rPr>
        <w:t xml:space="preserve">Regardless of </w:t>
      </w:r>
      <w:r w:rsidR="00534B1C" w:rsidRPr="00CC30DD">
        <w:rPr>
          <w:rFonts w:cs="Times New Roman"/>
          <w:highlight w:val="white"/>
          <w:lang w:val="en-US"/>
        </w:rPr>
        <w:t>scaling method</w:t>
      </w:r>
      <w:r w:rsidR="000F7909" w:rsidRPr="00CC30DD">
        <w:rPr>
          <w:rFonts w:cs="Times New Roman"/>
          <w:highlight w:val="white"/>
          <w:lang w:val="en-US"/>
        </w:rPr>
        <w:t xml:space="preserve">, </w:t>
      </w:r>
      <w:r w:rsidR="005B21B9" w:rsidRPr="00CC30DD">
        <w:rPr>
          <w:rFonts w:cs="Times New Roman"/>
          <w:highlight w:val="white"/>
          <w:lang w:val="en-US"/>
        </w:rPr>
        <w:t>it is important to avoid scaling the pooled features from the training and holdout set</w:t>
      </w:r>
      <w:r w:rsidR="00A21B34" w:rsidRPr="00CC30DD">
        <w:rPr>
          <w:rFonts w:cs="Times New Roman"/>
          <w:highlight w:val="white"/>
          <w:lang w:val="en-US"/>
        </w:rPr>
        <w:t xml:space="preserve"> – instead t</w:t>
      </w:r>
      <w:r w:rsidR="00E550D6" w:rsidRPr="00CC30DD">
        <w:rPr>
          <w:rFonts w:cs="Times New Roman"/>
          <w:highlight w:val="white"/>
          <w:lang w:val="en-US"/>
        </w:rPr>
        <w:t>he scaling of both the training and holdout set should only use information (e.g. min-max values</w:t>
      </w:r>
      <w:r w:rsidR="00A21B34" w:rsidRPr="00CC30DD">
        <w:rPr>
          <w:rFonts w:cs="Times New Roman"/>
          <w:highlight w:val="white"/>
          <w:lang w:val="en-US"/>
        </w:rPr>
        <w:t xml:space="preserve"> if using min-max normalization</w:t>
      </w:r>
      <w:r w:rsidR="00E550D6" w:rsidRPr="00CC30DD">
        <w:rPr>
          <w:rFonts w:cs="Times New Roman"/>
          <w:highlight w:val="white"/>
          <w:lang w:val="en-US"/>
        </w:rPr>
        <w:t xml:space="preserve">) from the training set. This ensures that no information can flow from the training to the </w:t>
      </w:r>
      <w:r w:rsidR="00074C1C" w:rsidRPr="00CC30DD">
        <w:rPr>
          <w:rFonts w:cs="Times New Roman"/>
          <w:highlight w:val="white"/>
          <w:lang w:val="en-US"/>
        </w:rPr>
        <w:t xml:space="preserve">test </w:t>
      </w:r>
      <w:r w:rsidR="00E550D6" w:rsidRPr="00CC30DD">
        <w:rPr>
          <w:rFonts w:cs="Times New Roman"/>
          <w:highlight w:val="white"/>
          <w:lang w:val="en-US"/>
        </w:rPr>
        <w:t>set</w:t>
      </w:r>
      <w:r w:rsidR="00D07514" w:rsidRPr="00CC30DD">
        <w:rPr>
          <w:rFonts w:cs="Times New Roman"/>
          <w:highlight w:val="white"/>
          <w:lang w:val="en-US"/>
        </w:rPr>
        <w:t>, which otherwise would result in overfitting</w:t>
      </w:r>
      <w:r w:rsidR="00E550D6" w:rsidRPr="00CC30DD">
        <w:rPr>
          <w:rFonts w:cs="Times New Roman"/>
          <w:highlight w:val="white"/>
          <w:lang w:val="en-US"/>
        </w:rPr>
        <w:t xml:space="preserve"> </w:t>
      </w:r>
      <w:r w:rsidR="00E550D6" w:rsidRPr="00CC30DD">
        <w:rPr>
          <w:rFonts w:cs="Times New Roman"/>
          <w:highlight w:val="white"/>
          <w:lang w:val="en-US"/>
        </w:rPr>
        <w:fldChar w:fldCharType="begin"/>
      </w:r>
      <w:r w:rsidR="00E550D6" w:rsidRPr="00CC30DD">
        <w:rPr>
          <w:rFonts w:cs="Times New Roman"/>
          <w:highlight w:val="white"/>
          <w:lang w:val="en-US"/>
        </w:rPr>
        <w:instrText xml:space="preserve"> ADDIN ZOTERO_ITEM CSL_CITATION {"citationID":"0GWbOSAN","properties":{"formattedCitation":"(Myrianthous,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sidR="00E550D6" w:rsidRPr="00CC30DD">
        <w:rPr>
          <w:rFonts w:cs="Times New Roman"/>
          <w:highlight w:val="white"/>
          <w:lang w:val="en-US"/>
        </w:rPr>
        <w:fldChar w:fldCharType="separate"/>
      </w:r>
      <w:r w:rsidR="00E550D6" w:rsidRPr="00CC30DD">
        <w:rPr>
          <w:rFonts w:cs="Times New Roman"/>
          <w:highlight w:val="white"/>
          <w:lang w:val="en-US"/>
        </w:rPr>
        <w:t>(Myrianthous, 2020)</w:t>
      </w:r>
      <w:r w:rsidR="00E550D6" w:rsidRPr="00CC30DD">
        <w:rPr>
          <w:rFonts w:cs="Times New Roman"/>
          <w:highlight w:val="white"/>
          <w:lang w:val="en-US"/>
        </w:rPr>
        <w:fldChar w:fldCharType="end"/>
      </w:r>
      <w:r w:rsidR="00E550D6" w:rsidRPr="00CC30DD">
        <w:rPr>
          <w:rFonts w:cs="Times New Roman"/>
          <w:highlight w:val="white"/>
          <w:lang w:val="en-US"/>
        </w:rPr>
        <w:t>.</w:t>
      </w:r>
    </w:p>
    <w:p w14:paraId="3BD25B89" w14:textId="1EBE160B" w:rsidR="00BC1D9D" w:rsidRPr="00CC30DD" w:rsidRDefault="000D59D3" w:rsidP="001B0EED">
      <w:pPr>
        <w:spacing w:line="360" w:lineRule="auto"/>
        <w:rPr>
          <w:rFonts w:eastAsia="Times New Roman" w:cs="Times New Roman"/>
          <w:lang w:val="en-US"/>
        </w:rPr>
      </w:pPr>
      <w:r w:rsidRPr="00CC30DD">
        <w:rPr>
          <w:rFonts w:cs="Times New Roman"/>
          <w:i/>
          <w:iCs/>
          <w:highlight w:val="white"/>
          <w:lang w:val="en-US"/>
        </w:rPr>
        <w:t xml:space="preserve">5) </w:t>
      </w:r>
      <w:r w:rsidR="003A3031" w:rsidRPr="00CC30DD">
        <w:rPr>
          <w:rFonts w:cs="Times New Roman"/>
          <w:i/>
          <w:iCs/>
          <w:highlight w:val="white"/>
          <w:lang w:val="en-US"/>
        </w:rPr>
        <w:t>Feature selection</w:t>
      </w:r>
      <w:r w:rsidR="0016627B" w:rsidRPr="00CC30DD">
        <w:rPr>
          <w:rFonts w:cs="Times New Roman"/>
          <w:i/>
          <w:iCs/>
          <w:highlight w:val="white"/>
          <w:lang w:val="en-US"/>
        </w:rPr>
        <w:t>:</w:t>
      </w:r>
      <w:r w:rsidR="00E139C2" w:rsidRPr="00CC30DD">
        <w:rPr>
          <w:rFonts w:cs="Times New Roman"/>
          <w:b/>
          <w:bCs/>
          <w:highlight w:val="white"/>
          <w:lang w:val="en-US"/>
        </w:rPr>
        <w:t xml:space="preserve"> </w:t>
      </w:r>
      <w:r w:rsidR="001D179C" w:rsidRPr="00CC30DD">
        <w:rPr>
          <w:rFonts w:cs="Times New Roman"/>
          <w:highlight w:val="white"/>
          <w:lang w:val="en-US"/>
        </w:rPr>
        <w:t xml:space="preserve">It can be necessary to select a subset of features, </w:t>
      </w:r>
      <w:r w:rsidR="002947C4" w:rsidRPr="00CC30DD">
        <w:rPr>
          <w:rFonts w:cs="Times New Roman"/>
          <w:highlight w:val="white"/>
          <w:lang w:val="en-US"/>
        </w:rPr>
        <w:t>given many extracted features</w:t>
      </w:r>
      <w:r w:rsidR="001D179C" w:rsidRPr="00CC30DD">
        <w:rPr>
          <w:rFonts w:cs="Times New Roman"/>
          <w:highlight w:val="white"/>
          <w:lang w:val="en-US"/>
        </w:rPr>
        <w:t>.</w:t>
      </w:r>
      <w:r w:rsidR="001019F3" w:rsidRPr="00CC30DD">
        <w:rPr>
          <w:rFonts w:cs="Times New Roman"/>
          <w:highlight w:val="white"/>
          <w:lang w:val="en-US"/>
        </w:rPr>
        <w:t xml:space="preserve"> Feature selection is carried out </w:t>
      </w:r>
      <w:r w:rsidR="001019F3" w:rsidRPr="00CC30DD">
        <w:rPr>
          <w:rFonts w:eastAsia="Times New Roman" w:cs="Times New Roman"/>
          <w:highlight w:val="white"/>
          <w:lang w:val="en-US"/>
        </w:rPr>
        <w:t xml:space="preserve">in order to </w:t>
      </w:r>
      <w:r w:rsidR="003F1053" w:rsidRPr="00CC30DD">
        <w:rPr>
          <w:rFonts w:eastAsia="Times New Roman" w:cs="Times New Roman"/>
          <w:highlight w:val="white"/>
          <w:lang w:val="en-US"/>
        </w:rPr>
        <w:t xml:space="preserve">improve predictive power and interpretability as well as to </w:t>
      </w:r>
      <w:r w:rsidR="001019F3" w:rsidRPr="00CC30DD">
        <w:rPr>
          <w:rFonts w:eastAsia="Times New Roman" w:cs="Times New Roman"/>
          <w:highlight w:val="white"/>
          <w:lang w:val="en-US"/>
        </w:rPr>
        <w:t>reduce</w:t>
      </w:r>
      <w:r w:rsidR="003F1053" w:rsidRPr="00CC30DD">
        <w:rPr>
          <w:rFonts w:eastAsia="Times New Roman" w:cs="Times New Roman"/>
          <w:highlight w:val="white"/>
          <w:lang w:val="en-US"/>
        </w:rPr>
        <w:t xml:space="preserve"> </w:t>
      </w:r>
      <w:r w:rsidR="001019F3" w:rsidRPr="00CC30DD">
        <w:rPr>
          <w:rFonts w:eastAsia="Times New Roman" w:cs="Times New Roman"/>
          <w:highlight w:val="white"/>
          <w:lang w:val="en-US"/>
        </w:rPr>
        <w:t>complexity</w:t>
      </w:r>
      <w:r w:rsidR="003F1053" w:rsidRPr="00CC30DD">
        <w:rPr>
          <w:rFonts w:eastAsia="Times New Roman" w:cs="Times New Roman"/>
          <w:highlight w:val="white"/>
          <w:lang w:val="en-US"/>
        </w:rPr>
        <w:t xml:space="preserve"> and </w:t>
      </w:r>
      <w:r w:rsidR="00B72BF9" w:rsidRPr="00CC30DD">
        <w:rPr>
          <w:rFonts w:eastAsia="Times New Roman" w:cs="Times New Roman"/>
          <w:highlight w:val="white"/>
          <w:lang w:val="en-US"/>
        </w:rPr>
        <w:t xml:space="preserve">need for </w:t>
      </w:r>
      <w:r w:rsidR="001019F3" w:rsidRPr="00CC30DD">
        <w:rPr>
          <w:rFonts w:eastAsia="Times New Roman" w:cs="Times New Roman"/>
          <w:highlight w:val="white"/>
          <w:lang w:val="en-US"/>
        </w:rPr>
        <w:t>computational power</w:t>
      </w:r>
      <w:r w:rsidR="00666755" w:rsidRPr="00CC30DD">
        <w:rPr>
          <w:rFonts w:eastAsia="Times New Roman" w:cs="Times New Roman"/>
          <w:lang w:val="en-US"/>
        </w:rPr>
        <w:t xml:space="preserve"> </w:t>
      </w:r>
      <w:r w:rsidR="00E43409" w:rsidRPr="00CC30DD">
        <w:rPr>
          <w:rFonts w:eastAsia="Times New Roman" w:cs="Times New Roman"/>
          <w:lang w:val="en-US"/>
        </w:rPr>
        <w:fldChar w:fldCharType="begin"/>
      </w:r>
      <w:r w:rsidR="00E43409" w:rsidRPr="00CC30DD">
        <w:rPr>
          <w:rFonts w:eastAsia="Times New Roman" w:cs="Times New Roman"/>
          <w:lang w:val="en-US"/>
        </w:rPr>
        <w:instrText xml:space="preserve"> ADDIN ZOTERO_ITEM CSL_CITATION {"citationID":"DqUsHN7D","properties":{"formattedCitation":"(Hastie et al., 2009)","plainCitation":"(Hastie et al., 2009)","noteIndex":0},"citationItems":[{"id":474,"uris":["http://zotero.org/users/5126004/items/72PG9NRI"],"uri":["http://zotero.org/users/5126004/items/72PG9NRI"],"itemData":{"id":474,"type":"book","publisher":"Springer Science &amp; Business Media","source":"Google Scholar","title":"The elements of statistical learning: data mining, inference, and prediction","title-short":"The elements of statistical learning","author":[{"family":"Hastie","given":"Trevor"},{"family":"Tibshirani","given":"Robert"},{"family":"Friedman","given":"Jerome"}],"issued":{"date-parts":[["2009"]]}}}],"schema":"https://github.com/citation-style-language/schema/raw/master/csl-citation.json"} </w:instrText>
      </w:r>
      <w:r w:rsidR="00E43409" w:rsidRPr="00CC30DD">
        <w:rPr>
          <w:rFonts w:eastAsia="Times New Roman" w:cs="Times New Roman"/>
          <w:lang w:val="en-US"/>
        </w:rPr>
        <w:fldChar w:fldCharType="separate"/>
      </w:r>
      <w:r w:rsidR="00E43409" w:rsidRPr="00CC30DD">
        <w:rPr>
          <w:rFonts w:cs="Times New Roman"/>
          <w:lang w:val="en-US"/>
        </w:rPr>
        <w:t>(Hastie et al., 2009)</w:t>
      </w:r>
      <w:r w:rsidR="00E43409" w:rsidRPr="00CC30DD">
        <w:rPr>
          <w:rFonts w:eastAsia="Times New Roman" w:cs="Times New Roman"/>
          <w:lang w:val="en-US"/>
        </w:rPr>
        <w:fldChar w:fldCharType="end"/>
      </w:r>
      <w:r w:rsidR="003F1053" w:rsidRPr="00CC30DD">
        <w:rPr>
          <w:rFonts w:eastAsia="Times New Roman" w:cs="Times New Roman"/>
          <w:lang w:val="en-US"/>
        </w:rPr>
        <w:t>.</w:t>
      </w:r>
    </w:p>
    <w:p w14:paraId="3031B1C5" w14:textId="4E2A328B" w:rsidR="00D44A94" w:rsidRPr="00CC30DD" w:rsidRDefault="00803300" w:rsidP="001B0EED">
      <w:pPr>
        <w:spacing w:line="360" w:lineRule="auto"/>
        <w:rPr>
          <w:rFonts w:eastAsia="Times New Roman" w:cs="Times New Roman"/>
          <w:lang w:val="en-US"/>
        </w:rPr>
      </w:pPr>
      <w:r w:rsidRPr="00CC30DD">
        <w:rPr>
          <w:rFonts w:cs="Times New Roman"/>
          <w:lang w:val="en-US"/>
        </w:rPr>
        <w:t xml:space="preserve">Features must only be selected on basis of information in the training set, and not on the pooled training and testing data. Selecting relevant features based on what is relevant in the </w:t>
      </w:r>
      <w:r w:rsidR="007922FE" w:rsidRPr="00CC30DD">
        <w:rPr>
          <w:rFonts w:cs="Times New Roman"/>
          <w:lang w:val="en-US"/>
        </w:rPr>
        <w:t xml:space="preserve">test </w:t>
      </w:r>
      <w:r w:rsidRPr="00CC30DD">
        <w:rPr>
          <w:rFonts w:cs="Times New Roman"/>
          <w:lang w:val="en-US"/>
        </w:rPr>
        <w:t xml:space="preserve">set is going to produce </w:t>
      </w:r>
      <w:r w:rsidR="00B34048" w:rsidRPr="00CC30DD">
        <w:rPr>
          <w:rFonts w:cs="Times New Roman"/>
          <w:lang w:val="en-US"/>
        </w:rPr>
        <w:t xml:space="preserve">problems with </w:t>
      </w:r>
      <w:r w:rsidRPr="00CC30DD">
        <w:rPr>
          <w:rFonts w:cs="Times New Roman"/>
          <w:lang w:val="en-US"/>
        </w:rPr>
        <w:t>overfitting and low generalizability</w:t>
      </w:r>
      <w:bookmarkStart w:id="23" w:name="_Hlk59113211"/>
      <w:r w:rsidRPr="00CC30DD">
        <w:rPr>
          <w:rFonts w:cs="Times New Roman"/>
          <w:lang w:val="en-US"/>
        </w:rPr>
        <w:t xml:space="preserve"> </w:t>
      </w:r>
      <w:r w:rsidRPr="00CC30DD">
        <w:rPr>
          <w:rFonts w:cs="Times New Roman"/>
          <w:i/>
          <w:iCs/>
          <w:highlight w:val="white"/>
          <w:lang w:val="da-DK"/>
        </w:rPr>
        <w:fldChar w:fldCharType="begin"/>
      </w:r>
      <w:r w:rsidRPr="00CC30DD">
        <w:rPr>
          <w:rFonts w:cs="Times New Roman"/>
          <w:i/>
          <w:iCs/>
          <w:highlight w:val="white"/>
          <w:lang w:val="en-US"/>
        </w:rPr>
        <w:instrText xml:space="preserve"> ADDIN ZOTERO_ITEM CSL_CITATION {"citationID":"UmujPnDa","properties":{"formattedCitation":"(Vabalas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Pr="00CC30DD">
        <w:rPr>
          <w:rFonts w:cs="Times New Roman"/>
          <w:i/>
          <w:iCs/>
          <w:highlight w:val="white"/>
          <w:lang w:val="da-DK"/>
        </w:rPr>
        <w:fldChar w:fldCharType="separate"/>
      </w:r>
      <w:r w:rsidRPr="00CC30DD">
        <w:rPr>
          <w:rFonts w:cs="Times New Roman"/>
          <w:highlight w:val="white"/>
          <w:lang w:val="en-US"/>
        </w:rPr>
        <w:t>(Vabalas et al., 2019)</w:t>
      </w:r>
      <w:r w:rsidRPr="00CC30DD">
        <w:rPr>
          <w:rFonts w:cs="Times New Roman"/>
          <w:i/>
          <w:iCs/>
          <w:highlight w:val="white"/>
          <w:lang w:val="da-DK"/>
        </w:rPr>
        <w:fldChar w:fldCharType="end"/>
      </w:r>
      <w:r w:rsidRPr="00CC30DD">
        <w:rPr>
          <w:rFonts w:cs="Times New Roman"/>
          <w:lang w:val="en-US"/>
        </w:rPr>
        <w:t>.</w:t>
      </w:r>
      <w:bookmarkEnd w:id="23"/>
      <w:r w:rsidR="005C4768" w:rsidRPr="00CC30DD">
        <w:rPr>
          <w:rFonts w:cs="Times New Roman"/>
          <w:lang w:val="en-US"/>
        </w:rPr>
        <w:t xml:space="preserve"> </w:t>
      </w:r>
      <w:r w:rsidR="00462870" w:rsidRPr="00CC30DD">
        <w:rPr>
          <w:rFonts w:cs="Times New Roman"/>
          <w:lang w:val="en-US"/>
        </w:rPr>
        <w:t>Numerous feature selection techniques exis</w:t>
      </w:r>
      <w:r w:rsidR="002C057B" w:rsidRPr="00CC30DD">
        <w:rPr>
          <w:rFonts w:cs="Times New Roman"/>
          <w:lang w:val="en-US"/>
        </w:rPr>
        <w:t xml:space="preserve">t, and although choosing a technique might seem an arbitrary choice, it is not. </w:t>
      </w:r>
      <w:r w:rsidR="000178F2" w:rsidRPr="00CC30DD">
        <w:rPr>
          <w:rFonts w:cs="Times New Roman"/>
          <w:lang w:val="en-US"/>
        </w:rPr>
        <w:t xml:space="preserve">They do </w:t>
      </w:r>
      <w:r w:rsidR="004B6D47" w:rsidRPr="00CC30DD">
        <w:rPr>
          <w:rFonts w:cs="Times New Roman"/>
          <w:lang w:val="en-US"/>
        </w:rPr>
        <w:t xml:space="preserve">in </w:t>
      </w:r>
      <w:r w:rsidR="002C057B" w:rsidRPr="00CC30DD">
        <w:rPr>
          <w:rFonts w:cs="Times New Roman"/>
          <w:lang w:val="en-US"/>
        </w:rPr>
        <w:t xml:space="preserve">theory perform the same task, </w:t>
      </w:r>
      <w:r w:rsidR="000178F2" w:rsidRPr="00CC30DD">
        <w:rPr>
          <w:rFonts w:cs="Times New Roman"/>
          <w:lang w:val="en-US"/>
        </w:rPr>
        <w:t xml:space="preserve">but </w:t>
      </w:r>
      <w:r w:rsidR="002C057B" w:rsidRPr="00CC30DD">
        <w:rPr>
          <w:rFonts w:cs="Times New Roman"/>
          <w:lang w:val="en-US"/>
        </w:rPr>
        <w:t xml:space="preserve">in practice they do not perform equally well </w:t>
      </w:r>
      <w:r w:rsidR="002C057B" w:rsidRPr="00CC30DD">
        <w:rPr>
          <w:rFonts w:cs="Times New Roman"/>
          <w:lang w:val="en-US"/>
        </w:rPr>
        <w:fldChar w:fldCharType="begin"/>
      </w:r>
      <w:r w:rsidR="002C057B" w:rsidRPr="00CC30DD">
        <w:rPr>
          <w:rFonts w:cs="Times New Roman"/>
          <w:lang w:val="en-US"/>
        </w:rPr>
        <w:instrText xml:space="preserve"> ADDIN ZOTERO_ITEM CSL_CITATION {"citationID":"rlZb3MnU","properties":{"formattedCitation":"(Oreski et al., 2017)","plainCitation":"(Oreski et al., 2017)","noteIndex":0},"citationItems":[{"id":494,"uris":["http://zotero.org/users/5126004/items/TUKSE95F"],"uri":["http://zotero.org/users/5126004/items/TUKSE95F"],"itemData":{"id":494,"type":"article-journal","abstract":"While extensive research in data mining has been devoted to developing better feature selection techniques, none of this research has examined the intrinsic relationship between dataset characteristics and a feature selection technique’s performance. Thus, our research examines experimentally how dataset characteristics affect both the accuracy and the time complexity of feature selection. To evaluate the performance of various feature selection techniques on datasets of different characteristics, extensive experiments with five feature selection techniques, three types of classification algorithms, seven types of dataset characterization methods and all possible combinations of dataset characteristics are conducted on 128 publicly available datasets. We apply the decision tree method to evaluate the interdependencies between dataset characteristics and performance. The results of the study reveal the intrinsic relationship between dataset characteristics and feature selection techniques’ performance. Additionally, our study contributes to research in data mining by providing a roadmap for future research on feature selection and a significantly wider framework for comparative analysis.","container-title":"Applied Soft Computing","DOI":"10.1016/j.asoc.2016.12.023","ISSN":"1568-4946","journalAbbreviation":"Applied Soft Computing","language":"en","page":"109-119","source":"ScienceDirect","title":"Effects of dataset characteristics on the performance of feature selection techniques","volume":"52","author":[{"family":"Oreski","given":"Dijana"},{"family":"Oreski","given":"Stjepan"},{"family":"Klicek","given":"Bozidar"}],"issued":{"date-parts":[["2017",3,1]]}}}],"schema":"https://github.com/citation-style-language/schema/raw/master/csl-citation.json"} </w:instrText>
      </w:r>
      <w:r w:rsidR="002C057B" w:rsidRPr="00CC30DD">
        <w:rPr>
          <w:rFonts w:cs="Times New Roman"/>
          <w:lang w:val="en-US"/>
        </w:rPr>
        <w:fldChar w:fldCharType="separate"/>
      </w:r>
      <w:r w:rsidR="002C057B" w:rsidRPr="00CC30DD">
        <w:rPr>
          <w:rFonts w:cs="Times New Roman"/>
          <w:lang w:val="en-US"/>
        </w:rPr>
        <w:t>(Oreski et al., 2017)</w:t>
      </w:r>
      <w:r w:rsidR="002C057B" w:rsidRPr="00CC30DD">
        <w:rPr>
          <w:rFonts w:cs="Times New Roman"/>
          <w:lang w:val="en-US"/>
        </w:rPr>
        <w:fldChar w:fldCharType="end"/>
      </w:r>
      <w:r w:rsidR="00B567FA" w:rsidRPr="00CC30DD">
        <w:rPr>
          <w:rFonts w:cs="Times New Roman"/>
          <w:lang w:val="en-US"/>
        </w:rPr>
        <w:t xml:space="preserve">. </w:t>
      </w:r>
      <w:r w:rsidR="00323A9E" w:rsidRPr="00CC30DD">
        <w:rPr>
          <w:rFonts w:cs="Times New Roman"/>
          <w:lang w:val="en-US"/>
        </w:rPr>
        <w:t>There simply is no silver bullet method, however, as t</w:t>
      </w:r>
      <w:r w:rsidR="00B567FA" w:rsidRPr="00CC30DD">
        <w:rPr>
          <w:rFonts w:cs="Times New Roman"/>
          <w:lang w:val="en-US"/>
        </w:rPr>
        <w:t>he best individually performing feature selection technique depends on both dataset and classifier algorithm</w:t>
      </w:r>
      <w:r w:rsidR="00323A9E" w:rsidRPr="00CC30DD">
        <w:rPr>
          <w:rFonts w:cs="Times New Roman"/>
          <w:lang w:val="en-US"/>
        </w:rPr>
        <w:t xml:space="preserve"> </w:t>
      </w:r>
      <w:r w:rsidR="00323A9E" w:rsidRPr="00CC30DD">
        <w:rPr>
          <w:rFonts w:cs="Times New Roman"/>
          <w:lang w:val="en-US"/>
        </w:rPr>
        <w:fldChar w:fldCharType="begin"/>
      </w:r>
      <w:r w:rsidR="00323A9E" w:rsidRPr="00CC30DD">
        <w:rPr>
          <w:rFonts w:cs="Times New Roman"/>
          <w:lang w:val="en-US"/>
        </w:rPr>
        <w:instrText xml:space="preserve"> ADDIN ZOTERO_ITEM CSL_CITATION {"citationID":"a9d3jrAn","properties":{"formattedCitation":"(Jovi\\uc0\\u263{} et al., 2015)","plainCitation":"(Jović et al., 2015)","noteIndex":0},"citationItems":[{"id":508,"uris":["http://zotero.org/users/5126004/items/5P9X8CGG"],"uri":["http://zotero.org/users/5126004/items/5P9X8CGG"],"itemData":{"id":508,"type":"paper-conference","container-title":"2015 38th international convention on information and communication technology, electronics and microelectronics (MIPRO)","page":"1200–1205","publisher":"Ieee","source":"Google Scholar","title":"A review of feature selection methods with applications","author":[{"family":"Jović","given":"Alan"},{"family":"Brkić","given":"Karla"},{"family":"Bogunović","given":"Nikola"}],"issued":{"date-parts":[["2015"]]}}}],"schema":"https://github.com/citation-style-language/schema/raw/master/csl-citation.json"} </w:instrText>
      </w:r>
      <w:r w:rsidR="00323A9E" w:rsidRPr="00CC30DD">
        <w:rPr>
          <w:rFonts w:cs="Times New Roman"/>
          <w:lang w:val="en-US"/>
        </w:rPr>
        <w:fldChar w:fldCharType="separate"/>
      </w:r>
      <w:r w:rsidR="00323A9E" w:rsidRPr="00CC30DD">
        <w:rPr>
          <w:rFonts w:cs="Times New Roman"/>
          <w:szCs w:val="24"/>
          <w:lang w:val="en-US"/>
        </w:rPr>
        <w:t>(Jović et al., 2015)</w:t>
      </w:r>
      <w:r w:rsidR="00323A9E" w:rsidRPr="00CC30DD">
        <w:rPr>
          <w:rFonts w:cs="Times New Roman"/>
          <w:lang w:val="en-US"/>
        </w:rPr>
        <w:fldChar w:fldCharType="end"/>
      </w:r>
      <w:r w:rsidR="00323A9E" w:rsidRPr="00CC30DD">
        <w:rPr>
          <w:rFonts w:cs="Times New Roman"/>
          <w:lang w:val="en-US"/>
        </w:rPr>
        <w:t>.</w:t>
      </w:r>
      <w:r w:rsidR="001022AB" w:rsidRPr="00CC30DD">
        <w:rPr>
          <w:rFonts w:cs="Times New Roman"/>
          <w:lang w:val="en-US"/>
        </w:rPr>
        <w:t xml:space="preserve"> </w:t>
      </w:r>
    </w:p>
    <w:p w14:paraId="6C4E4C2F" w14:textId="03294FD4" w:rsidR="009B51A4" w:rsidRPr="00CC30DD" w:rsidRDefault="000D59D3" w:rsidP="006F4023">
      <w:pPr>
        <w:spacing w:line="360" w:lineRule="auto"/>
        <w:rPr>
          <w:rFonts w:cs="Times New Roman"/>
          <w:highlight w:val="white"/>
          <w:lang w:val="en-US"/>
        </w:rPr>
      </w:pPr>
      <w:r w:rsidRPr="00CC30DD">
        <w:rPr>
          <w:rFonts w:cs="Times New Roman"/>
          <w:i/>
          <w:iCs/>
          <w:highlight w:val="white"/>
          <w:lang w:val="en-US"/>
        </w:rPr>
        <w:t xml:space="preserve">6), 7), 8) </w:t>
      </w:r>
      <w:r w:rsidR="003A3031" w:rsidRPr="00CC30DD">
        <w:rPr>
          <w:rFonts w:cs="Times New Roman"/>
          <w:i/>
          <w:iCs/>
          <w:highlight w:val="white"/>
          <w:lang w:val="en-US"/>
        </w:rPr>
        <w:t xml:space="preserve">Model </w:t>
      </w:r>
      <w:r w:rsidR="00962D14" w:rsidRPr="00CC30DD">
        <w:rPr>
          <w:rFonts w:cs="Times New Roman"/>
          <w:i/>
          <w:iCs/>
          <w:highlight w:val="white"/>
          <w:lang w:val="en-US"/>
        </w:rPr>
        <w:t>training</w:t>
      </w:r>
      <w:r w:rsidR="003A3031" w:rsidRPr="00CC30DD">
        <w:rPr>
          <w:rFonts w:cs="Times New Roman"/>
          <w:i/>
          <w:iCs/>
          <w:highlight w:val="white"/>
          <w:lang w:val="en-US"/>
        </w:rPr>
        <w:t xml:space="preserve">, </w:t>
      </w:r>
      <w:r w:rsidR="00962D14" w:rsidRPr="00CC30DD">
        <w:rPr>
          <w:rFonts w:cs="Times New Roman"/>
          <w:i/>
          <w:iCs/>
          <w:highlight w:val="white"/>
          <w:lang w:val="en-US"/>
        </w:rPr>
        <w:t xml:space="preserve">tuning </w:t>
      </w:r>
      <w:r w:rsidR="003A3031" w:rsidRPr="00CC30DD">
        <w:rPr>
          <w:rFonts w:cs="Times New Roman"/>
          <w:i/>
          <w:iCs/>
          <w:highlight w:val="white"/>
          <w:lang w:val="en-US"/>
        </w:rPr>
        <w:t xml:space="preserve">and </w:t>
      </w:r>
      <w:r w:rsidR="00F53B43" w:rsidRPr="00CC30DD">
        <w:rPr>
          <w:rFonts w:cs="Times New Roman"/>
          <w:i/>
          <w:iCs/>
          <w:highlight w:val="white"/>
          <w:lang w:val="en-US"/>
        </w:rPr>
        <w:t>validation</w:t>
      </w:r>
      <w:r w:rsidR="00E037AC" w:rsidRPr="00CC30DD">
        <w:rPr>
          <w:rFonts w:cs="Times New Roman"/>
          <w:i/>
          <w:iCs/>
          <w:highlight w:val="white"/>
          <w:lang w:val="en-US"/>
        </w:rPr>
        <w:t>.</w:t>
      </w:r>
      <w:r w:rsidR="00CD663B" w:rsidRPr="00CC30DD">
        <w:rPr>
          <w:rFonts w:cs="Times New Roman"/>
          <w:b/>
          <w:bCs/>
          <w:highlight w:val="white"/>
          <w:lang w:val="en-US"/>
        </w:rPr>
        <w:t xml:space="preserve"> </w:t>
      </w:r>
      <w:r w:rsidR="009247AB" w:rsidRPr="00CC30DD">
        <w:rPr>
          <w:rFonts w:cs="Times New Roman"/>
          <w:highlight w:val="white"/>
          <w:lang w:val="en-US"/>
        </w:rPr>
        <w:t xml:space="preserve">Supervised </w:t>
      </w:r>
      <w:r w:rsidR="00BB2C1E" w:rsidRPr="00CC30DD">
        <w:rPr>
          <w:rFonts w:cs="Times New Roman"/>
          <w:highlight w:val="white"/>
          <w:lang w:val="en-US"/>
        </w:rPr>
        <w:t>machine learning</w:t>
      </w:r>
      <w:r w:rsidR="009247AB" w:rsidRPr="00CC30DD">
        <w:rPr>
          <w:rFonts w:cs="Times New Roman"/>
          <w:highlight w:val="white"/>
          <w:lang w:val="en-US"/>
        </w:rPr>
        <w:t xml:space="preserve"> </w:t>
      </w:r>
      <w:r w:rsidR="00BB2C1E" w:rsidRPr="00CC30DD">
        <w:rPr>
          <w:rFonts w:cs="Times New Roman"/>
          <w:highlight w:val="white"/>
          <w:lang w:val="en-US"/>
        </w:rPr>
        <w:t>covers a wide range of algorithms</w:t>
      </w:r>
      <w:r w:rsidR="00683591" w:rsidRPr="00CC30DD">
        <w:rPr>
          <w:rFonts w:cs="Times New Roman"/>
          <w:highlight w:val="white"/>
          <w:lang w:val="en-US"/>
        </w:rPr>
        <w:t xml:space="preserve"> </w:t>
      </w:r>
      <w:r w:rsidR="00BB2C1E" w:rsidRPr="00CC30DD">
        <w:rPr>
          <w:rFonts w:cs="Times New Roman"/>
          <w:highlight w:val="white"/>
          <w:lang w:val="en-US"/>
        </w:rPr>
        <w:t xml:space="preserve">that all produce models </w:t>
      </w:r>
      <w:r w:rsidR="00FB06C6" w:rsidRPr="00CC30DD">
        <w:rPr>
          <w:rFonts w:cs="Times New Roman"/>
          <w:highlight w:val="white"/>
          <w:lang w:val="en-US"/>
        </w:rPr>
        <w:t xml:space="preserve">based on some set of </w:t>
      </w:r>
      <w:r w:rsidR="00683591" w:rsidRPr="00CC30DD">
        <w:rPr>
          <w:rFonts w:cs="Times New Roman"/>
          <w:highlight w:val="white"/>
          <w:lang w:val="en-US"/>
        </w:rPr>
        <w:t>data</w:t>
      </w:r>
      <w:r w:rsidR="00F7721D" w:rsidRPr="00CC30DD">
        <w:rPr>
          <w:rFonts w:cs="Times New Roman"/>
          <w:highlight w:val="white"/>
          <w:lang w:val="en-US"/>
        </w:rPr>
        <w:t>.</w:t>
      </w:r>
      <w:r w:rsidR="00804C09" w:rsidRPr="00CC30DD">
        <w:rPr>
          <w:rFonts w:cs="Times New Roman"/>
          <w:highlight w:val="white"/>
          <w:lang w:val="en-US"/>
        </w:rPr>
        <w:t xml:space="preserve"> Common to most of them is the embedded use of hyperparameters - parameters with values that control the learning process of a given algorithm.</w:t>
      </w:r>
      <w:r w:rsidR="00082560" w:rsidRPr="00CC30DD">
        <w:rPr>
          <w:rFonts w:cs="Times New Roman"/>
          <w:highlight w:val="white"/>
          <w:lang w:val="en-US"/>
        </w:rPr>
        <w:t xml:space="preserve"> </w:t>
      </w:r>
      <w:r w:rsidR="00844CF5" w:rsidRPr="00CC30DD">
        <w:rPr>
          <w:rFonts w:cs="Times New Roman"/>
          <w:highlight w:val="white"/>
          <w:lang w:val="en-US"/>
        </w:rPr>
        <w:t xml:space="preserve">Performance is dependent on hyperparameter settings and they must be specified before training a model </w:t>
      </w:r>
      <w:r w:rsidR="00844CF5" w:rsidRPr="00CC30DD">
        <w:rPr>
          <w:rFonts w:cs="Times New Roman"/>
          <w:highlight w:val="white"/>
          <w:lang w:val="en-US"/>
        </w:rPr>
        <w:fldChar w:fldCharType="begin"/>
      </w:r>
      <w:r w:rsidR="00844CF5" w:rsidRPr="00CC30DD">
        <w:rPr>
          <w:rFonts w:cs="Times New Roman"/>
          <w:highlight w:val="white"/>
          <w:lang w:val="en-US"/>
        </w:rPr>
        <w:instrText xml:space="preserve"> ADDIN ZOTERO_ITEM CSL_CITATION {"citationID":"5Emq1QCd","properties":{"formattedCitation":"(Hutter et al., 2014)","plainCitation":"(Hutter et al., 2014)","noteIndex":0},"citationItems":[{"id":665,"uris":["http://zotero.org/users/5126004/items/2S2ULAEE"],"uri":["http://zotero.org/users/5126004/items/2S2ULAEE"],"itemData":{"id":665,"type":"paper-conference","abstract":"The performance of many machine learning methods depends critically on hyperparameter settings. Sophisticated Bayesian optimization methods have recently achieved considerable successes in optimizi...","container-title":"International Conference on Machine Learning","event":"International Conference on Machine Learning","language":"en","note":"ISSN: 1938-7228","page":"754-762","publisher":"PMLR","source":"proceedings.mlr.press","title":"An Efficient Approach for Assessing Hyperparameter Importance","URL":"http://proceedings.mlr.press/v32/hutter14.html","author":[{"family":"Hutter","given":"Frank"},{"family":"Hoos","given":"Holger"},{"family":"Leyton-Brown","given":"Kevin"}],"accessed":{"date-parts":[["2020",12,17]]},"issued":{"date-parts":[["2014",1,27]]}}}],"schema":"https://github.com/citation-style-language/schema/raw/master/csl-citation.json"} </w:instrText>
      </w:r>
      <w:r w:rsidR="00844CF5" w:rsidRPr="00CC30DD">
        <w:rPr>
          <w:rFonts w:cs="Times New Roman"/>
          <w:highlight w:val="white"/>
          <w:lang w:val="en-US"/>
        </w:rPr>
        <w:fldChar w:fldCharType="separate"/>
      </w:r>
      <w:r w:rsidR="00844CF5" w:rsidRPr="00CC30DD">
        <w:rPr>
          <w:rFonts w:cs="Times New Roman"/>
          <w:highlight w:val="white"/>
          <w:lang w:val="en-US"/>
        </w:rPr>
        <w:t>(Hutter et al., 2014)</w:t>
      </w:r>
      <w:r w:rsidR="00844CF5" w:rsidRPr="00CC30DD">
        <w:rPr>
          <w:rFonts w:cs="Times New Roman"/>
          <w:highlight w:val="white"/>
          <w:lang w:val="en-US"/>
        </w:rPr>
        <w:fldChar w:fldCharType="end"/>
      </w:r>
      <w:r w:rsidR="00844CF5" w:rsidRPr="00CC30DD">
        <w:rPr>
          <w:rFonts w:cs="Times New Roman"/>
          <w:highlight w:val="white"/>
          <w:lang w:val="en-US"/>
        </w:rPr>
        <w:t>.</w:t>
      </w:r>
      <w:r w:rsidR="00D964BD" w:rsidRPr="00CC30DD">
        <w:rPr>
          <w:rFonts w:cs="Times New Roman"/>
          <w:highlight w:val="white"/>
          <w:lang w:val="en-US"/>
        </w:rPr>
        <w:t xml:space="preserve"> </w:t>
      </w:r>
      <w:r w:rsidR="00E35E4B" w:rsidRPr="00CC30DD">
        <w:rPr>
          <w:rFonts w:cs="Times New Roman"/>
          <w:highlight w:val="white"/>
          <w:lang w:val="en-US"/>
        </w:rPr>
        <w:t>However, d</w:t>
      </w:r>
      <w:r w:rsidR="001735E8" w:rsidRPr="00CC30DD">
        <w:rPr>
          <w:rFonts w:cs="Times New Roman"/>
          <w:highlight w:val="white"/>
          <w:lang w:val="en-US"/>
        </w:rPr>
        <w:t>etermining the appropriate values can be complex</w:t>
      </w:r>
      <w:r w:rsidR="00086B8F" w:rsidRPr="00CC30DD">
        <w:rPr>
          <w:rFonts w:cs="Times New Roman"/>
          <w:highlight w:val="white"/>
          <w:lang w:val="en-US"/>
        </w:rPr>
        <w:t xml:space="preserve"> </w:t>
      </w:r>
      <w:r w:rsidR="00086B8F" w:rsidRPr="00CC30DD">
        <w:rPr>
          <w:rFonts w:cs="Times New Roman"/>
          <w:i/>
          <w:iCs/>
          <w:highlight w:val="white"/>
          <w:lang w:val="en-US"/>
        </w:rPr>
        <w:fldChar w:fldCharType="begin"/>
      </w:r>
      <w:r w:rsidR="00086B8F" w:rsidRPr="00CC30DD">
        <w:rPr>
          <w:rFonts w:cs="Times New Roman"/>
          <w:i/>
          <w:iCs/>
          <w:highlight w:val="white"/>
          <w:lang w:val="en-US"/>
        </w:rPr>
        <w:instrText xml:space="preserve"> ADDIN ZOTERO_ITEM CSL_CITATION {"citationID":"YERVgZNE","properties":{"formattedCitation":"(Claesen &amp; De Moor, 2015)","plainCitation":"(Claesen &amp; De Moor, 2015)","noteIndex":0},"citationItems":[{"id":672,"uris":["http://zotero.org/users/5126004/items/AI3VBBRR"],"uri":["http://zotero.org/users/5126004/items/AI3VBBRR"],"itemData":{"id":672,"type":"article-journal","container-title":"arXiv preprint arXiv:1502.02127","source":"Google Scholar","title":"Hyperparameter search in machine learning","author":[{"family":"Claesen","given":"Marc"},{"family":"De Moor","given":"Bart"}],"issued":{"date-parts":[["2015"]]}}}],"schema":"https://github.com/citation-style-language/schema/raw/master/csl-citation.json"} </w:instrText>
      </w:r>
      <w:r w:rsidR="00086B8F" w:rsidRPr="00CC30DD">
        <w:rPr>
          <w:rFonts w:cs="Times New Roman"/>
          <w:i/>
          <w:iCs/>
          <w:highlight w:val="white"/>
          <w:lang w:val="en-US"/>
        </w:rPr>
        <w:fldChar w:fldCharType="separate"/>
      </w:r>
      <w:r w:rsidR="00086B8F" w:rsidRPr="00CC30DD">
        <w:rPr>
          <w:rFonts w:cs="Times New Roman"/>
          <w:highlight w:val="white"/>
          <w:lang w:val="en-US"/>
        </w:rPr>
        <w:t>(Claesen &amp; De Moor, 2015)</w:t>
      </w:r>
      <w:r w:rsidR="00086B8F" w:rsidRPr="00CC30DD">
        <w:rPr>
          <w:rFonts w:cs="Times New Roman"/>
          <w:i/>
          <w:iCs/>
          <w:highlight w:val="white"/>
          <w:lang w:val="en-US"/>
        </w:rPr>
        <w:fldChar w:fldCharType="end"/>
      </w:r>
      <w:r w:rsidR="00947817" w:rsidRPr="00CC30DD">
        <w:rPr>
          <w:rFonts w:cs="Times New Roman"/>
          <w:highlight w:val="white"/>
          <w:lang w:val="en-US"/>
        </w:rPr>
        <w:t>.</w:t>
      </w:r>
      <w:r w:rsidR="009242D7" w:rsidRPr="00CC30DD">
        <w:rPr>
          <w:rFonts w:cs="Times New Roman"/>
          <w:highlight w:val="white"/>
          <w:lang w:val="en-US"/>
        </w:rPr>
        <w:t xml:space="preserve"> </w:t>
      </w:r>
      <w:r w:rsidR="00BF0D0B" w:rsidRPr="00CC30DD">
        <w:rPr>
          <w:rFonts w:cs="Times New Roman"/>
          <w:highlight w:val="white"/>
          <w:lang w:val="en-US"/>
        </w:rPr>
        <w:t xml:space="preserve">Some software implements </w:t>
      </w:r>
      <w:r w:rsidR="009242D7" w:rsidRPr="00CC30DD">
        <w:rPr>
          <w:rFonts w:cs="Times New Roman"/>
          <w:highlight w:val="white"/>
          <w:lang w:val="en-US"/>
        </w:rPr>
        <w:t>automated ways of doing so,</w:t>
      </w:r>
      <w:r w:rsidR="00BF0D0B" w:rsidRPr="00CC30DD">
        <w:rPr>
          <w:rFonts w:cs="Times New Roman"/>
          <w:highlight w:val="white"/>
          <w:lang w:val="en-US"/>
        </w:rPr>
        <w:t xml:space="preserve"> but at the present time,</w:t>
      </w:r>
      <w:r w:rsidR="009242D7" w:rsidRPr="00CC30DD">
        <w:rPr>
          <w:rFonts w:cs="Times New Roman"/>
          <w:highlight w:val="white"/>
          <w:lang w:val="en-US"/>
        </w:rPr>
        <w:t xml:space="preserve"> they do not </w:t>
      </w:r>
      <w:r w:rsidR="00346ABC" w:rsidRPr="00CC30DD">
        <w:rPr>
          <w:rFonts w:cs="Times New Roman"/>
          <w:highlight w:val="white"/>
          <w:lang w:val="en-US"/>
        </w:rPr>
        <w:t>necessarily</w:t>
      </w:r>
      <w:r w:rsidR="009242D7" w:rsidRPr="00CC30DD">
        <w:rPr>
          <w:rFonts w:cs="Times New Roman"/>
          <w:highlight w:val="white"/>
          <w:lang w:val="en-US"/>
        </w:rPr>
        <w:t xml:space="preserve"> determine the optimal values</w:t>
      </w:r>
      <w:r w:rsidR="00E35E4B" w:rsidRPr="00CC30DD">
        <w:rPr>
          <w:rFonts w:cs="Times New Roman"/>
          <w:highlight w:val="white"/>
          <w:lang w:val="en-US"/>
        </w:rPr>
        <w:t xml:space="preserve"> </w:t>
      </w:r>
      <w:r w:rsidR="00E35E4B" w:rsidRPr="00CC30DD">
        <w:rPr>
          <w:rFonts w:cs="Times New Roman"/>
          <w:highlight w:val="white"/>
          <w:lang w:val="en-US"/>
        </w:rPr>
        <w:fldChar w:fldCharType="begin"/>
      </w:r>
      <w:r w:rsidR="00E35E4B" w:rsidRPr="00CC30DD">
        <w:rPr>
          <w:rFonts w:cs="Times New Roman"/>
          <w:highlight w:val="white"/>
          <w:lang w:val="en-US"/>
        </w:rPr>
        <w:instrText xml:space="preserve"> ADDIN ZOTERO_ITEM CSL_CITATION {"citationID":"126Hh3L6","properties":{"formattedCitation":"(Feurer &amp; Hutter, 2019; Mantovani et al., 2016; Olson et al., 2017; Sanders &amp; Giraud-Carrier, 2017; Thornton et al., 2013)","plainCitation":"(Feurer &amp; Hutter, 2019; Mantovani et al., 2016; Olson et al., 2017; Sanders &amp; Giraud-Carrier, 2017; Thornton et al., 2013)","noteIndex":0},"citationItems":[{"id":675,"uris":["http://zotero.org/users/5126004/items/6DGD5KEY"],"uri":["http://zotero.org/users/5126004/items/6DGD5KEY"],"itemData":{"id":675,"type":"chapter","container-title":"Automated Machine Learning","page":"3–33","publisher":"Springer, Cham","source":"Google Scholar","title":"Hyperparameter optimization","author":[{"family":"Feurer","given":"Matthias"},{"family":"Hutter","given":"Frank"}],"issued":{"date-parts":[["2019"]]}}},{"id":677,"uris":["http://zotero.org/users/5126004/items/8D39ESZP"],"uri":["http://zotero.org/users/5126004/items/8D39ESZP"],"itemData":{"id":677,"type":"paper-conference","container-title":"2016 5th Brazilian Conference on Intelligent Systems (BRACIS)","page":"37–42","publisher":"IEEE","source":"Google Scholar","title":"Hyper-parameter tuning of a decision tree induction algorithm","author":[{"family":"Mantovani","given":"Rafael G."},{"family":"Horváth","given":"Tomáš"},{"family":"Cerri","given":"Ricardo"},{"family":"Vanschoren","given":"Joaquin"},{"family":"Carvalho","given":"André CPLF","non-dropping-particle":"de"}],"issued":{"date-parts":[["2016"]]}}},{"id":678,"uris":["http://zotero.org/users/5126004/items/YFFCMJSE"],"uri":["http://zotero.org/users/5126004/items/YFFCMJSE"],"itemData":{"id":678,"type":"article-journal","container-title":"arXiv preprint arXiv:1708.05070","note":"publisher: World Scientific","source":"Google Scholar","title":"Data-driven advice for applying machine learning to bioinformatics problems","author":[{"family":"Olson</w:instrText>
      </w:r>
      <w:r w:rsidR="00E35E4B" w:rsidRPr="00CC30DD">
        <w:rPr>
          <w:rFonts w:cs="Times New Roman"/>
          <w:highlight w:val="white"/>
          <w:lang w:val="da-DK"/>
        </w:rPr>
        <w:instrText xml:space="preserve">","given":"Randal S."},{"family":"La Cava","given":"William"},{"family":"Mustahsan","given":"Zairah"},{"family":"Varik","given":"Akshay"},{"family":"Moore","given":"Jason H."}],"issued":{"date-parts":[["2017"]]}}},{"id":679,"uris":["http://zotero.org/users/5126004/items/HFQPQ4Z7"],"uri":["http://zotero.org/users/5126004/items/HFQPQ4Z7"],"itemData":{"id":679,"type":"paper-conference","container-title":"2017 IEEE International Conference on Data Mining (ICDM)","page":"1051–1056","publisher":"IEEE","source":"Google Scholar","title":"Informing the use of hyperparameter optimization through metalearning","author":[{"family":"Sanders","given":"Samantha"},{"family":"Giraud-Carrier","given":"Christophe"}],"issued":{"date-parts":[["2017"]]}}},{"id":682,"uris":["http://zotero.org/users/5126004/items/ZSGI57FI"],"uri":["http://zotero.org/users/5126004/items/ZSGI57FI"],"itemData":{"id":682,"type":"paper-conference","container-title":"Proceedings of the 19th ACM SIGKDD international conference on Knowledge discovery and data mining","page":"847–855","source":"Google Scholar","title":"Auto-WEKA: Combined selection and hyperparameter optimization of classification algorithms","title-short":"Auto-WEKA","author":[{"family":"Thornton","given":"Chris"},{"family":"Hutter","given":"Frank"},{"family":"Hoos","given":"Holger H."},{"family":"Leyton-Brown","given":"Kevin"}],"issued":{"date-parts":[["2013"]]}}}],"schema":"https://github.com/citation-style-language/schema/raw/master/csl-citation.json"} </w:instrText>
      </w:r>
      <w:r w:rsidR="00E35E4B" w:rsidRPr="00CC30DD">
        <w:rPr>
          <w:rFonts w:cs="Times New Roman"/>
          <w:highlight w:val="white"/>
          <w:lang w:val="en-US"/>
        </w:rPr>
        <w:fldChar w:fldCharType="separate"/>
      </w:r>
      <w:r w:rsidR="00E35E4B" w:rsidRPr="00CC30DD">
        <w:rPr>
          <w:rFonts w:cs="Times New Roman"/>
          <w:highlight w:val="white"/>
          <w:lang w:val="da-DK"/>
        </w:rPr>
        <w:t>(Feurer &amp; Hutter, 2019; Mantovani et al., 2016; Olson et al., 2017; Sanders &amp; Giraud-Carrier, 2017; Thornton et al., 2013)</w:t>
      </w:r>
      <w:r w:rsidR="00E35E4B" w:rsidRPr="00CC30DD">
        <w:rPr>
          <w:rFonts w:cs="Times New Roman"/>
          <w:highlight w:val="white"/>
          <w:lang w:val="en-US"/>
        </w:rPr>
        <w:fldChar w:fldCharType="end"/>
      </w:r>
      <w:r w:rsidR="00CC4E53" w:rsidRPr="00CC30DD">
        <w:rPr>
          <w:rFonts w:cs="Times New Roman"/>
          <w:highlight w:val="white"/>
          <w:lang w:val="da-DK"/>
        </w:rPr>
        <w:t>.</w:t>
      </w:r>
      <w:r w:rsidR="00796D72" w:rsidRPr="00CC30DD">
        <w:rPr>
          <w:rFonts w:cs="Times New Roman"/>
          <w:highlight w:val="white"/>
          <w:lang w:val="da-DK"/>
        </w:rPr>
        <w:t xml:space="preserve"> </w:t>
      </w:r>
      <w:r w:rsidR="00331A22" w:rsidRPr="00CC30DD">
        <w:rPr>
          <w:rFonts w:cs="Times New Roman"/>
          <w:highlight w:val="white"/>
          <w:lang w:val="en-US"/>
        </w:rPr>
        <w:t xml:space="preserve">Optimal values can, however, be discovered </w:t>
      </w:r>
      <w:r w:rsidR="00331A22" w:rsidRPr="00CC30DD">
        <w:rPr>
          <w:rFonts w:cs="Times New Roman"/>
          <w:highlight w:val="white"/>
          <w:lang w:val="en-US"/>
        </w:rPr>
        <w:lastRenderedPageBreak/>
        <w:t>semi-manually.</w:t>
      </w:r>
      <w:r w:rsidR="00F53E17" w:rsidRPr="00CC30DD">
        <w:rPr>
          <w:rFonts w:cs="Times New Roman"/>
          <w:highlight w:val="white"/>
          <w:lang w:val="en-US"/>
        </w:rPr>
        <w:t xml:space="preserve"> </w:t>
      </w:r>
      <w:r w:rsidR="003F1476" w:rsidRPr="00CC30DD">
        <w:rPr>
          <w:rFonts w:cs="Times New Roman"/>
          <w:highlight w:val="white"/>
          <w:lang w:val="en-US"/>
        </w:rPr>
        <w:t xml:space="preserve">One of the benefits of partitioning the data up into a training, a validation and a </w:t>
      </w:r>
      <w:r w:rsidR="00AC28BF" w:rsidRPr="00CC30DD">
        <w:rPr>
          <w:rFonts w:cs="Times New Roman"/>
          <w:highlight w:val="white"/>
          <w:lang w:val="en-US"/>
        </w:rPr>
        <w:t xml:space="preserve">test </w:t>
      </w:r>
      <w:r w:rsidR="003F1476" w:rsidRPr="00CC30DD">
        <w:rPr>
          <w:rFonts w:cs="Times New Roman"/>
          <w:highlight w:val="white"/>
          <w:lang w:val="en-US"/>
        </w:rPr>
        <w:t>set is the possibility of validating the model on the validation set.</w:t>
      </w:r>
      <w:r w:rsidR="00287757" w:rsidRPr="00CC30DD">
        <w:rPr>
          <w:rFonts w:cs="Times New Roman"/>
          <w:highlight w:val="white"/>
          <w:lang w:val="en-US"/>
        </w:rPr>
        <w:t xml:space="preserve"> After having the model trained on the training set with a given set of hyperparameters, </w:t>
      </w:r>
      <w:r w:rsidR="008B5D61" w:rsidRPr="00CC30DD">
        <w:rPr>
          <w:rFonts w:cs="Times New Roman"/>
          <w:highlight w:val="white"/>
          <w:lang w:val="en-US"/>
        </w:rPr>
        <w:t xml:space="preserve">its performance can be explored via the </w:t>
      </w:r>
      <w:r w:rsidR="00287757" w:rsidRPr="00CC30DD">
        <w:rPr>
          <w:rFonts w:cs="Times New Roman"/>
          <w:highlight w:val="white"/>
          <w:lang w:val="en-US"/>
        </w:rPr>
        <w:t xml:space="preserve">validation set. </w:t>
      </w:r>
      <w:r w:rsidR="00063089" w:rsidRPr="00CC30DD">
        <w:rPr>
          <w:rFonts w:cs="Times New Roman"/>
          <w:highlight w:val="white"/>
          <w:lang w:val="en-US"/>
        </w:rPr>
        <w:t>The</w:t>
      </w:r>
      <w:r w:rsidR="00287757" w:rsidRPr="00CC30DD">
        <w:rPr>
          <w:rFonts w:cs="Times New Roman"/>
          <w:highlight w:val="white"/>
          <w:lang w:val="en-US"/>
        </w:rPr>
        <w:t xml:space="preserve"> hyperparameters </w:t>
      </w:r>
      <w:r w:rsidR="00692BED" w:rsidRPr="00CC30DD">
        <w:rPr>
          <w:rFonts w:cs="Times New Roman"/>
          <w:highlight w:val="white"/>
          <w:lang w:val="en-US"/>
        </w:rPr>
        <w:t xml:space="preserve">can </w:t>
      </w:r>
      <w:r w:rsidR="00063089" w:rsidRPr="00CC30DD">
        <w:rPr>
          <w:rFonts w:cs="Times New Roman"/>
          <w:highlight w:val="white"/>
          <w:lang w:val="en-US"/>
        </w:rPr>
        <w:t xml:space="preserve">then again be </w:t>
      </w:r>
      <w:r w:rsidR="00287757" w:rsidRPr="00CC30DD">
        <w:rPr>
          <w:rFonts w:cs="Times New Roman"/>
          <w:highlight w:val="white"/>
          <w:lang w:val="en-US"/>
        </w:rPr>
        <w:t>tuned</w:t>
      </w:r>
      <w:r w:rsidR="00063089" w:rsidRPr="00CC30DD">
        <w:rPr>
          <w:rFonts w:cs="Times New Roman"/>
          <w:highlight w:val="white"/>
          <w:lang w:val="en-US"/>
        </w:rPr>
        <w:t xml:space="preserve"> and repeatedly be validated</w:t>
      </w:r>
      <w:r w:rsidR="00CE64D7" w:rsidRPr="00CC30DD">
        <w:rPr>
          <w:rFonts w:cs="Times New Roman"/>
          <w:highlight w:val="white"/>
          <w:lang w:val="en-US"/>
        </w:rPr>
        <w:t xml:space="preserve"> until </w:t>
      </w:r>
      <w:r w:rsidR="00063089" w:rsidRPr="00CC30DD">
        <w:rPr>
          <w:rFonts w:cs="Times New Roman"/>
          <w:highlight w:val="white"/>
          <w:lang w:val="en-US"/>
        </w:rPr>
        <w:t xml:space="preserve">the optimal </w:t>
      </w:r>
      <w:r w:rsidR="00CE64D7" w:rsidRPr="00CC30DD">
        <w:rPr>
          <w:rFonts w:cs="Times New Roman"/>
          <w:highlight w:val="white"/>
          <w:lang w:val="en-US"/>
        </w:rPr>
        <w:t xml:space="preserve">hyperparameter </w:t>
      </w:r>
      <w:r w:rsidR="00063089" w:rsidRPr="00CC30DD">
        <w:rPr>
          <w:rFonts w:cs="Times New Roman"/>
          <w:highlight w:val="white"/>
          <w:lang w:val="en-US"/>
        </w:rPr>
        <w:t>settings have been found</w:t>
      </w:r>
      <w:r w:rsidR="00287757" w:rsidRPr="00CC30DD">
        <w:rPr>
          <w:rFonts w:cs="Times New Roman"/>
          <w:highlight w:val="white"/>
          <w:lang w:val="en-US"/>
        </w:rPr>
        <w:t>.</w:t>
      </w:r>
      <w:r w:rsidR="00063089" w:rsidRPr="00CC30DD">
        <w:rPr>
          <w:rFonts w:cs="Times New Roman"/>
          <w:highlight w:val="white"/>
          <w:lang w:val="en-US"/>
        </w:rPr>
        <w:t xml:space="preserve"> Since the model has been validated without the use of the test </w:t>
      </w:r>
      <w:r w:rsidR="00D06357" w:rsidRPr="00CC30DD">
        <w:rPr>
          <w:rFonts w:cs="Times New Roman"/>
          <w:highlight w:val="white"/>
          <w:lang w:val="en-US"/>
        </w:rPr>
        <w:t>set,</w:t>
      </w:r>
      <w:r w:rsidR="00E16073" w:rsidRPr="00CC30DD">
        <w:rPr>
          <w:rFonts w:cs="Times New Roman"/>
          <w:highlight w:val="white"/>
          <w:lang w:val="en-US"/>
        </w:rPr>
        <w:t xml:space="preserve"> </w:t>
      </w:r>
      <w:r w:rsidR="00E43409" w:rsidRPr="00CC30DD">
        <w:rPr>
          <w:rFonts w:cs="Times New Roman"/>
          <w:highlight w:val="white"/>
          <w:lang w:val="en-US"/>
        </w:rPr>
        <w:t xml:space="preserve">the </w:t>
      </w:r>
      <w:r w:rsidR="00E16073" w:rsidRPr="00CC30DD">
        <w:rPr>
          <w:rFonts w:cs="Times New Roman"/>
          <w:highlight w:val="white"/>
          <w:lang w:val="en-US"/>
        </w:rPr>
        <w:t xml:space="preserve">model </w:t>
      </w:r>
      <w:r w:rsidR="00E43409" w:rsidRPr="00CC30DD">
        <w:rPr>
          <w:rFonts w:cs="Times New Roman"/>
          <w:highlight w:val="white"/>
          <w:lang w:val="en-US"/>
        </w:rPr>
        <w:t xml:space="preserve">has not been </w:t>
      </w:r>
      <w:r w:rsidR="00E16073" w:rsidRPr="00CC30DD">
        <w:rPr>
          <w:rFonts w:cs="Times New Roman"/>
          <w:highlight w:val="white"/>
          <w:lang w:val="en-US"/>
        </w:rPr>
        <w:t>overfit to the test set</w:t>
      </w:r>
      <w:r w:rsidR="00591D45" w:rsidRPr="00CC30DD">
        <w:rPr>
          <w:rFonts w:cs="Times New Roman"/>
          <w:highlight w:val="white"/>
          <w:lang w:val="en-US"/>
        </w:rPr>
        <w:t xml:space="preserve">, thus making </w:t>
      </w:r>
      <w:r w:rsidR="00E43409" w:rsidRPr="00CC30DD">
        <w:rPr>
          <w:rFonts w:cs="Times New Roman"/>
          <w:highlight w:val="white"/>
          <w:lang w:val="en-US"/>
        </w:rPr>
        <w:t xml:space="preserve">it </w:t>
      </w:r>
      <w:r w:rsidR="00591D45" w:rsidRPr="00CC30DD">
        <w:rPr>
          <w:rFonts w:cs="Times New Roman"/>
          <w:highlight w:val="white"/>
          <w:lang w:val="en-US"/>
        </w:rPr>
        <w:t xml:space="preserve">suitable for evaluation of </w:t>
      </w:r>
      <w:r w:rsidR="00170041" w:rsidRPr="00CC30DD">
        <w:rPr>
          <w:rFonts w:cs="Times New Roman"/>
          <w:highlight w:val="white"/>
          <w:lang w:val="en-US"/>
        </w:rPr>
        <w:t xml:space="preserve">true </w:t>
      </w:r>
      <w:r w:rsidR="00591D45" w:rsidRPr="00CC30DD">
        <w:rPr>
          <w:rFonts w:cs="Times New Roman"/>
          <w:highlight w:val="white"/>
          <w:lang w:val="en-US"/>
        </w:rPr>
        <w:t>performance</w:t>
      </w:r>
      <w:r w:rsidR="00CB443F" w:rsidRPr="00CC30DD">
        <w:rPr>
          <w:rFonts w:cs="Times New Roman"/>
          <w:highlight w:val="white"/>
          <w:lang w:val="en-US"/>
        </w:rPr>
        <w:t>.</w:t>
      </w:r>
      <w:r w:rsidR="00E16073" w:rsidRPr="00CC30DD">
        <w:rPr>
          <w:rFonts w:cs="Times New Roman"/>
          <w:highlight w:val="white"/>
          <w:lang w:val="en-US"/>
        </w:rPr>
        <w:t xml:space="preserve"> </w:t>
      </w:r>
    </w:p>
    <w:p w14:paraId="33F8EFDB" w14:textId="4FFCBE93" w:rsidR="00BF5B54" w:rsidRPr="00CC30DD" w:rsidRDefault="005001D0" w:rsidP="007D2A38">
      <w:pPr>
        <w:spacing w:line="360" w:lineRule="auto"/>
        <w:rPr>
          <w:rFonts w:cs="Times New Roman"/>
          <w:highlight w:val="white"/>
          <w:lang w:val="en-US"/>
        </w:rPr>
      </w:pPr>
      <w:r w:rsidRPr="00CC30DD">
        <w:rPr>
          <w:rFonts w:cs="Times New Roman"/>
          <w:i/>
          <w:iCs/>
          <w:highlight w:val="white"/>
          <w:lang w:val="en-US"/>
        </w:rPr>
        <w:t>9) Test</w:t>
      </w:r>
      <w:r w:rsidR="00920EDE" w:rsidRPr="00CC30DD">
        <w:rPr>
          <w:rFonts w:cs="Times New Roman"/>
          <w:i/>
          <w:iCs/>
          <w:highlight w:val="white"/>
          <w:lang w:val="en-US"/>
        </w:rPr>
        <w:t xml:space="preserve"> and evaluation</w:t>
      </w:r>
      <w:r w:rsidR="004E0596" w:rsidRPr="00CC30DD">
        <w:rPr>
          <w:rFonts w:cs="Times New Roman"/>
          <w:i/>
          <w:iCs/>
          <w:highlight w:val="white"/>
          <w:lang w:val="en-US"/>
        </w:rPr>
        <w:t>.</w:t>
      </w:r>
      <w:r w:rsidR="004F48AB" w:rsidRPr="00CC30DD">
        <w:rPr>
          <w:rFonts w:cs="Times New Roman"/>
          <w:highlight w:val="white"/>
          <w:lang w:val="en-US"/>
        </w:rPr>
        <w:t xml:space="preserve"> When evaluating performance on the test set, c</w:t>
      </w:r>
      <w:r w:rsidR="00A810D4" w:rsidRPr="00CC30DD">
        <w:rPr>
          <w:rFonts w:cs="Times New Roman"/>
          <w:highlight w:val="white"/>
          <w:lang w:val="en-US"/>
        </w:rPr>
        <w:t xml:space="preserve">onfusion matrices are </w:t>
      </w:r>
      <w:r w:rsidR="00973530" w:rsidRPr="00CC30DD">
        <w:rPr>
          <w:rFonts w:cs="Times New Roman"/>
          <w:highlight w:val="white"/>
          <w:lang w:val="en-US"/>
        </w:rPr>
        <w:t>critical</w:t>
      </w:r>
      <w:r w:rsidR="00A810D4" w:rsidRPr="00CC30DD">
        <w:rPr>
          <w:rFonts w:cs="Times New Roman"/>
          <w:highlight w:val="white"/>
          <w:lang w:val="en-US"/>
        </w:rPr>
        <w:t xml:space="preserve">. They provide the </w:t>
      </w:r>
      <w:r w:rsidR="00A57F0D" w:rsidRPr="00CC30DD">
        <w:rPr>
          <w:rFonts w:cs="Times New Roman"/>
          <w:highlight w:val="white"/>
          <w:lang w:val="en-US"/>
        </w:rPr>
        <w:t xml:space="preserve">complete picture of performance and all </w:t>
      </w:r>
      <w:r w:rsidR="0094653A" w:rsidRPr="00CC30DD">
        <w:rPr>
          <w:rFonts w:cs="Times New Roman"/>
          <w:highlight w:val="white"/>
          <w:lang w:val="en-US"/>
        </w:rPr>
        <w:t xml:space="preserve">relevant metrics of performance can </w:t>
      </w:r>
      <w:r w:rsidR="00A57F0D" w:rsidRPr="00CC30DD">
        <w:rPr>
          <w:rFonts w:cs="Times New Roman"/>
          <w:highlight w:val="white"/>
          <w:lang w:val="en-US"/>
        </w:rPr>
        <w:t xml:space="preserve">be calculated solely using the information </w:t>
      </w:r>
      <w:r w:rsidR="005B585A" w:rsidRPr="00CC30DD">
        <w:rPr>
          <w:rFonts w:cs="Times New Roman"/>
          <w:highlight w:val="white"/>
          <w:lang w:val="en-US"/>
        </w:rPr>
        <w:t>from the matrix</w:t>
      </w:r>
      <w:r w:rsidR="00A57F0D" w:rsidRPr="00CC30DD">
        <w:rPr>
          <w:rFonts w:cs="Times New Roman"/>
          <w:highlight w:val="white"/>
          <w:lang w:val="en-US"/>
        </w:rPr>
        <w:t>.</w:t>
      </w:r>
      <w:r w:rsidR="00B11524" w:rsidRPr="00CC30DD">
        <w:rPr>
          <w:rFonts w:cs="Times New Roman"/>
          <w:highlight w:val="white"/>
          <w:lang w:val="en-US"/>
        </w:rPr>
        <w:t xml:space="preserve"> </w:t>
      </w:r>
      <w:r w:rsidR="00FC4F1D" w:rsidRPr="00CC30DD">
        <w:rPr>
          <w:rFonts w:cs="Times New Roman"/>
          <w:highlight w:val="white"/>
          <w:lang w:val="en-US"/>
        </w:rPr>
        <w:t xml:space="preserve">They ought to be supplemented by additional </w:t>
      </w:r>
      <w:r w:rsidR="00A550B6" w:rsidRPr="00CC30DD">
        <w:rPr>
          <w:rFonts w:cs="Times New Roman"/>
          <w:highlight w:val="white"/>
          <w:lang w:val="en-US"/>
        </w:rPr>
        <w:t xml:space="preserve">evaluation </w:t>
      </w:r>
      <w:r w:rsidR="00FC4F1D" w:rsidRPr="00CC30DD">
        <w:rPr>
          <w:rFonts w:cs="Times New Roman"/>
          <w:highlight w:val="white"/>
          <w:lang w:val="en-US"/>
        </w:rPr>
        <w:t>metrics,</w:t>
      </w:r>
      <w:r w:rsidR="00A550B6" w:rsidRPr="00CC30DD">
        <w:rPr>
          <w:rFonts w:cs="Times New Roman"/>
          <w:highlight w:val="white"/>
          <w:lang w:val="en-US"/>
        </w:rPr>
        <w:t xml:space="preserve"> </w:t>
      </w:r>
      <w:r w:rsidR="00FC4F1D" w:rsidRPr="00CC30DD">
        <w:rPr>
          <w:rFonts w:cs="Times New Roman"/>
          <w:highlight w:val="white"/>
          <w:lang w:val="en-US"/>
        </w:rPr>
        <w:t>however</w:t>
      </w:r>
      <w:r w:rsidR="00A550B6" w:rsidRPr="00CC30DD">
        <w:rPr>
          <w:rFonts w:cs="Times New Roman"/>
          <w:highlight w:val="white"/>
          <w:lang w:val="en-US"/>
        </w:rPr>
        <w:t>. Accuracy – the percentage of correct classifications – is regarded common practice</w:t>
      </w:r>
      <w:r w:rsidR="00C20412" w:rsidRPr="00CC30DD">
        <w:rPr>
          <w:rFonts w:cs="Times New Roman"/>
          <w:highlight w:val="white"/>
          <w:lang w:val="en-US"/>
        </w:rPr>
        <w:t xml:space="preserve"> </w:t>
      </w:r>
      <w:r w:rsidR="00A550B6" w:rsidRPr="00CC30DD">
        <w:rPr>
          <w:rFonts w:cs="Times New Roman"/>
          <w:highlight w:val="white"/>
          <w:lang w:val="en-US"/>
        </w:rPr>
        <w:t>but can often misleading</w:t>
      </w:r>
      <w:r w:rsidR="00C20412" w:rsidRPr="00CC30DD">
        <w:rPr>
          <w:rFonts w:cs="Times New Roman"/>
          <w:highlight w:val="white"/>
          <w:lang w:val="en-US"/>
        </w:rPr>
        <w:t>,</w:t>
      </w:r>
      <w:r w:rsidR="00A550B6" w:rsidRPr="00CC30DD">
        <w:rPr>
          <w:rFonts w:cs="Times New Roman"/>
          <w:highlight w:val="white"/>
          <w:lang w:val="en-US"/>
        </w:rPr>
        <w:t xml:space="preserve"> </w:t>
      </w:r>
      <w:r w:rsidR="002B34AC" w:rsidRPr="00CC30DD">
        <w:rPr>
          <w:rFonts w:cs="Times New Roman"/>
          <w:highlight w:val="white"/>
          <w:lang w:val="en-US"/>
        </w:rPr>
        <w:t xml:space="preserve">which is why other measures such as precision, recall and F1-scores ought to be provided </w:t>
      </w:r>
      <w:r w:rsidR="00A550B6" w:rsidRPr="00CC30DD">
        <w:rPr>
          <w:rFonts w:cs="Times New Roman"/>
          <w:highlight w:val="white"/>
          <w:lang w:val="en-US"/>
        </w:rPr>
        <w:fldChar w:fldCharType="begin"/>
      </w:r>
      <w:r w:rsidR="00A550B6" w:rsidRPr="00CC30DD">
        <w:rPr>
          <w:rFonts w:cs="Times New Roman"/>
          <w:highlight w:val="white"/>
          <w:lang w:val="en-US"/>
        </w:rPr>
        <w:instrText xml:space="preserve"> ADDIN ZOTERO_ITEM CSL_CITATION {"citationID":"jW7Atp9T","properties":{"formattedCitation":"(Hossin &amp; Sulaiman, 2015)","plainCitation":"(Hossin &amp; Sulaiman, 2015)","noteIndex":0},"citationItems":[{"id":692,"uris":["http://zotero.org/users/5126004/items/LNIKALCQ"],"uri":["http://zotero.org/users/5126004/items/LNIKALCQ"],"itemData":{"id":692,"type":"article-journal","container-title":"International Journal of Data Mining &amp; Knowledge Management Process","issue":"2","note":"publisher: Academy &amp; Industry Research Collaboration Center (AIRCC)","page":"1","source":"Google Scholar","title":"A review on evaluation metrics for data classification evaluations","volume":"5","author":[{"family":"Hossin","given":"Mohammad"},{"family":"Sulaiman","given":"M. N."}],"issued":{"date-parts":[["2015"]]}}}],"schema":"https://github.com/citation-style-language/schema/raw/master/csl-citation.json"} </w:instrText>
      </w:r>
      <w:r w:rsidR="00A550B6" w:rsidRPr="00CC30DD">
        <w:rPr>
          <w:rFonts w:cs="Times New Roman"/>
          <w:highlight w:val="white"/>
          <w:lang w:val="en-US"/>
        </w:rPr>
        <w:fldChar w:fldCharType="separate"/>
      </w:r>
      <w:r w:rsidR="00A550B6" w:rsidRPr="00CC30DD">
        <w:rPr>
          <w:rFonts w:cs="Times New Roman"/>
          <w:highlight w:val="white"/>
          <w:lang w:val="en-US"/>
        </w:rPr>
        <w:t>(</w:t>
      </w:r>
      <w:proofErr w:type="spellStart"/>
      <w:r w:rsidR="00A550B6" w:rsidRPr="00CC30DD">
        <w:rPr>
          <w:rFonts w:cs="Times New Roman"/>
          <w:highlight w:val="white"/>
          <w:lang w:val="en-US"/>
        </w:rPr>
        <w:t>Hossin</w:t>
      </w:r>
      <w:proofErr w:type="spellEnd"/>
      <w:r w:rsidR="00A550B6" w:rsidRPr="00CC30DD">
        <w:rPr>
          <w:rFonts w:cs="Times New Roman"/>
          <w:highlight w:val="white"/>
          <w:lang w:val="en-US"/>
        </w:rPr>
        <w:t xml:space="preserve"> &amp; </w:t>
      </w:r>
      <w:proofErr w:type="spellStart"/>
      <w:r w:rsidR="00A550B6" w:rsidRPr="00CC30DD">
        <w:rPr>
          <w:rFonts w:cs="Times New Roman"/>
          <w:highlight w:val="white"/>
          <w:lang w:val="en-US"/>
        </w:rPr>
        <w:t>Sulaiman</w:t>
      </w:r>
      <w:proofErr w:type="spellEnd"/>
      <w:r w:rsidR="00A550B6" w:rsidRPr="00CC30DD">
        <w:rPr>
          <w:rFonts w:cs="Times New Roman"/>
          <w:highlight w:val="white"/>
          <w:lang w:val="en-US"/>
        </w:rPr>
        <w:t>, 2015)</w:t>
      </w:r>
      <w:r w:rsidR="00A550B6" w:rsidRPr="00CC30DD">
        <w:rPr>
          <w:rFonts w:cs="Times New Roman"/>
          <w:highlight w:val="white"/>
          <w:lang w:val="en-US"/>
        </w:rPr>
        <w:fldChar w:fldCharType="end"/>
      </w:r>
      <w:commentRangeStart w:id="24"/>
      <w:r w:rsidR="002B34AC" w:rsidRPr="00CC30DD">
        <w:rPr>
          <w:rFonts w:cs="Times New Roman"/>
          <w:highlight w:val="white"/>
          <w:lang w:val="en-US"/>
        </w:rPr>
        <w:t>.</w:t>
      </w:r>
      <w:commentRangeEnd w:id="24"/>
      <w:r w:rsidR="000D0C70">
        <w:rPr>
          <w:rStyle w:val="CommentReference"/>
        </w:rPr>
        <w:commentReference w:id="24"/>
      </w:r>
    </w:p>
    <w:p w14:paraId="2BCCC8E4" w14:textId="71B9B3E0" w:rsidR="00FE5CAC" w:rsidRPr="00CC30DD" w:rsidRDefault="00ED367B" w:rsidP="006F4023">
      <w:pPr>
        <w:pStyle w:val="Heading3"/>
        <w:spacing w:line="360" w:lineRule="auto"/>
        <w:ind w:firstLine="0"/>
        <w:rPr>
          <w:rFonts w:cs="Times New Roman"/>
          <w:highlight w:val="white"/>
          <w:lang w:val="en-US"/>
        </w:rPr>
      </w:pPr>
      <w:bookmarkStart w:id="25" w:name="_Toc59447715"/>
      <w:r w:rsidRPr="00CC30DD">
        <w:rPr>
          <w:rFonts w:cs="Times New Roman"/>
          <w:highlight w:val="white"/>
          <w:lang w:val="en-US"/>
        </w:rPr>
        <w:t>1.</w:t>
      </w:r>
      <w:r w:rsidR="00D56886" w:rsidRPr="00CC30DD">
        <w:rPr>
          <w:rFonts w:cs="Times New Roman"/>
          <w:highlight w:val="white"/>
          <w:lang w:val="en-US"/>
        </w:rPr>
        <w:t>3</w:t>
      </w:r>
      <w:r w:rsidRPr="00CC30DD">
        <w:rPr>
          <w:rFonts w:cs="Times New Roman"/>
          <w:highlight w:val="white"/>
          <w:lang w:val="en-US"/>
        </w:rPr>
        <w:t>.</w:t>
      </w:r>
      <w:r w:rsidR="00D56886" w:rsidRPr="00CC30DD">
        <w:rPr>
          <w:rFonts w:cs="Times New Roman"/>
          <w:highlight w:val="white"/>
          <w:lang w:val="en-US"/>
        </w:rPr>
        <w:t>3</w:t>
      </w:r>
      <w:r w:rsidRPr="00CC30DD">
        <w:rPr>
          <w:rFonts w:cs="Times New Roman"/>
          <w:highlight w:val="white"/>
          <w:lang w:val="en-US"/>
        </w:rPr>
        <w:t xml:space="preserve"> </w:t>
      </w:r>
      <w:r w:rsidR="006657B6" w:rsidRPr="00CC30DD">
        <w:rPr>
          <w:rFonts w:cs="Times New Roman"/>
          <w:highlight w:val="white"/>
          <w:lang w:val="en-US"/>
        </w:rPr>
        <w:t>P</w:t>
      </w:r>
      <w:r w:rsidR="00DA1D08" w:rsidRPr="00CC30DD">
        <w:rPr>
          <w:rFonts w:cs="Times New Roman"/>
          <w:highlight w:val="white"/>
          <w:lang w:val="en-US"/>
        </w:rPr>
        <w:t>urpose of paper</w:t>
      </w:r>
      <w:bookmarkEnd w:id="25"/>
    </w:p>
    <w:p w14:paraId="5D87E659" w14:textId="0862A6F3" w:rsidR="006951A2" w:rsidRPr="00CC30DD" w:rsidRDefault="00EE0825" w:rsidP="006F4023">
      <w:pPr>
        <w:spacing w:line="360" w:lineRule="auto"/>
        <w:rPr>
          <w:rFonts w:cs="Times New Roman"/>
          <w:highlight w:val="white"/>
          <w:lang w:val="en-US"/>
        </w:rPr>
      </w:pPr>
      <w:r w:rsidRPr="00CC30DD">
        <w:rPr>
          <w:rFonts w:cs="Times New Roman"/>
          <w:highlight w:val="white"/>
          <w:lang w:val="en-US"/>
        </w:rPr>
        <w:t xml:space="preserve">To summarize; voice proves to be an </w:t>
      </w:r>
      <w:commentRangeStart w:id="26"/>
      <w:r w:rsidRPr="00CC30DD">
        <w:rPr>
          <w:rFonts w:cs="Times New Roman"/>
          <w:highlight w:val="white"/>
          <w:lang w:val="en-US"/>
        </w:rPr>
        <w:t xml:space="preserve">important </w:t>
      </w:r>
      <w:commentRangeEnd w:id="26"/>
      <w:r w:rsidR="000D0C70">
        <w:rPr>
          <w:rStyle w:val="CommentReference"/>
        </w:rPr>
        <w:commentReference w:id="26"/>
      </w:r>
      <w:r w:rsidRPr="00CC30DD">
        <w:rPr>
          <w:rFonts w:cs="Times New Roman"/>
          <w:highlight w:val="white"/>
          <w:lang w:val="en-US"/>
        </w:rPr>
        <w:t>biomarker for schizophrenia with prospects of widespread application</w:t>
      </w:r>
      <w:r w:rsidR="009F2EEC" w:rsidRPr="00CC30DD">
        <w:rPr>
          <w:rFonts w:cs="Times New Roman"/>
          <w:highlight w:val="white"/>
          <w:lang w:val="en-US"/>
        </w:rPr>
        <w:t>,</w:t>
      </w:r>
      <w:r w:rsidRPr="00CC30DD">
        <w:rPr>
          <w:rFonts w:cs="Times New Roman"/>
          <w:highlight w:val="white"/>
          <w:lang w:val="en-US"/>
        </w:rPr>
        <w:t xml:space="preserve"> if</w:t>
      </w:r>
      <w:r w:rsidR="009F6186" w:rsidRPr="00CC30DD">
        <w:rPr>
          <w:rFonts w:cs="Times New Roman"/>
          <w:highlight w:val="white"/>
          <w:lang w:val="en-US"/>
        </w:rPr>
        <w:t xml:space="preserve"> automated.</w:t>
      </w:r>
      <w:r w:rsidR="00C06756" w:rsidRPr="00CC30DD">
        <w:rPr>
          <w:rFonts w:cs="Times New Roman"/>
          <w:highlight w:val="white"/>
          <w:lang w:val="en-US"/>
        </w:rPr>
        <w:t xml:space="preserve"> </w:t>
      </w:r>
      <w:r w:rsidR="00E87F59" w:rsidRPr="00CC30DD">
        <w:rPr>
          <w:rFonts w:cs="Times New Roman"/>
          <w:highlight w:val="white"/>
          <w:lang w:val="en-US"/>
        </w:rPr>
        <w:t xml:space="preserve">Machine learning </w:t>
      </w:r>
      <w:r w:rsidR="002C5067" w:rsidRPr="00CC30DD">
        <w:rPr>
          <w:rFonts w:cs="Times New Roman"/>
          <w:highlight w:val="white"/>
          <w:lang w:val="en-US"/>
        </w:rPr>
        <w:t xml:space="preserve">appear </w:t>
      </w:r>
      <w:r w:rsidR="00E87F59" w:rsidRPr="00CC30DD">
        <w:rPr>
          <w:rFonts w:cs="Times New Roman"/>
          <w:highlight w:val="white"/>
          <w:lang w:val="en-US"/>
        </w:rPr>
        <w:t xml:space="preserve">promising </w:t>
      </w:r>
      <w:r w:rsidR="002C5067" w:rsidRPr="00CC30DD">
        <w:rPr>
          <w:rFonts w:cs="Times New Roman"/>
          <w:highlight w:val="white"/>
          <w:lang w:val="en-US"/>
        </w:rPr>
        <w:t xml:space="preserve">in </w:t>
      </w:r>
      <w:r w:rsidR="00E46757" w:rsidRPr="00CC30DD">
        <w:rPr>
          <w:rFonts w:cs="Times New Roman"/>
          <w:highlight w:val="white"/>
          <w:lang w:val="en-US"/>
        </w:rPr>
        <w:t>distinguish</w:t>
      </w:r>
      <w:r w:rsidR="002C5067" w:rsidRPr="00CC30DD">
        <w:rPr>
          <w:rFonts w:cs="Times New Roman"/>
          <w:highlight w:val="white"/>
          <w:lang w:val="en-US"/>
        </w:rPr>
        <w:t>ing</w:t>
      </w:r>
      <w:r w:rsidR="00E46757" w:rsidRPr="00CC30DD">
        <w:rPr>
          <w:rFonts w:cs="Times New Roman"/>
          <w:highlight w:val="white"/>
          <w:lang w:val="en-US"/>
        </w:rPr>
        <w:t xml:space="preserve"> and schizophrenia.</w:t>
      </w:r>
      <w:r w:rsidR="000700D2" w:rsidRPr="00CC30DD">
        <w:rPr>
          <w:rFonts w:cs="Times New Roman"/>
          <w:highlight w:val="white"/>
          <w:lang w:val="en-US"/>
        </w:rPr>
        <w:t xml:space="preserve"> However, the field of machine learning within this topic have issues</w:t>
      </w:r>
      <w:r w:rsidR="00E87F59" w:rsidRPr="00CC30DD">
        <w:rPr>
          <w:rFonts w:cs="Times New Roman"/>
          <w:highlight w:val="white"/>
          <w:lang w:val="en-US"/>
        </w:rPr>
        <w:t xml:space="preserve"> </w:t>
      </w:r>
      <w:r w:rsidR="000700D2" w:rsidRPr="00CC30DD">
        <w:rPr>
          <w:rFonts w:cs="Times New Roman"/>
          <w:highlight w:val="white"/>
          <w:lang w:val="en-US"/>
        </w:rPr>
        <w:t>with overfitting</w:t>
      </w:r>
      <w:r w:rsidR="00C06756" w:rsidRPr="00CC30DD">
        <w:rPr>
          <w:rFonts w:cs="Times New Roman"/>
          <w:highlight w:val="white"/>
          <w:lang w:val="en-US"/>
        </w:rPr>
        <w:t>, bias</w:t>
      </w:r>
      <w:r w:rsidR="002E48AC" w:rsidRPr="00CC30DD">
        <w:rPr>
          <w:rFonts w:cs="Times New Roman"/>
          <w:highlight w:val="white"/>
          <w:lang w:val="en-US"/>
        </w:rPr>
        <w:t xml:space="preserve">, </w:t>
      </w:r>
      <w:r w:rsidR="003C3EC1" w:rsidRPr="00CC30DD">
        <w:rPr>
          <w:rFonts w:cs="Times New Roman"/>
          <w:highlight w:val="white"/>
          <w:lang w:val="en-US"/>
        </w:rPr>
        <w:t xml:space="preserve">and </w:t>
      </w:r>
      <w:r w:rsidR="00C06756" w:rsidRPr="00CC30DD">
        <w:rPr>
          <w:rFonts w:cs="Times New Roman"/>
          <w:highlight w:val="white"/>
          <w:lang w:val="en-US"/>
        </w:rPr>
        <w:t xml:space="preserve">with </w:t>
      </w:r>
      <w:r w:rsidR="003C3EC1" w:rsidRPr="00CC30DD">
        <w:rPr>
          <w:rFonts w:cs="Times New Roman"/>
          <w:highlight w:val="white"/>
          <w:lang w:val="en-US"/>
        </w:rPr>
        <w:t>comparability of results between studies</w:t>
      </w:r>
      <w:r w:rsidR="006827D3" w:rsidRPr="00CC30DD">
        <w:rPr>
          <w:rFonts w:cs="Times New Roman"/>
          <w:highlight w:val="white"/>
          <w:lang w:val="en-US"/>
        </w:rPr>
        <w:t xml:space="preserve"> -</w:t>
      </w:r>
      <w:r w:rsidR="003C3EC1" w:rsidRPr="00CC30DD">
        <w:rPr>
          <w:rFonts w:cs="Times New Roman"/>
          <w:highlight w:val="white"/>
          <w:lang w:val="en-US"/>
        </w:rPr>
        <w:t xml:space="preserve"> a result of large differences in methods</w:t>
      </w:r>
      <w:r w:rsidR="005003AC" w:rsidRPr="00CC30DD">
        <w:rPr>
          <w:rFonts w:cs="Times New Roman"/>
          <w:highlight w:val="white"/>
          <w:lang w:val="en-US"/>
        </w:rPr>
        <w:t xml:space="preserve"> between studies</w:t>
      </w:r>
      <w:r w:rsidR="003C3EC1" w:rsidRPr="00CC30DD">
        <w:rPr>
          <w:rFonts w:cs="Times New Roman"/>
          <w:highlight w:val="white"/>
          <w:lang w:val="en-US"/>
        </w:rPr>
        <w:t>.</w:t>
      </w:r>
    </w:p>
    <w:p w14:paraId="28570189" w14:textId="6E811FB5" w:rsidR="00BA2C24" w:rsidRPr="00CC30DD" w:rsidRDefault="00FE5CAC" w:rsidP="006F4023">
      <w:pPr>
        <w:spacing w:line="360" w:lineRule="auto"/>
        <w:rPr>
          <w:rFonts w:cs="Times New Roman"/>
          <w:highlight w:val="white"/>
          <w:lang w:val="en-US"/>
        </w:rPr>
      </w:pPr>
      <w:r w:rsidRPr="00CC30DD">
        <w:rPr>
          <w:rFonts w:cs="Times New Roman"/>
          <w:highlight w:val="white"/>
          <w:lang w:val="en-US"/>
        </w:rPr>
        <w:t>To alleviate</w:t>
      </w:r>
      <w:r w:rsidR="00B040FC" w:rsidRPr="00CC30DD">
        <w:rPr>
          <w:rFonts w:cs="Times New Roman"/>
          <w:highlight w:val="white"/>
          <w:lang w:val="en-US"/>
        </w:rPr>
        <w:t xml:space="preserve"> these problems,</w:t>
      </w:r>
      <w:r w:rsidR="00A765C0" w:rsidRPr="00CC30DD">
        <w:rPr>
          <w:rFonts w:cs="Times New Roman"/>
          <w:highlight w:val="white"/>
          <w:lang w:val="en-US"/>
        </w:rPr>
        <w:t xml:space="preserve"> this study provides a pipeline which</w:t>
      </w:r>
      <w:r w:rsidR="002F067B" w:rsidRPr="00CC30DD">
        <w:rPr>
          <w:rFonts w:cs="Times New Roman"/>
          <w:highlight w:val="white"/>
          <w:lang w:val="en-US"/>
        </w:rPr>
        <w:t xml:space="preserve"> assist</w:t>
      </w:r>
      <w:r w:rsidR="00C56FDC" w:rsidRPr="00CC30DD">
        <w:rPr>
          <w:rFonts w:cs="Times New Roman"/>
          <w:highlight w:val="white"/>
          <w:lang w:val="en-US"/>
        </w:rPr>
        <w:t>s</w:t>
      </w:r>
      <w:r w:rsidR="002F067B" w:rsidRPr="00CC30DD">
        <w:rPr>
          <w:rFonts w:cs="Times New Roman"/>
          <w:highlight w:val="white"/>
          <w:lang w:val="en-US"/>
        </w:rPr>
        <w:t xml:space="preserve"> in diminishing issues of overfitting </w:t>
      </w:r>
      <w:r w:rsidR="00D12C02" w:rsidRPr="00CC30DD">
        <w:rPr>
          <w:rFonts w:cs="Times New Roman"/>
          <w:highlight w:val="white"/>
          <w:lang w:val="en-US"/>
        </w:rPr>
        <w:t xml:space="preserve">and bias </w:t>
      </w:r>
      <w:r w:rsidR="002F067B" w:rsidRPr="00CC30DD">
        <w:rPr>
          <w:rFonts w:cs="Times New Roman"/>
          <w:highlight w:val="white"/>
          <w:lang w:val="en-US"/>
        </w:rPr>
        <w:t>as well as improving conditions for comparison of results between studies.</w:t>
      </w:r>
      <w:r w:rsidR="00A806D6" w:rsidRPr="00CC30DD">
        <w:rPr>
          <w:rFonts w:cs="Times New Roman"/>
          <w:highlight w:val="white"/>
          <w:lang w:val="en-US"/>
        </w:rPr>
        <w:t xml:space="preserve"> </w:t>
      </w:r>
      <w:r w:rsidR="00BA44D7" w:rsidRPr="00CC30DD">
        <w:rPr>
          <w:rFonts w:cs="Times New Roman"/>
          <w:highlight w:val="white"/>
          <w:lang w:val="en-US"/>
        </w:rPr>
        <w:t xml:space="preserve">As a way of </w:t>
      </w:r>
      <w:r w:rsidR="00BD00F8" w:rsidRPr="00CC30DD">
        <w:rPr>
          <w:rFonts w:cs="Times New Roman"/>
          <w:highlight w:val="white"/>
          <w:lang w:val="en-US"/>
        </w:rPr>
        <w:t xml:space="preserve">facilitating replications and </w:t>
      </w:r>
      <w:r w:rsidR="00BA44D7" w:rsidRPr="00CC30DD">
        <w:rPr>
          <w:rFonts w:cs="Times New Roman"/>
          <w:highlight w:val="white"/>
          <w:lang w:val="en-US"/>
        </w:rPr>
        <w:t>providing an exemplification of the pipeline</w:t>
      </w:r>
      <w:r w:rsidR="00E0072E" w:rsidRPr="00CC30DD">
        <w:rPr>
          <w:rFonts w:cs="Times New Roman"/>
          <w:highlight w:val="white"/>
          <w:lang w:val="en-US"/>
        </w:rPr>
        <w:t>,</w:t>
      </w:r>
      <w:r w:rsidR="001B0925" w:rsidRPr="00CC30DD">
        <w:rPr>
          <w:rFonts w:cs="Times New Roman"/>
          <w:highlight w:val="white"/>
          <w:lang w:val="en-US"/>
        </w:rPr>
        <w:t xml:space="preserve"> this study will furthermore perform a </w:t>
      </w:r>
      <w:r w:rsidR="003B1C25">
        <w:rPr>
          <w:rFonts w:cs="Times New Roman"/>
          <w:highlight w:val="white"/>
          <w:lang w:val="en-US"/>
        </w:rPr>
        <w:t xml:space="preserve">conceptual </w:t>
      </w:r>
      <w:r w:rsidR="001B0925" w:rsidRPr="00CC30DD">
        <w:rPr>
          <w:rFonts w:cs="Times New Roman"/>
          <w:highlight w:val="white"/>
          <w:lang w:val="en-US"/>
        </w:rPr>
        <w:t xml:space="preserve">replication of the study by Chakraborty and colleagues </w:t>
      </w:r>
      <w:r w:rsidR="00810024" w:rsidRPr="00CC30DD">
        <w:rPr>
          <w:rFonts w:cs="Times New Roman"/>
          <w:highlight w:val="white"/>
          <w:lang w:val="en-US"/>
        </w:rPr>
        <w:t>from 201</w:t>
      </w:r>
      <w:r w:rsidR="0062472B" w:rsidRPr="00CC30DD">
        <w:rPr>
          <w:rFonts w:cs="Times New Roman"/>
          <w:highlight w:val="white"/>
          <w:lang w:val="en-US"/>
        </w:rPr>
        <w:t xml:space="preserve">8 </w:t>
      </w:r>
      <w:r w:rsidR="0062472B" w:rsidRPr="00CC30DD">
        <w:rPr>
          <w:rFonts w:cs="Times New Roman"/>
          <w:highlight w:val="white"/>
          <w:lang w:val="en-US"/>
        </w:rPr>
        <w:fldChar w:fldCharType="begin"/>
      </w:r>
      <w:r w:rsidR="00BC3043" w:rsidRPr="00CC30DD">
        <w:rPr>
          <w:rFonts w:cs="Times New Roman"/>
          <w:highlight w:val="white"/>
          <w:lang w:val="en-US"/>
        </w:rPr>
        <w:instrText xml:space="preserve"> ADDIN ZOTERO_ITEM CSL_CITATION {"citationID":"4g1a2ra8","properties":{"formattedCitation":"(Chakraborty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62472B" w:rsidRPr="00CC30DD">
        <w:rPr>
          <w:rFonts w:cs="Times New Roman"/>
          <w:highlight w:val="white"/>
          <w:lang w:val="en-US"/>
        </w:rPr>
        <w:fldChar w:fldCharType="separate"/>
      </w:r>
      <w:r w:rsidR="0062472B" w:rsidRPr="00CC30DD">
        <w:rPr>
          <w:rFonts w:cs="Times New Roman"/>
          <w:highlight w:val="white"/>
          <w:lang w:val="en-US"/>
        </w:rPr>
        <w:t>(Chakraborty et al., 2018)</w:t>
      </w:r>
      <w:r w:rsidR="0062472B" w:rsidRPr="00CC30DD">
        <w:rPr>
          <w:rFonts w:cs="Times New Roman"/>
          <w:highlight w:val="white"/>
          <w:lang w:val="en-US"/>
        </w:rPr>
        <w:fldChar w:fldCharType="end"/>
      </w:r>
      <w:commentRangeStart w:id="27"/>
      <w:r w:rsidR="00811335" w:rsidRPr="00CC30DD">
        <w:rPr>
          <w:rFonts w:cs="Times New Roman"/>
          <w:highlight w:val="white"/>
          <w:lang w:val="en-US"/>
        </w:rPr>
        <w:t>.</w:t>
      </w:r>
      <w:commentRangeEnd w:id="27"/>
      <w:r w:rsidR="008811D5">
        <w:rPr>
          <w:rStyle w:val="CommentReference"/>
        </w:rPr>
        <w:commentReference w:id="27"/>
      </w:r>
    </w:p>
    <w:p w14:paraId="32C5ACE1" w14:textId="06996B3E" w:rsidR="00D42A47" w:rsidRPr="00CC30DD" w:rsidRDefault="002F073B" w:rsidP="006F4023">
      <w:pPr>
        <w:pStyle w:val="Heading1"/>
        <w:spacing w:line="360" w:lineRule="auto"/>
        <w:ind w:firstLine="0"/>
        <w:rPr>
          <w:rFonts w:cs="Times New Roman"/>
          <w:highlight w:val="white"/>
          <w:lang w:val="en-US"/>
        </w:rPr>
      </w:pPr>
      <w:bookmarkStart w:id="28" w:name="_Toc59447716"/>
      <w:r w:rsidRPr="00CC30DD">
        <w:rPr>
          <w:rFonts w:cs="Times New Roman"/>
          <w:highlight w:val="white"/>
          <w:lang w:val="en-US"/>
        </w:rPr>
        <w:lastRenderedPageBreak/>
        <w:t xml:space="preserve">2. </w:t>
      </w:r>
      <w:r w:rsidR="002F6054" w:rsidRPr="00CC30DD">
        <w:rPr>
          <w:rFonts w:cs="Times New Roman"/>
          <w:highlight w:val="white"/>
          <w:lang w:val="en-US"/>
        </w:rPr>
        <w:t>M</w:t>
      </w:r>
      <w:r w:rsidRPr="00CC30DD">
        <w:rPr>
          <w:rFonts w:cs="Times New Roman"/>
          <w:highlight w:val="white"/>
          <w:lang w:val="en-US"/>
        </w:rPr>
        <w:t>ethods</w:t>
      </w:r>
      <w:bookmarkEnd w:id="28"/>
    </w:p>
    <w:p w14:paraId="67E793FF" w14:textId="418A5C85" w:rsidR="007370E0" w:rsidRPr="00CC30DD" w:rsidRDefault="00D42A47" w:rsidP="006F4023">
      <w:pPr>
        <w:pStyle w:val="Heading2"/>
        <w:spacing w:line="360" w:lineRule="auto"/>
        <w:ind w:firstLine="0"/>
        <w:rPr>
          <w:rFonts w:cs="Times New Roman"/>
          <w:highlight w:val="white"/>
          <w:lang w:val="en-US"/>
        </w:rPr>
      </w:pPr>
      <w:bookmarkStart w:id="29" w:name="_Toc59447717"/>
      <w:r w:rsidRPr="00CC30DD">
        <w:rPr>
          <w:rFonts w:cs="Times New Roman"/>
          <w:highlight w:val="white"/>
          <w:lang w:val="en-US"/>
        </w:rPr>
        <w:t>2.</w:t>
      </w:r>
      <w:r w:rsidR="000763F2" w:rsidRPr="00CC30DD">
        <w:rPr>
          <w:rFonts w:cs="Times New Roman"/>
          <w:highlight w:val="white"/>
          <w:lang w:val="en-US"/>
        </w:rPr>
        <w:t>1</w:t>
      </w:r>
      <w:r w:rsidRPr="00CC30DD">
        <w:rPr>
          <w:rFonts w:cs="Times New Roman"/>
          <w:highlight w:val="white"/>
          <w:lang w:val="en-US"/>
        </w:rPr>
        <w:t xml:space="preserve"> </w:t>
      </w:r>
      <w:r w:rsidR="007370E0" w:rsidRPr="00CC30DD">
        <w:rPr>
          <w:rFonts w:cs="Times New Roman"/>
          <w:highlight w:val="white"/>
          <w:lang w:val="en-US"/>
        </w:rPr>
        <w:t>Pipeline implementation</w:t>
      </w:r>
      <w:bookmarkEnd w:id="29"/>
    </w:p>
    <w:p w14:paraId="6C53C53F" w14:textId="77777777" w:rsidR="001D0C34" w:rsidRPr="00CC30DD" w:rsidRDefault="00F03443" w:rsidP="001D0C34">
      <w:pPr>
        <w:spacing w:line="360" w:lineRule="auto"/>
        <w:rPr>
          <w:rFonts w:cs="Times New Roman"/>
          <w:lang w:val="en-US"/>
        </w:rPr>
      </w:pPr>
      <w:r w:rsidRPr="00CC30DD">
        <w:rPr>
          <w:rFonts w:cs="Times New Roman"/>
          <w:highlight w:val="white"/>
          <w:lang w:val="en-US"/>
        </w:rPr>
        <w:t xml:space="preserve">The replication of this paper follows and provides an exemplification of </w:t>
      </w:r>
      <w:r w:rsidR="00EC420E" w:rsidRPr="00CC30DD">
        <w:rPr>
          <w:rFonts w:cs="Times New Roman"/>
          <w:highlight w:val="white"/>
          <w:lang w:val="en-US"/>
        </w:rPr>
        <w:t xml:space="preserve">the proposed </w:t>
      </w:r>
      <w:r w:rsidRPr="00CC30DD">
        <w:rPr>
          <w:rFonts w:cs="Times New Roman"/>
          <w:highlight w:val="white"/>
          <w:lang w:val="en-US"/>
        </w:rPr>
        <w:t xml:space="preserve">pipeline. The methods section will provide a detailed description of </w:t>
      </w:r>
      <w:r w:rsidR="00132A4D" w:rsidRPr="00CC30DD">
        <w:rPr>
          <w:rFonts w:cs="Times New Roman"/>
          <w:highlight w:val="white"/>
          <w:lang w:val="en-US"/>
        </w:rPr>
        <w:t xml:space="preserve">the </w:t>
      </w:r>
      <w:r w:rsidR="0012058C" w:rsidRPr="00CC30DD">
        <w:rPr>
          <w:rFonts w:cs="Times New Roman"/>
          <w:highlight w:val="white"/>
          <w:lang w:val="en-US"/>
        </w:rPr>
        <w:t>choices for each step</w:t>
      </w:r>
      <w:r w:rsidRPr="00CC30DD">
        <w:rPr>
          <w:rFonts w:cs="Times New Roman"/>
          <w:highlight w:val="white"/>
          <w:lang w:val="en-US"/>
        </w:rPr>
        <w:t>.</w:t>
      </w:r>
      <w:r w:rsidR="00020698" w:rsidRPr="00CC30DD">
        <w:rPr>
          <w:rFonts w:cs="Times New Roman"/>
          <w:highlight w:val="white"/>
          <w:lang w:val="en-US"/>
        </w:rPr>
        <w:t xml:space="preserve"> </w:t>
      </w:r>
      <w:r w:rsidR="00050C24" w:rsidRPr="00CC30DD">
        <w:rPr>
          <w:rFonts w:cs="Times New Roman"/>
          <w:highlight w:val="white"/>
          <w:lang w:val="en-US"/>
        </w:rPr>
        <w:t>An overview that showcases how this study made use of the proposed pipeline can be seen in figure 1, below.</w:t>
      </w:r>
      <w:r w:rsidR="00EA76C5" w:rsidRPr="00CC30DD">
        <w:rPr>
          <w:rFonts w:cs="Times New Roman"/>
          <w:highlight w:val="white"/>
          <w:lang w:val="en-US"/>
        </w:rPr>
        <w:t xml:space="preserve"> Source code can be accessed via </w:t>
      </w:r>
      <w:hyperlink r:id="rId19" w:history="1">
        <w:r w:rsidR="00EA76C5" w:rsidRPr="00CC30DD">
          <w:rPr>
            <w:rStyle w:val="Hyperlink"/>
            <w:rFonts w:cs="Times New Roman"/>
            <w:lang w:val="en-US"/>
          </w:rPr>
          <w:t>https://github.com/emiltj/bachelors</w:t>
        </w:r>
      </w:hyperlink>
      <w:r w:rsidR="00D32D6E" w:rsidRPr="00CC30DD">
        <w:rPr>
          <w:rFonts w:cs="Times New Roman"/>
          <w:lang w:val="en-US"/>
        </w:rPr>
        <w:t>.</w:t>
      </w:r>
      <w:r w:rsidR="00603A68" w:rsidRPr="00CC30DD">
        <w:rPr>
          <w:rFonts w:cs="Times New Roman"/>
          <w:lang w:val="en-US"/>
        </w:rPr>
        <w:t xml:space="preserve"> P</w:t>
      </w:r>
      <w:r w:rsidR="00D43122" w:rsidRPr="00CC30DD">
        <w:rPr>
          <w:rFonts w:cs="Times New Roman"/>
          <w:lang w:val="en-US"/>
        </w:rPr>
        <w:t xml:space="preserve">reprocessing, partitioning, and feature selection </w:t>
      </w:r>
      <w:r w:rsidR="00304EDA" w:rsidRPr="00CC30DD">
        <w:rPr>
          <w:rFonts w:cs="Times New Roman"/>
          <w:lang w:val="en-US"/>
        </w:rPr>
        <w:t xml:space="preserve">work was </w:t>
      </w:r>
      <w:r w:rsidR="00D43122" w:rsidRPr="00CC30DD">
        <w:rPr>
          <w:rFonts w:cs="Times New Roman"/>
          <w:lang w:val="en-US"/>
        </w:rPr>
        <w:t xml:space="preserve">carried using </w:t>
      </w:r>
      <w:proofErr w:type="spellStart"/>
      <w:r w:rsidR="00304EDA" w:rsidRPr="00CC30DD">
        <w:rPr>
          <w:rFonts w:cs="Times New Roman"/>
          <w:lang w:val="en-US"/>
        </w:rPr>
        <w:t>using</w:t>
      </w:r>
      <w:proofErr w:type="spellEnd"/>
      <w:r w:rsidR="00304EDA" w:rsidRPr="00CC30DD">
        <w:rPr>
          <w:rFonts w:cs="Times New Roman"/>
          <w:lang w:val="en-US"/>
        </w:rPr>
        <w:t xml:space="preserve"> R</w:t>
      </w:r>
      <w:r w:rsidR="00D43122" w:rsidRPr="00CC30DD">
        <w:rPr>
          <w:rFonts w:cs="Times New Roman"/>
          <w:lang w:val="en-US"/>
        </w:rPr>
        <w:t>,</w:t>
      </w:r>
      <w:r w:rsidR="00304EDA" w:rsidRPr="00CC30DD">
        <w:rPr>
          <w:rFonts w:cs="Times New Roman"/>
          <w:lang w:val="en-US"/>
        </w:rPr>
        <w:t xml:space="preserve"> </w:t>
      </w:r>
      <w:proofErr w:type="spellStart"/>
      <w:r w:rsidR="00304EDA" w:rsidRPr="00CC30DD">
        <w:rPr>
          <w:rFonts w:cs="Times New Roman"/>
          <w:lang w:val="en-US"/>
        </w:rPr>
        <w:t>Rstud</w:t>
      </w:r>
      <w:r w:rsidR="0023532F" w:rsidRPr="00CC30DD">
        <w:rPr>
          <w:rFonts w:cs="Times New Roman"/>
          <w:lang w:val="en-US"/>
        </w:rPr>
        <w:t>io</w:t>
      </w:r>
      <w:proofErr w:type="spellEnd"/>
      <w:r w:rsidR="00D43122" w:rsidRPr="00CC30DD">
        <w:rPr>
          <w:rFonts w:cs="Times New Roman"/>
          <w:lang w:val="en-US"/>
        </w:rPr>
        <w:t>,</w:t>
      </w:r>
      <w:r w:rsidR="009B41DB" w:rsidRPr="00CC30DD">
        <w:rPr>
          <w:rFonts w:cs="Times New Roman"/>
          <w:lang w:val="en-US"/>
        </w:rPr>
        <w:t xml:space="preserve"> </w:t>
      </w:r>
      <w:r w:rsidR="009B41DB" w:rsidRPr="00CC30DD">
        <w:rPr>
          <w:rFonts w:cs="Times New Roman"/>
          <w:lang w:val="en-US"/>
        </w:rPr>
        <w:fldChar w:fldCharType="begin"/>
      </w:r>
      <w:r w:rsidR="009B41DB" w:rsidRPr="00CC30DD">
        <w:rPr>
          <w:rFonts w:cs="Times New Roman"/>
          <w:lang w:val="en-US"/>
        </w:rPr>
        <w:instrText xml:space="preserve"> ADDIN ZOTERO_ITEM CSL_CITATION {"citationID":"KEReNhmN","properties":{"formattedCitation":"(R Core Team, 2019; RStudio Team, 2020)","plainCitation":"(R Core Team, 2019; RStudio Team, 2020)","noteIndex":0},"citationItems":[{"id":315,"uris":["http://zotero.org/users/5126004/items/SJMH7G8U"],"uri":["http://zotero.org/users/5126004/items/SJMH7G8U"],"itemData":{"id":315,"type":"book","event-place":"Vienna, Austria","publisher":"R Foundation for Statistical Computing","publisher-place":"Vienna, Austria","title":"R: A Language and Environment for Statistical Computing","URL":"https://www.R-project.org/","author":[{"literal":"R Core Team"}],"issued":{"date-parts":[["2019"]]}}},{"id":444,"uris":["http://zotero.org/users/5126004/items/LSECNQ8F"],"uri":["http://zotero.org/users/5126004/items/LSECNQ8F"],"itemData":{"id":444,"type":"book","event-place":"Boston, MA","publisher":"RStudio, PBC.","publisher-place":"Boston, MA","title":"RStudio: Integrated Development Environment for R","URL":"http://www.rstudio.com/","author":[{"literal":"RStudio Team"}],"issued":{"date-parts":[["2020"]]}}}],"schema":"https://github.com/citation-style-language/schema/raw/master/csl-citation.json"} </w:instrText>
      </w:r>
      <w:r w:rsidR="009B41DB" w:rsidRPr="00CC30DD">
        <w:rPr>
          <w:rFonts w:cs="Times New Roman"/>
          <w:lang w:val="en-US"/>
        </w:rPr>
        <w:fldChar w:fldCharType="separate"/>
      </w:r>
      <w:r w:rsidR="009B41DB" w:rsidRPr="00CC30DD">
        <w:rPr>
          <w:rFonts w:cs="Times New Roman"/>
          <w:lang w:val="en-US"/>
        </w:rPr>
        <w:t>(R Core Team, 2019; RStudio Team, 2020)</w:t>
      </w:r>
      <w:r w:rsidR="009B41DB" w:rsidRPr="00CC30DD">
        <w:rPr>
          <w:rFonts w:cs="Times New Roman"/>
          <w:lang w:val="en-US"/>
        </w:rPr>
        <w:fldChar w:fldCharType="end"/>
      </w:r>
      <w:r w:rsidR="00DB3AD1" w:rsidRPr="00CC30DD">
        <w:rPr>
          <w:rFonts w:cs="Times New Roman"/>
          <w:lang w:val="en-US"/>
        </w:rPr>
        <w:t xml:space="preserve">, while feature extraction and ML modeling utilized </w:t>
      </w:r>
      <w:proofErr w:type="spellStart"/>
      <w:r w:rsidR="00DB3AD1" w:rsidRPr="00CC30DD">
        <w:rPr>
          <w:rFonts w:cs="Times New Roman"/>
          <w:lang w:val="en-US"/>
        </w:rPr>
        <w:t>openSMILE</w:t>
      </w:r>
      <w:proofErr w:type="spellEnd"/>
      <w:r w:rsidR="00DB3AD1" w:rsidRPr="00CC30DD">
        <w:rPr>
          <w:rFonts w:cs="Times New Roman"/>
          <w:lang w:val="en-US"/>
        </w:rPr>
        <w:t xml:space="preserve"> and Python, respectively </w:t>
      </w:r>
      <w:r w:rsidR="00DB3AD1" w:rsidRPr="00CC30DD">
        <w:rPr>
          <w:rFonts w:cs="Times New Roman"/>
          <w:lang w:val="en-US"/>
        </w:rPr>
        <w:fldChar w:fldCharType="begin"/>
      </w:r>
      <w:r w:rsidR="00DB3AD1" w:rsidRPr="00CC30DD">
        <w:rPr>
          <w:rFonts w:cs="Times New Roman"/>
          <w:lang w:val="en-US"/>
        </w:rPr>
        <w:instrText xml:space="preserve"> ADDIN ZOTERO_ITEM CSL_CITATION {"citationID":"SzNQtnPj","properties":{"formattedCitation":"(Eyben et al., 2010; Van Rossum &amp; Drake, 2009)","plainCitation":"(Eyben et al., 2010; Van Rossum &amp; Drake, 2009)","noteIndex":0},"citationItems":[{"id":693,"uris":["http://zotero.org/users/5126004/items/3V65UG2Y"],"uri":["http://zotero.org/users/5126004/items/3V65UG2Y"],"itemData":{"id":693,"type":"paper-conference","container-title":"Proceedings of the 18th ACM international conference on Multimedia","page":"1459–1462","source":"Google Scholar","title":"Opensmile: the munich versatile and fast open-source audio feature extractor","title-short":"Opensmile","author":[{"family":"Eyben","given":"Florian"},{"family":"Wöllmer","given":"Martin"},{"family":"Schuller","given":"Björn"}],"issued":{"date-parts":[["2010"]]}}},{"id":689,"uris":["http://zotero.org/users/5126004/items/AYEHQBPQ"],"uri":["http://zotero.org/users/5126004/items/AYEHQBPQ"],"itemData":{"id":689,"type":"book","event-place":"Scotts Valley, CA","ISBN":"1-4414-1269-7","publisher":"CreateSpace","publisher-place":"Scotts Valley, CA","title":"Python 3 Reference Manual","author":[{"family":"Van Rossum","given":"Guido"},{"family":"Drake","given":"Fred L."}],"issued":{"date-parts":[["2009"]]}}}],"schema":"https://github.com/citation-style-language/schema/raw/master/csl-citation.json"} </w:instrText>
      </w:r>
      <w:r w:rsidR="00DB3AD1" w:rsidRPr="00CC30DD">
        <w:rPr>
          <w:rFonts w:cs="Times New Roman"/>
          <w:lang w:val="en-US"/>
        </w:rPr>
        <w:fldChar w:fldCharType="separate"/>
      </w:r>
      <w:r w:rsidR="00DB3AD1" w:rsidRPr="00CC30DD">
        <w:rPr>
          <w:rFonts w:cs="Times New Roman"/>
          <w:lang w:val="en-US"/>
        </w:rPr>
        <w:t>(Eyben et al., 2010; Van Rossum &amp; Drake, 2009)</w:t>
      </w:r>
      <w:r w:rsidR="00DB3AD1" w:rsidRPr="00CC30DD">
        <w:rPr>
          <w:rFonts w:cs="Times New Roman"/>
          <w:lang w:val="en-US"/>
        </w:rPr>
        <w:fldChar w:fldCharType="end"/>
      </w:r>
    </w:p>
    <w:p w14:paraId="1A231E29" w14:textId="527BA41D" w:rsidR="00A72A3D" w:rsidRPr="00CC30DD" w:rsidRDefault="00332FA3" w:rsidP="001D0C34">
      <w:pPr>
        <w:spacing w:line="360" w:lineRule="auto"/>
        <w:ind w:firstLine="0"/>
        <w:rPr>
          <w:rFonts w:cs="Times New Roman"/>
          <w:highlight w:val="white"/>
          <w:lang w:val="en-US"/>
        </w:rPr>
      </w:pPr>
      <w:commentRangeStart w:id="30"/>
      <w:r w:rsidRPr="00CC30DD">
        <w:rPr>
          <w:rFonts w:cs="Times New Roman"/>
          <w:noProof/>
          <w:sz w:val="16"/>
          <w:szCs w:val="16"/>
        </w:rPr>
        <w:drawing>
          <wp:inline distT="0" distB="0" distL="0" distR="0" wp14:anchorId="18BB572A" wp14:editId="1CE92173">
            <wp:extent cx="5733415" cy="3535680"/>
            <wp:effectExtent l="0" t="0" r="635"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eline2.0.png"/>
                    <pic:cNvPicPr/>
                  </pic:nvPicPr>
                  <pic:blipFill>
                    <a:blip r:embed="rId20">
                      <a:extLst>
                        <a:ext uri="{28A0092B-C50C-407E-A947-70E740481C1C}">
                          <a14:useLocalDpi xmlns:a14="http://schemas.microsoft.com/office/drawing/2010/main" val="0"/>
                        </a:ext>
                      </a:extLst>
                    </a:blip>
                    <a:stretch>
                      <a:fillRect/>
                    </a:stretch>
                  </pic:blipFill>
                  <pic:spPr>
                    <a:xfrm>
                      <a:off x="0" y="0"/>
                      <a:ext cx="5733415" cy="3535680"/>
                    </a:xfrm>
                    <a:prstGeom prst="rect">
                      <a:avLst/>
                    </a:prstGeom>
                  </pic:spPr>
                </pic:pic>
              </a:graphicData>
            </a:graphic>
          </wp:inline>
        </w:drawing>
      </w:r>
      <w:commentRangeEnd w:id="30"/>
      <w:r w:rsidR="00735554">
        <w:rPr>
          <w:rStyle w:val="CommentReference"/>
        </w:rPr>
        <w:commentReference w:id="30"/>
      </w:r>
    </w:p>
    <w:p w14:paraId="2A10F715" w14:textId="409E29F7" w:rsidR="007D480B" w:rsidRPr="00CC30DD" w:rsidRDefault="007D480B" w:rsidP="006F4023">
      <w:pPr>
        <w:spacing w:line="360" w:lineRule="auto"/>
        <w:ind w:firstLine="0"/>
        <w:rPr>
          <w:rFonts w:eastAsia="Times New Roman" w:cs="Times New Roman"/>
          <w:highlight w:val="white"/>
          <w:lang w:val="en-US"/>
        </w:rPr>
      </w:pPr>
      <w:r w:rsidRPr="00CC30DD">
        <w:rPr>
          <w:rFonts w:eastAsia="Times New Roman" w:cs="Times New Roman"/>
          <w:highlight w:val="white"/>
          <w:lang w:val="en-US"/>
        </w:rPr>
        <w:t>Fig</w:t>
      </w:r>
      <w:r w:rsidR="00E9789C" w:rsidRPr="00CC30DD">
        <w:rPr>
          <w:rFonts w:eastAsia="Times New Roman" w:cs="Times New Roman"/>
          <w:highlight w:val="white"/>
          <w:lang w:val="en-US"/>
        </w:rPr>
        <w:t>ure 1</w:t>
      </w:r>
      <w:r w:rsidRPr="00CC30DD">
        <w:rPr>
          <w:rFonts w:eastAsia="Times New Roman" w:cs="Times New Roman"/>
          <w:highlight w:val="white"/>
          <w:lang w:val="en-US"/>
        </w:rPr>
        <w:t>.</w:t>
      </w:r>
    </w:p>
    <w:p w14:paraId="2DA300A2" w14:textId="4C8A179A" w:rsidR="006A6DBE" w:rsidRPr="00CC30DD" w:rsidRDefault="00914F5D" w:rsidP="006F4023">
      <w:pPr>
        <w:pStyle w:val="BodyText"/>
        <w:spacing w:line="360" w:lineRule="auto"/>
        <w:ind w:firstLine="0"/>
        <w:rPr>
          <w:rFonts w:eastAsia="Times New Roman" w:cs="Times New Roman"/>
          <w:highlight w:val="white"/>
          <w:lang w:val="en-US"/>
        </w:rPr>
      </w:pPr>
      <w:r w:rsidRPr="00CC30DD">
        <w:rPr>
          <w:rFonts w:eastAsia="Times New Roman" w:cs="Times New Roman"/>
          <w:i/>
          <w:iCs/>
          <w:highlight w:val="white"/>
          <w:lang w:val="en-US"/>
        </w:rPr>
        <w:t xml:space="preserve">An overview of </w:t>
      </w:r>
      <w:r w:rsidR="00FC3B1B" w:rsidRPr="00CC30DD">
        <w:rPr>
          <w:rFonts w:eastAsia="Times New Roman" w:cs="Times New Roman"/>
          <w:i/>
          <w:iCs/>
          <w:highlight w:val="white"/>
          <w:lang w:val="en-US"/>
        </w:rPr>
        <w:t xml:space="preserve">the proposed pipeline. </w:t>
      </w:r>
      <w:r w:rsidR="00FB48ED" w:rsidRPr="00CC30DD">
        <w:rPr>
          <w:rFonts w:eastAsia="Times New Roman" w:cs="Times New Roman"/>
          <w:i/>
          <w:iCs/>
          <w:highlight w:val="white"/>
          <w:lang w:val="en-US"/>
        </w:rPr>
        <w:t xml:space="preserve">Purple boxes </w:t>
      </w:r>
      <w:r w:rsidR="00FC3B1B" w:rsidRPr="00CC30DD">
        <w:rPr>
          <w:rFonts w:eastAsia="Times New Roman" w:cs="Times New Roman"/>
          <w:i/>
          <w:iCs/>
          <w:highlight w:val="white"/>
          <w:lang w:val="en-US"/>
        </w:rPr>
        <w:t xml:space="preserve">refer to the general pipeline whereas the </w:t>
      </w:r>
      <w:r w:rsidR="00DC4254" w:rsidRPr="00CC30DD">
        <w:rPr>
          <w:rFonts w:eastAsia="Times New Roman" w:cs="Times New Roman"/>
          <w:i/>
          <w:iCs/>
          <w:highlight w:val="white"/>
          <w:lang w:val="en-US"/>
        </w:rPr>
        <w:t>green</w:t>
      </w:r>
      <w:r w:rsidR="00FB48ED" w:rsidRPr="00CC30DD">
        <w:rPr>
          <w:rFonts w:eastAsia="Times New Roman" w:cs="Times New Roman"/>
          <w:i/>
          <w:iCs/>
          <w:highlight w:val="white"/>
          <w:lang w:val="en-US"/>
        </w:rPr>
        <w:t xml:space="preserve"> </w:t>
      </w:r>
      <w:r w:rsidR="00FC3B1B" w:rsidRPr="00CC30DD">
        <w:rPr>
          <w:rFonts w:eastAsia="Times New Roman" w:cs="Times New Roman"/>
          <w:i/>
          <w:iCs/>
          <w:highlight w:val="white"/>
          <w:lang w:val="en-US"/>
        </w:rPr>
        <w:t xml:space="preserve">refer to </w:t>
      </w:r>
      <w:r w:rsidRPr="00CC30DD">
        <w:rPr>
          <w:rFonts w:eastAsia="Times New Roman" w:cs="Times New Roman"/>
          <w:i/>
          <w:iCs/>
          <w:highlight w:val="white"/>
          <w:lang w:val="en-US"/>
        </w:rPr>
        <w:t>t</w:t>
      </w:r>
      <w:r w:rsidR="007D480B" w:rsidRPr="00CC30DD">
        <w:rPr>
          <w:rFonts w:eastAsia="Times New Roman" w:cs="Times New Roman"/>
          <w:i/>
          <w:iCs/>
          <w:highlight w:val="white"/>
          <w:lang w:val="en-US"/>
        </w:rPr>
        <w:t xml:space="preserve">he </w:t>
      </w:r>
      <w:r w:rsidR="00032CAB" w:rsidRPr="00CC30DD">
        <w:rPr>
          <w:rFonts w:eastAsia="Times New Roman" w:cs="Times New Roman"/>
          <w:i/>
          <w:iCs/>
          <w:highlight w:val="white"/>
          <w:lang w:val="en-US"/>
        </w:rPr>
        <w:t>specific</w:t>
      </w:r>
      <w:r w:rsidR="00C750B2" w:rsidRPr="00CC30DD">
        <w:rPr>
          <w:rFonts w:eastAsia="Times New Roman" w:cs="Times New Roman"/>
          <w:i/>
          <w:iCs/>
          <w:highlight w:val="white"/>
          <w:lang w:val="en-US"/>
        </w:rPr>
        <w:t xml:space="preserve"> choices of this</w:t>
      </w:r>
      <w:r w:rsidR="007D480B" w:rsidRPr="00CC30DD">
        <w:rPr>
          <w:rFonts w:eastAsia="Times New Roman" w:cs="Times New Roman"/>
          <w:i/>
          <w:iCs/>
          <w:highlight w:val="white"/>
          <w:lang w:val="en-US"/>
        </w:rPr>
        <w:t xml:space="preserve"> replication</w:t>
      </w:r>
      <w:r w:rsidR="003B1175" w:rsidRPr="00CC30DD">
        <w:rPr>
          <w:rFonts w:eastAsia="Times New Roman" w:cs="Times New Roman"/>
          <w:i/>
          <w:iCs/>
          <w:highlight w:val="white"/>
          <w:lang w:val="en-US"/>
        </w:rPr>
        <w:t>.</w:t>
      </w:r>
    </w:p>
    <w:p w14:paraId="305F334E" w14:textId="3E3FA392" w:rsidR="00055FA2" w:rsidRPr="00CC30DD" w:rsidRDefault="00021375" w:rsidP="006F4023">
      <w:pPr>
        <w:pStyle w:val="Heading2"/>
        <w:spacing w:line="360" w:lineRule="auto"/>
        <w:ind w:firstLine="0"/>
        <w:rPr>
          <w:rFonts w:cs="Times New Roman"/>
          <w:highlight w:val="white"/>
          <w:lang w:val="en-US"/>
        </w:rPr>
      </w:pPr>
      <w:bookmarkStart w:id="31" w:name="_Toc59447718"/>
      <w:r w:rsidRPr="00CC30DD">
        <w:rPr>
          <w:rFonts w:cs="Times New Roman"/>
          <w:highlight w:val="white"/>
          <w:lang w:val="en-US"/>
        </w:rPr>
        <w:lastRenderedPageBreak/>
        <w:t>2.</w:t>
      </w:r>
      <w:r w:rsidR="000763F2" w:rsidRPr="00CC30DD">
        <w:rPr>
          <w:rFonts w:cs="Times New Roman"/>
          <w:highlight w:val="white"/>
          <w:lang w:val="en-US"/>
        </w:rPr>
        <w:t>2</w:t>
      </w:r>
      <w:r w:rsidRPr="00CC30DD">
        <w:rPr>
          <w:rFonts w:cs="Times New Roman"/>
          <w:highlight w:val="white"/>
          <w:lang w:val="en-US"/>
        </w:rPr>
        <w:t xml:space="preserve"> Literature search</w:t>
      </w:r>
      <w:r w:rsidR="007836C6" w:rsidRPr="00CC30DD">
        <w:rPr>
          <w:rFonts w:cs="Times New Roman"/>
          <w:highlight w:val="white"/>
          <w:lang w:val="en-US"/>
        </w:rPr>
        <w:t xml:space="preserve"> </w:t>
      </w:r>
      <w:r w:rsidR="00FB4880" w:rsidRPr="00CC30DD">
        <w:rPr>
          <w:rFonts w:cs="Times New Roman"/>
          <w:highlight w:val="white"/>
          <w:lang w:val="en-US"/>
        </w:rPr>
        <w:t xml:space="preserve">for </w:t>
      </w:r>
      <w:r w:rsidR="007836C6" w:rsidRPr="00CC30DD">
        <w:rPr>
          <w:rFonts w:cs="Times New Roman"/>
          <w:highlight w:val="white"/>
          <w:lang w:val="en-US"/>
        </w:rPr>
        <w:t>choice of replication</w:t>
      </w:r>
      <w:bookmarkEnd w:id="31"/>
    </w:p>
    <w:p w14:paraId="26CF267D" w14:textId="0512B5FC" w:rsidR="00E62F62" w:rsidRPr="00CC30DD" w:rsidRDefault="00AE21C9" w:rsidP="009C7245">
      <w:pPr>
        <w:spacing w:line="360" w:lineRule="auto"/>
        <w:rPr>
          <w:rFonts w:eastAsia="Times New Roman" w:cs="Times New Roman"/>
          <w:highlight w:val="white"/>
          <w:lang w:val="en-US"/>
        </w:rPr>
      </w:pPr>
      <w:r w:rsidRPr="00CC30DD">
        <w:rPr>
          <w:rFonts w:eastAsia="Times New Roman" w:cs="Times New Roman"/>
          <w:highlight w:val="white"/>
          <w:lang w:val="en-US"/>
        </w:rPr>
        <w:t>A literature search for papers, dissertations and unpublished manuscripts was conduc</w:t>
      </w:r>
      <w:r w:rsidR="00331C61" w:rsidRPr="00CC30DD">
        <w:rPr>
          <w:rFonts w:eastAsia="Times New Roman" w:cs="Times New Roman"/>
          <w:highlight w:val="white"/>
          <w:lang w:val="en-US"/>
        </w:rPr>
        <w:t>t</w:t>
      </w:r>
      <w:r w:rsidRPr="00CC30DD">
        <w:rPr>
          <w:rFonts w:eastAsia="Times New Roman" w:cs="Times New Roman"/>
          <w:highlight w:val="white"/>
          <w:lang w:val="en-US"/>
        </w:rPr>
        <w:t xml:space="preserve">ed for finding </w:t>
      </w:r>
      <w:r w:rsidR="0075200E" w:rsidRPr="00CC30DD">
        <w:rPr>
          <w:rFonts w:eastAsia="Times New Roman" w:cs="Times New Roman"/>
          <w:highlight w:val="white"/>
          <w:lang w:val="en-US"/>
        </w:rPr>
        <w:t>a</w:t>
      </w:r>
      <w:r w:rsidRPr="00CC30DD">
        <w:rPr>
          <w:rFonts w:eastAsia="Times New Roman" w:cs="Times New Roman"/>
          <w:highlight w:val="white"/>
          <w:lang w:val="en-US"/>
        </w:rPr>
        <w:t xml:space="preserve"> paper to replicate. The complete list of papers listed in the meta-analysis by </w:t>
      </w:r>
      <w:proofErr w:type="spellStart"/>
      <w:r w:rsidR="00262C52" w:rsidRPr="00CC30DD">
        <w:rPr>
          <w:rFonts w:eastAsia="Times New Roman" w:cs="Times New Roman"/>
          <w:highlight w:val="white"/>
          <w:lang w:val="en-US"/>
        </w:rPr>
        <w:t>Parola</w:t>
      </w:r>
      <w:proofErr w:type="spellEnd"/>
      <w:r w:rsidRPr="00CC30DD">
        <w:rPr>
          <w:rFonts w:eastAsia="Times New Roman" w:cs="Times New Roman"/>
          <w:highlight w:val="white"/>
          <w:lang w:val="en-US"/>
        </w:rPr>
        <w:t xml:space="preserve"> et al</w:t>
      </w:r>
      <w:r w:rsidR="0081299D" w:rsidRPr="00CC30DD">
        <w:rPr>
          <w:rFonts w:eastAsia="Times New Roman" w:cs="Times New Roman"/>
          <w:highlight w:val="white"/>
          <w:lang w:val="en-US"/>
        </w:rPr>
        <w:t>.</w:t>
      </w:r>
      <w:r w:rsidRPr="00CC30DD">
        <w:rPr>
          <w:rFonts w:eastAsia="Times New Roman" w:cs="Times New Roman"/>
          <w:highlight w:val="white"/>
          <w:lang w:val="en-US"/>
        </w:rPr>
        <w:t xml:space="preserve"> </w:t>
      </w:r>
      <w:r w:rsidR="00262C52" w:rsidRPr="00CC30DD">
        <w:rPr>
          <w:rFonts w:eastAsia="Times New Roman" w:cs="Times New Roman"/>
          <w:highlight w:val="white"/>
          <w:lang w:val="en-US"/>
        </w:rPr>
        <w:fldChar w:fldCharType="begin"/>
      </w:r>
      <w:r w:rsidR="00EB1FBC">
        <w:rPr>
          <w:rFonts w:eastAsia="Times New Roman" w:cs="Times New Roman"/>
          <w:highlight w:val="white"/>
          <w:lang w:val="en-US"/>
        </w:rPr>
        <w:instrText xml:space="preserve"> ADDIN ZOTERO_ITEM CSL_CITATION {"citationID":"7GBJIypf","properties":{"formattedCitation":"(Parola et al., 2019)","plainCitation":"(Parola et al., 2019)","dontUpdate":true,"noteIndex":0},"citationItems":[{"id":392,"uris":["http://zotero.org/users/5126004/items/6EGR2NIG"],"uri":["http://zotero.org/users/5126004/items/6EGR2NIG"],"itemData":{"id":392,"type":"report","abstract":"Voice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262C52" w:rsidRPr="00CC30DD">
        <w:rPr>
          <w:rFonts w:eastAsia="Times New Roman" w:cs="Times New Roman"/>
          <w:highlight w:val="white"/>
          <w:lang w:val="en-US"/>
        </w:rPr>
        <w:fldChar w:fldCharType="separate"/>
      </w:r>
      <w:r w:rsidR="007D65A6" w:rsidRPr="00CC30DD">
        <w:rPr>
          <w:rFonts w:cs="Times New Roman"/>
          <w:highlight w:val="white"/>
          <w:lang w:val="en-US"/>
        </w:rPr>
        <w:t>(</w:t>
      </w:r>
      <w:r w:rsidR="00262C52" w:rsidRPr="00CC30DD">
        <w:rPr>
          <w:rFonts w:cs="Times New Roman"/>
          <w:highlight w:val="white"/>
          <w:lang w:val="en-US"/>
        </w:rPr>
        <w:t>2019)</w:t>
      </w:r>
      <w:r w:rsidR="00262C52" w:rsidRPr="00CC30DD">
        <w:rPr>
          <w:rFonts w:eastAsia="Times New Roman" w:cs="Times New Roman"/>
          <w:highlight w:val="white"/>
          <w:lang w:val="en-US"/>
        </w:rPr>
        <w:fldChar w:fldCharType="end"/>
      </w:r>
      <w:r w:rsidR="005F0FB4" w:rsidRPr="00CC30DD">
        <w:rPr>
          <w:rFonts w:eastAsia="Times New Roman" w:cs="Times New Roman"/>
          <w:highlight w:val="white"/>
          <w:lang w:val="en-US"/>
        </w:rPr>
        <w:t xml:space="preserve"> was manually screened – first by title and </w:t>
      </w:r>
      <w:r w:rsidR="0071264C" w:rsidRPr="00CC30DD">
        <w:rPr>
          <w:rFonts w:eastAsia="Times New Roman" w:cs="Times New Roman"/>
          <w:highlight w:val="white"/>
          <w:lang w:val="en-US"/>
        </w:rPr>
        <w:t>since</w:t>
      </w:r>
      <w:r w:rsidR="008443CB" w:rsidRPr="00CC30DD">
        <w:rPr>
          <w:rFonts w:eastAsia="Times New Roman" w:cs="Times New Roman"/>
          <w:highlight w:val="white"/>
          <w:lang w:val="en-US"/>
        </w:rPr>
        <w:t xml:space="preserve"> </w:t>
      </w:r>
      <w:r w:rsidR="005F0FB4" w:rsidRPr="00CC30DD">
        <w:rPr>
          <w:rFonts w:eastAsia="Times New Roman" w:cs="Times New Roman"/>
          <w:highlight w:val="white"/>
          <w:lang w:val="en-US"/>
        </w:rPr>
        <w:t>by content. As their search was last updated as of April 12</w:t>
      </w:r>
      <w:r w:rsidR="00220B3A" w:rsidRPr="00CC30DD">
        <w:rPr>
          <w:rFonts w:eastAsia="Times New Roman" w:cs="Times New Roman"/>
          <w:highlight w:val="white"/>
          <w:lang w:val="en-US"/>
        </w:rPr>
        <w:t>,</w:t>
      </w:r>
      <w:r w:rsidR="005F0FB4" w:rsidRPr="00CC30DD">
        <w:rPr>
          <w:rFonts w:eastAsia="Times New Roman" w:cs="Times New Roman"/>
          <w:highlight w:val="white"/>
          <w:lang w:val="en-US"/>
        </w:rPr>
        <w:t xml:space="preserve"> 2018, the search was continued from that date </w:t>
      </w:r>
      <w:r w:rsidR="00A35C58" w:rsidRPr="00CC30DD">
        <w:rPr>
          <w:rFonts w:eastAsia="Times New Roman" w:cs="Times New Roman"/>
          <w:highlight w:val="white"/>
          <w:lang w:val="en-US"/>
        </w:rPr>
        <w:t xml:space="preserve">forward to </w:t>
      </w:r>
      <w:r w:rsidR="005F0FB4" w:rsidRPr="00CC30DD">
        <w:rPr>
          <w:rFonts w:eastAsia="Times New Roman" w:cs="Times New Roman"/>
          <w:highlight w:val="white"/>
          <w:lang w:val="en-US"/>
        </w:rPr>
        <w:t>Sep 15</w:t>
      </w:r>
      <w:r w:rsidR="00220B3A" w:rsidRPr="00CC30DD">
        <w:rPr>
          <w:rFonts w:eastAsia="Times New Roman" w:cs="Times New Roman"/>
          <w:highlight w:val="white"/>
          <w:lang w:val="en-US"/>
        </w:rPr>
        <w:t>,</w:t>
      </w:r>
      <w:r w:rsidR="005F0FB4" w:rsidRPr="00CC30DD">
        <w:rPr>
          <w:rFonts w:eastAsia="Times New Roman" w:cs="Times New Roman"/>
          <w:highlight w:val="white"/>
          <w:lang w:val="en-US"/>
        </w:rPr>
        <w:t xml:space="preserve"> 2020</w:t>
      </w:r>
      <w:r w:rsidR="00A35C58" w:rsidRPr="00CC30DD">
        <w:rPr>
          <w:rFonts w:eastAsia="Times New Roman" w:cs="Times New Roman"/>
          <w:highlight w:val="white"/>
          <w:lang w:val="en-US"/>
        </w:rPr>
        <w:t xml:space="preserve"> when the continued search took place. The continuation of the search used </w:t>
      </w:r>
      <w:r w:rsidR="005F0FB4" w:rsidRPr="00CC30DD">
        <w:rPr>
          <w:rFonts w:eastAsia="Times New Roman" w:cs="Times New Roman"/>
          <w:highlight w:val="white"/>
          <w:lang w:val="en-US"/>
        </w:rPr>
        <w:t>the same search terms (</w:t>
      </w:r>
      <w:proofErr w:type="spellStart"/>
      <w:r w:rsidR="005F0FB4" w:rsidRPr="00CC30DD">
        <w:rPr>
          <w:rFonts w:eastAsia="Times New Roman" w:cs="Times New Roman"/>
          <w:highlight w:val="white"/>
          <w:lang w:val="en-US"/>
        </w:rPr>
        <w:t>schizo</w:t>
      </w:r>
      <w:proofErr w:type="spellEnd"/>
      <w:r w:rsidR="005F0FB4" w:rsidRPr="00CC30DD">
        <w:rPr>
          <w:rFonts w:eastAsia="Times New Roman" w:cs="Times New Roman"/>
          <w:highlight w:val="white"/>
          <w:lang w:val="en-US"/>
        </w:rPr>
        <w:t>* AND machine learning AND prosody OR inflection OR intensity OR pitch OR fundamental frequency OR speech rate OR voice quality OR acoustic OR intonation OR vocal)</w:t>
      </w:r>
      <w:r w:rsidR="004336E5" w:rsidRPr="00CC30DD">
        <w:rPr>
          <w:rFonts w:eastAsia="Times New Roman" w:cs="Times New Roman"/>
          <w:highlight w:val="white"/>
          <w:lang w:val="en-US"/>
        </w:rPr>
        <w:t>.</w:t>
      </w:r>
      <w:r w:rsidR="00A6107D" w:rsidRPr="00CC30DD">
        <w:rPr>
          <w:rFonts w:eastAsia="Times New Roman" w:cs="Times New Roman"/>
          <w:highlight w:val="white"/>
          <w:lang w:val="en-US"/>
        </w:rPr>
        <w:t xml:space="preserve"> This search yielded an additional 709 papers that were manually screened for relevance by title.</w:t>
      </w:r>
      <w:r w:rsidR="003E4956" w:rsidRPr="00CC30DD">
        <w:rPr>
          <w:rFonts w:eastAsia="Times New Roman" w:cs="Times New Roman"/>
          <w:highlight w:val="white"/>
          <w:lang w:val="en-US"/>
        </w:rPr>
        <w:t xml:space="preserve"> </w:t>
      </w:r>
      <w:proofErr w:type="gramStart"/>
      <w:r w:rsidR="00A6107D" w:rsidRPr="00CC30DD">
        <w:rPr>
          <w:rFonts w:eastAsia="Times New Roman" w:cs="Times New Roman"/>
          <w:highlight w:val="white"/>
          <w:lang w:val="en-US"/>
        </w:rPr>
        <w:t>Relevant papers,</w:t>
      </w:r>
      <w:proofErr w:type="gramEnd"/>
      <w:r w:rsidR="00A6107D" w:rsidRPr="00CC30DD">
        <w:rPr>
          <w:rFonts w:eastAsia="Times New Roman" w:cs="Times New Roman"/>
          <w:highlight w:val="white"/>
          <w:lang w:val="en-US"/>
        </w:rPr>
        <w:t xml:space="preserve"> were then explored by content looking for papers that 1) implemented ML to classify schizophrenia patients from healthy controls using acoustic features, 2) were transparent and well-documented, 3) were thorough in applying proper </w:t>
      </w:r>
      <w:r w:rsidR="00883080" w:rsidRPr="00CC30DD">
        <w:rPr>
          <w:rFonts w:eastAsia="Times New Roman" w:cs="Times New Roman"/>
          <w:highlight w:val="white"/>
          <w:lang w:val="en-US"/>
        </w:rPr>
        <w:t>ML</w:t>
      </w:r>
      <w:r w:rsidR="00A6107D" w:rsidRPr="00CC30DD">
        <w:rPr>
          <w:rFonts w:eastAsia="Times New Roman" w:cs="Times New Roman"/>
          <w:highlight w:val="white"/>
          <w:lang w:val="en-US"/>
        </w:rPr>
        <w:t xml:space="preserve"> methods, 4) had large amounts of data.</w:t>
      </w:r>
      <w:r w:rsidR="009C7245" w:rsidRPr="00CC30DD">
        <w:rPr>
          <w:rFonts w:eastAsia="Times New Roman" w:cs="Times New Roman"/>
          <w:highlight w:val="white"/>
          <w:lang w:val="en-US"/>
        </w:rPr>
        <w:t xml:space="preserve"> </w:t>
      </w:r>
      <w:r w:rsidR="00A6107D" w:rsidRPr="00CC30DD">
        <w:rPr>
          <w:rFonts w:eastAsia="Times New Roman" w:cs="Times New Roman"/>
          <w:highlight w:val="white"/>
          <w:lang w:val="en-US"/>
        </w:rPr>
        <w:t xml:space="preserve">This narrowed the number of papers down to </w:t>
      </w:r>
      <w:r w:rsidR="00C95548" w:rsidRPr="00CC30DD">
        <w:rPr>
          <w:rFonts w:eastAsia="Times New Roman" w:cs="Times New Roman"/>
          <w:highlight w:val="white"/>
          <w:lang w:val="en-US"/>
        </w:rPr>
        <w:t>8</w:t>
      </w:r>
      <w:r w:rsidR="00A6107D" w:rsidRPr="00CC30DD">
        <w:rPr>
          <w:rFonts w:eastAsia="Times New Roman" w:cs="Times New Roman"/>
          <w:highlight w:val="white"/>
          <w:lang w:val="en-US"/>
        </w:rPr>
        <w:t xml:space="preserve"> papers (see appendix</w:t>
      </w:r>
      <w:r w:rsidR="00255B67" w:rsidRPr="00CC30DD">
        <w:rPr>
          <w:rFonts w:eastAsia="Times New Roman" w:cs="Times New Roman"/>
          <w:highlight w:val="white"/>
          <w:lang w:val="en-US"/>
        </w:rPr>
        <w:t>,</w:t>
      </w:r>
      <w:r w:rsidR="00A6107D" w:rsidRPr="00CC30DD">
        <w:rPr>
          <w:rFonts w:eastAsia="Times New Roman" w:cs="Times New Roman"/>
          <w:highlight w:val="white"/>
          <w:lang w:val="en-US"/>
        </w:rPr>
        <w:t xml:space="preserve"> </w:t>
      </w:r>
      <w:r w:rsidR="00553A58">
        <w:rPr>
          <w:rFonts w:eastAsia="Times New Roman" w:cs="Times New Roman"/>
          <w:highlight w:val="white"/>
          <w:lang w:val="en-US"/>
        </w:rPr>
        <w:t>8</w:t>
      </w:r>
      <w:r w:rsidR="001E0902" w:rsidRPr="00CC30DD">
        <w:rPr>
          <w:rFonts w:eastAsia="Times New Roman" w:cs="Times New Roman"/>
          <w:highlight w:val="white"/>
          <w:lang w:val="en-US"/>
        </w:rPr>
        <w:t>.1</w:t>
      </w:r>
      <w:r w:rsidR="00A6107D" w:rsidRPr="00CC30DD">
        <w:rPr>
          <w:rFonts w:eastAsia="Times New Roman" w:cs="Times New Roman"/>
          <w:highlight w:val="white"/>
          <w:lang w:val="en-US"/>
        </w:rPr>
        <w:t xml:space="preserve">). The study by Chakraborty </w:t>
      </w:r>
      <w:r w:rsidR="00C62021" w:rsidRPr="00CC30DD">
        <w:rPr>
          <w:rFonts w:eastAsia="Times New Roman" w:cs="Times New Roman"/>
          <w:highlight w:val="white"/>
          <w:lang w:val="en-US"/>
        </w:rPr>
        <w:t>and colleagues</w:t>
      </w:r>
      <w:r w:rsidR="00A6107D" w:rsidRPr="00CC30DD">
        <w:rPr>
          <w:rFonts w:eastAsia="Times New Roman" w:cs="Times New Roman"/>
          <w:highlight w:val="white"/>
          <w:lang w:val="en-US"/>
        </w:rPr>
        <w:t xml:space="preserve"> was chosen for replication after carefully </w:t>
      </w:r>
      <w:r w:rsidR="009B016E" w:rsidRPr="00CC30DD">
        <w:rPr>
          <w:rFonts w:eastAsia="Times New Roman" w:cs="Times New Roman"/>
          <w:highlight w:val="white"/>
          <w:lang w:val="en-US"/>
        </w:rPr>
        <w:t>assessment</w:t>
      </w:r>
      <w:r w:rsidR="00012EB8" w:rsidRPr="00CC30DD">
        <w:rPr>
          <w:rFonts w:eastAsia="Times New Roman" w:cs="Times New Roman"/>
          <w:highlight w:val="white"/>
          <w:lang w:val="en-US"/>
        </w:rPr>
        <w:t xml:space="preserve">. </w:t>
      </w:r>
      <w:r w:rsidR="00A6107D" w:rsidRPr="00CC30DD">
        <w:rPr>
          <w:rFonts w:eastAsia="Times New Roman" w:cs="Times New Roman"/>
          <w:highlight w:val="white"/>
          <w:lang w:val="en-US"/>
        </w:rPr>
        <w:fldChar w:fldCharType="begin"/>
      </w:r>
      <w:r w:rsidR="00A6107D" w:rsidRPr="00CC30DD">
        <w:rPr>
          <w:rFonts w:eastAsia="Times New Roman" w:cs="Times New Roman"/>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A6107D" w:rsidRPr="00CC30DD">
        <w:rPr>
          <w:rFonts w:eastAsia="Times New Roman" w:cs="Times New Roman"/>
          <w:highlight w:val="white"/>
          <w:lang w:val="en-US"/>
        </w:rPr>
        <w:fldChar w:fldCharType="separate"/>
      </w:r>
      <w:r w:rsidR="00A6107D" w:rsidRPr="00CC30DD">
        <w:rPr>
          <w:rFonts w:cs="Times New Roman"/>
          <w:highlight w:val="white"/>
          <w:lang w:val="en-US"/>
        </w:rPr>
        <w:t>(Chakraborty et al., 2018)</w:t>
      </w:r>
      <w:r w:rsidR="00A6107D" w:rsidRPr="00CC30DD">
        <w:rPr>
          <w:rFonts w:eastAsia="Times New Roman" w:cs="Times New Roman"/>
          <w:highlight w:val="white"/>
          <w:lang w:val="en-US"/>
        </w:rPr>
        <w:fldChar w:fldCharType="end"/>
      </w:r>
      <w:r w:rsidR="00A6107D" w:rsidRPr="00CC30DD">
        <w:rPr>
          <w:rFonts w:eastAsia="Times New Roman" w:cs="Times New Roman"/>
          <w:highlight w:val="white"/>
          <w:lang w:val="en-US"/>
        </w:rPr>
        <w:t>.</w:t>
      </w:r>
    </w:p>
    <w:p w14:paraId="0557DE94" w14:textId="5638D098" w:rsidR="00327B48" w:rsidRPr="00CC30DD" w:rsidRDefault="00A27284" w:rsidP="006F4023">
      <w:pPr>
        <w:pStyle w:val="Heading2"/>
        <w:spacing w:line="360" w:lineRule="auto"/>
        <w:ind w:firstLine="0"/>
        <w:rPr>
          <w:rFonts w:cs="Times New Roman"/>
          <w:highlight w:val="white"/>
          <w:lang w:val="en-US"/>
        </w:rPr>
      </w:pPr>
      <w:bookmarkStart w:id="32" w:name="_Toc59447719"/>
      <w:r w:rsidRPr="00CC30DD">
        <w:rPr>
          <w:rFonts w:cs="Times New Roman"/>
          <w:highlight w:val="white"/>
          <w:lang w:val="en-US"/>
        </w:rPr>
        <w:t>2.</w:t>
      </w:r>
      <w:r w:rsidR="000763F2" w:rsidRPr="00CC30DD">
        <w:rPr>
          <w:rFonts w:cs="Times New Roman"/>
          <w:highlight w:val="white"/>
          <w:lang w:val="en-US"/>
        </w:rPr>
        <w:t>3</w:t>
      </w:r>
      <w:r w:rsidRPr="00CC30DD">
        <w:rPr>
          <w:rFonts w:cs="Times New Roman"/>
          <w:highlight w:val="white"/>
          <w:lang w:val="en-US"/>
        </w:rPr>
        <w:t xml:space="preserve"> Data</w:t>
      </w:r>
      <w:bookmarkEnd w:id="32"/>
    </w:p>
    <w:p w14:paraId="691D59D8" w14:textId="23802AE4" w:rsidR="00E33DCA" w:rsidRPr="00CC30DD" w:rsidRDefault="00E33DCA" w:rsidP="006F4023">
      <w:pPr>
        <w:pStyle w:val="Heading3"/>
        <w:spacing w:line="360" w:lineRule="auto"/>
        <w:ind w:firstLine="0"/>
        <w:rPr>
          <w:rFonts w:cs="Times New Roman"/>
          <w:highlight w:val="white"/>
          <w:lang w:val="en-US"/>
        </w:rPr>
      </w:pPr>
      <w:bookmarkStart w:id="33" w:name="_Toc59447720"/>
      <w:r w:rsidRPr="00CC30DD">
        <w:rPr>
          <w:rFonts w:cs="Times New Roman"/>
          <w:highlight w:val="white"/>
          <w:lang w:val="en-US"/>
        </w:rPr>
        <w:t>2.</w:t>
      </w:r>
      <w:r w:rsidR="000763F2" w:rsidRPr="00CC30DD">
        <w:rPr>
          <w:rFonts w:cs="Times New Roman"/>
          <w:highlight w:val="white"/>
          <w:lang w:val="en-US"/>
        </w:rPr>
        <w:t>3</w:t>
      </w:r>
      <w:r w:rsidRPr="00CC30DD">
        <w:rPr>
          <w:rFonts w:cs="Times New Roman"/>
          <w:highlight w:val="white"/>
          <w:lang w:val="en-US"/>
        </w:rPr>
        <w:t>.1 Data sources</w:t>
      </w:r>
      <w:bookmarkEnd w:id="33"/>
      <w:r w:rsidR="00A54BA5" w:rsidRPr="00CC30DD">
        <w:rPr>
          <w:rFonts w:cs="Times New Roman"/>
          <w:highlight w:val="white"/>
          <w:lang w:val="en-US"/>
        </w:rPr>
        <w:t xml:space="preserve"> </w:t>
      </w:r>
    </w:p>
    <w:p w14:paraId="5F1792BB" w14:textId="732E41AA" w:rsidR="00452DB7" w:rsidRPr="00CC30DD" w:rsidRDefault="006C0162" w:rsidP="00452DB7">
      <w:pPr>
        <w:spacing w:line="360" w:lineRule="auto"/>
        <w:rPr>
          <w:rFonts w:eastAsia="Times New Roman" w:cs="Times New Roman"/>
          <w:highlight w:val="white"/>
          <w:lang w:val="da-DK"/>
        </w:rPr>
      </w:pPr>
      <w:r w:rsidRPr="00CC30DD">
        <w:rPr>
          <w:rFonts w:eastAsia="Times New Roman" w:cs="Times New Roman"/>
          <w:highlight w:val="white"/>
          <w:lang w:val="en-US"/>
        </w:rPr>
        <w:t xml:space="preserve">The data used in this paper </w:t>
      </w:r>
      <w:r w:rsidR="000D3D6A" w:rsidRPr="00CC30DD">
        <w:rPr>
          <w:rFonts w:eastAsia="Times New Roman" w:cs="Times New Roman"/>
          <w:highlight w:val="white"/>
          <w:lang w:val="en-US"/>
        </w:rPr>
        <w:t xml:space="preserve">consists of speech recordings </w:t>
      </w:r>
      <w:r w:rsidRPr="00CC30DD">
        <w:rPr>
          <w:rFonts w:eastAsia="Times New Roman" w:cs="Times New Roman"/>
          <w:highlight w:val="white"/>
          <w:lang w:val="en-US"/>
        </w:rPr>
        <w:t xml:space="preserve">gathered from </w:t>
      </w:r>
      <w:r w:rsidR="00846BA7" w:rsidRPr="00CC30DD">
        <w:rPr>
          <w:rFonts w:eastAsia="Times New Roman" w:cs="Times New Roman"/>
          <w:highlight w:val="white"/>
          <w:lang w:val="en-US"/>
        </w:rPr>
        <w:t>3</w:t>
      </w:r>
      <w:r w:rsidRPr="00CC30DD">
        <w:rPr>
          <w:rFonts w:eastAsia="Times New Roman" w:cs="Times New Roman"/>
          <w:highlight w:val="white"/>
          <w:lang w:val="en-US"/>
        </w:rPr>
        <w:t xml:space="preserve"> </w:t>
      </w:r>
      <w:r w:rsidR="00846BA7" w:rsidRPr="00CC30DD">
        <w:rPr>
          <w:rFonts w:eastAsia="Times New Roman" w:cs="Times New Roman"/>
          <w:highlight w:val="white"/>
          <w:lang w:val="en-US"/>
        </w:rPr>
        <w:t xml:space="preserve">published studies </w:t>
      </w:r>
      <w:r w:rsidR="000B0416" w:rsidRPr="00CC30DD">
        <w:rPr>
          <w:rFonts w:eastAsia="Times New Roman" w:cs="Times New Roman"/>
          <w:highlight w:val="white"/>
          <w:lang w:val="en-US"/>
        </w:rPr>
        <w:fldChar w:fldCharType="begin"/>
      </w:r>
      <w:r w:rsidR="000B0416" w:rsidRPr="00CC30DD">
        <w:rPr>
          <w:rFonts w:eastAsia="Times New Roman" w:cs="Times New Roman"/>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000B0416" w:rsidRPr="00CC30DD">
        <w:rPr>
          <w:rFonts w:eastAsia="Times New Roman" w:cs="Times New Roman"/>
          <w:highlight w:val="white"/>
          <w:lang w:val="da-DK"/>
        </w:rPr>
        <w:instrText xml:space="preserve">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000B0416" w:rsidRPr="00CC30DD">
        <w:rPr>
          <w:rFonts w:eastAsia="Times New Roman" w:cs="Times New Roman"/>
          <w:highlight w:val="white"/>
          <w:lang w:val="en-US"/>
        </w:rPr>
        <w:fldChar w:fldCharType="separate"/>
      </w:r>
      <w:r w:rsidR="000B0416" w:rsidRPr="00CC30DD">
        <w:rPr>
          <w:rFonts w:cs="Times New Roman"/>
          <w:highlight w:val="white"/>
          <w:lang w:val="da-DK"/>
        </w:rPr>
        <w:t>(Beck et al., 2020; Bliksted et al., 2014, 2019)</w:t>
      </w:r>
      <w:r w:rsidR="000B0416" w:rsidRPr="00CC30DD">
        <w:rPr>
          <w:rFonts w:eastAsia="Times New Roman" w:cs="Times New Roman"/>
          <w:highlight w:val="white"/>
          <w:lang w:val="en-US"/>
        </w:rPr>
        <w:fldChar w:fldCharType="end"/>
      </w:r>
      <w:r w:rsidR="00846BA7" w:rsidRPr="00CC30DD">
        <w:rPr>
          <w:rFonts w:eastAsia="Times New Roman" w:cs="Times New Roman"/>
          <w:highlight w:val="white"/>
          <w:lang w:val="da-DK"/>
        </w:rPr>
        <w:t xml:space="preserve"> </w:t>
      </w:r>
      <w:r w:rsidR="000B0416" w:rsidRPr="00CC30DD">
        <w:rPr>
          <w:rFonts w:eastAsia="Times New Roman" w:cs="Times New Roman"/>
          <w:highlight w:val="white"/>
          <w:lang w:val="da-DK"/>
        </w:rPr>
        <w:t xml:space="preserve">and </w:t>
      </w:r>
      <w:r w:rsidR="00846BA7" w:rsidRPr="00CC30DD">
        <w:rPr>
          <w:rFonts w:eastAsia="Times New Roman" w:cs="Times New Roman"/>
          <w:highlight w:val="white"/>
          <w:lang w:val="da-DK"/>
        </w:rPr>
        <w:t xml:space="preserve">an </w:t>
      </w:r>
      <w:proofErr w:type="spellStart"/>
      <w:r w:rsidR="00846BA7" w:rsidRPr="00CC30DD">
        <w:rPr>
          <w:rFonts w:eastAsia="Times New Roman" w:cs="Times New Roman"/>
          <w:highlight w:val="white"/>
          <w:lang w:val="da-DK"/>
        </w:rPr>
        <w:t>unpublished</w:t>
      </w:r>
      <w:proofErr w:type="spellEnd"/>
      <w:r w:rsidR="00846BA7" w:rsidRPr="00CC30DD">
        <w:rPr>
          <w:rFonts w:eastAsia="Times New Roman" w:cs="Times New Roman"/>
          <w:highlight w:val="white"/>
          <w:lang w:val="da-DK"/>
        </w:rPr>
        <w:t xml:space="preserve"> </w:t>
      </w:r>
      <w:proofErr w:type="spellStart"/>
      <w:r w:rsidR="00846BA7" w:rsidRPr="00CC30DD">
        <w:rPr>
          <w:rFonts w:eastAsia="Times New Roman" w:cs="Times New Roman"/>
          <w:highlight w:val="white"/>
          <w:lang w:val="da-DK"/>
        </w:rPr>
        <w:t>study</w:t>
      </w:r>
      <w:proofErr w:type="spellEnd"/>
      <w:r w:rsidR="00846BA7" w:rsidRPr="00CC30DD">
        <w:rPr>
          <w:rFonts w:eastAsia="Times New Roman" w:cs="Times New Roman"/>
          <w:highlight w:val="white"/>
          <w:lang w:val="da-DK"/>
        </w:rPr>
        <w:t xml:space="preserve"> by Vibeke Bliksted.</w:t>
      </w:r>
    </w:p>
    <w:p w14:paraId="268D5184" w14:textId="6C16000C" w:rsidR="00176352" w:rsidRPr="00CC30DD" w:rsidRDefault="00452DB7" w:rsidP="00694613">
      <w:pPr>
        <w:spacing w:line="360" w:lineRule="auto"/>
        <w:rPr>
          <w:rFonts w:eastAsia="Times New Roman" w:cs="Times New Roman"/>
          <w:highlight w:val="white"/>
          <w:lang w:val="en-US"/>
        </w:rPr>
      </w:pPr>
      <w:r w:rsidRPr="00CC30DD">
        <w:rPr>
          <w:rFonts w:eastAsia="Times New Roman" w:cs="Times New Roman"/>
          <w:highlight w:val="white"/>
          <w:lang w:val="en-US"/>
        </w:rPr>
        <w:t>Pa</w:t>
      </w:r>
      <w:r w:rsidR="00914B5E" w:rsidRPr="00CC30DD">
        <w:rPr>
          <w:rFonts w:eastAsia="Times New Roman" w:cs="Times New Roman"/>
          <w:highlight w:val="white"/>
          <w:lang w:val="en-US"/>
        </w:rPr>
        <w:t>rticipants from all studies went through the</w:t>
      </w:r>
      <w:r w:rsidR="00087B2A" w:rsidRPr="00CC30DD">
        <w:rPr>
          <w:rFonts w:eastAsia="Times New Roman" w:cs="Times New Roman"/>
          <w:highlight w:val="white"/>
          <w:lang w:val="en-US"/>
        </w:rPr>
        <w:t xml:space="preserve"> </w:t>
      </w:r>
      <w:r w:rsidR="00914B5E" w:rsidRPr="00CC30DD">
        <w:rPr>
          <w:rFonts w:eastAsia="Times New Roman" w:cs="Times New Roman"/>
          <w:highlight w:val="white"/>
          <w:lang w:val="en-US"/>
        </w:rPr>
        <w:t>same task</w:t>
      </w:r>
      <w:r w:rsidR="00112A2E" w:rsidRPr="00CC30DD">
        <w:rPr>
          <w:rFonts w:eastAsia="Times New Roman" w:cs="Times New Roman"/>
          <w:highlight w:val="white"/>
          <w:lang w:val="en-US"/>
        </w:rPr>
        <w:t xml:space="preserve">; namely the </w:t>
      </w:r>
      <w:proofErr w:type="spellStart"/>
      <w:r w:rsidR="00112A2E" w:rsidRPr="00CC30DD">
        <w:rPr>
          <w:rFonts w:eastAsia="Times New Roman" w:cs="Times New Roman"/>
          <w:highlight w:val="white"/>
          <w:lang w:val="en-US"/>
        </w:rPr>
        <w:t>Frith</w:t>
      </w:r>
      <w:proofErr w:type="spellEnd"/>
      <w:r w:rsidR="00112A2E" w:rsidRPr="00CC30DD">
        <w:rPr>
          <w:rFonts w:eastAsia="Times New Roman" w:cs="Times New Roman"/>
          <w:highlight w:val="white"/>
          <w:lang w:val="en-US"/>
        </w:rPr>
        <w:t xml:space="preserve"> </w:t>
      </w:r>
      <w:proofErr w:type="spellStart"/>
      <w:r w:rsidR="00112A2E" w:rsidRPr="00CC30DD">
        <w:rPr>
          <w:rFonts w:eastAsia="Times New Roman" w:cs="Times New Roman"/>
          <w:highlight w:val="white"/>
          <w:lang w:val="en-US"/>
        </w:rPr>
        <w:t>Happé</w:t>
      </w:r>
      <w:proofErr w:type="spellEnd"/>
      <w:r w:rsidR="00112A2E" w:rsidRPr="00CC30DD">
        <w:rPr>
          <w:rFonts w:eastAsia="Times New Roman" w:cs="Times New Roman"/>
          <w:highlight w:val="white"/>
          <w:lang w:val="en-US"/>
        </w:rPr>
        <w:t xml:space="preserve"> animations task</w:t>
      </w:r>
      <w:r w:rsidR="009E2D07" w:rsidRPr="00CC30DD">
        <w:rPr>
          <w:rFonts w:eastAsia="Times New Roman" w:cs="Times New Roman"/>
          <w:highlight w:val="white"/>
          <w:lang w:val="en-US"/>
        </w:rPr>
        <w:t xml:space="preserve"> </w:t>
      </w:r>
      <w:r w:rsidR="00CC315D" w:rsidRPr="00CC30DD">
        <w:rPr>
          <w:rFonts w:eastAsia="Times New Roman" w:cs="Times New Roman"/>
          <w:highlight w:val="white"/>
          <w:lang w:val="en-US"/>
        </w:rPr>
        <w:fldChar w:fldCharType="begin"/>
      </w:r>
      <w:r w:rsidR="00CC315D" w:rsidRPr="00CC30DD">
        <w:rPr>
          <w:rFonts w:eastAsia="Times New Roman" w:cs="Times New Roman"/>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CC315D" w:rsidRPr="00CC30DD">
        <w:rPr>
          <w:rFonts w:eastAsia="Times New Roman" w:cs="Times New Roman"/>
          <w:highlight w:val="white"/>
          <w:lang w:val="en-US"/>
        </w:rPr>
        <w:fldChar w:fldCharType="separate"/>
      </w:r>
      <w:r w:rsidR="00CC315D" w:rsidRPr="00CC30DD">
        <w:rPr>
          <w:rFonts w:cs="Times New Roman"/>
          <w:highlight w:val="white"/>
          <w:lang w:val="en-US"/>
        </w:rPr>
        <w:t>(Abell et al., 2000)</w:t>
      </w:r>
      <w:r w:rsidR="00CC315D" w:rsidRPr="00CC30DD">
        <w:rPr>
          <w:rFonts w:eastAsia="Times New Roman" w:cs="Times New Roman"/>
          <w:highlight w:val="white"/>
          <w:lang w:val="en-US"/>
        </w:rPr>
        <w:fldChar w:fldCharType="end"/>
      </w:r>
      <w:r w:rsidR="00CC315D" w:rsidRPr="00CC30DD">
        <w:rPr>
          <w:rFonts w:eastAsia="Times New Roman" w:cs="Times New Roman"/>
          <w:highlight w:val="white"/>
          <w:lang w:val="en-US"/>
        </w:rPr>
        <w:t xml:space="preserve">. </w:t>
      </w:r>
      <w:r w:rsidR="00C303E6" w:rsidRPr="00CC30DD">
        <w:rPr>
          <w:rFonts w:eastAsia="Times New Roman" w:cs="Times New Roman"/>
          <w:highlight w:val="white"/>
          <w:lang w:val="en-US"/>
        </w:rPr>
        <w:t xml:space="preserve">The task consisted of watching </w:t>
      </w:r>
      <w:r w:rsidR="00C303E6" w:rsidRPr="00CC30DD">
        <w:rPr>
          <w:rFonts w:eastAsia="Times New Roman" w:cs="Times New Roman"/>
          <w:lang w:val="en-US"/>
        </w:rPr>
        <w:t xml:space="preserve">2D top-view videos of animated triangles moving around on the screen. After watching an animation, the participants were interviewed and asked to describe what happened in the animation. </w:t>
      </w:r>
      <w:r w:rsidR="00415939" w:rsidRPr="00CC30DD">
        <w:rPr>
          <w:rFonts w:eastAsia="Times New Roman" w:cs="Times New Roman"/>
          <w:highlight w:val="white"/>
          <w:lang w:val="en-US"/>
        </w:rPr>
        <w:t>All participant</w:t>
      </w:r>
      <w:r w:rsidR="00B95584" w:rsidRPr="00CC30DD">
        <w:rPr>
          <w:rFonts w:eastAsia="Times New Roman" w:cs="Times New Roman"/>
          <w:highlight w:val="white"/>
          <w:lang w:val="en-US"/>
        </w:rPr>
        <w:t>s</w:t>
      </w:r>
      <w:r w:rsidR="00415939" w:rsidRPr="00CC30DD">
        <w:rPr>
          <w:rFonts w:eastAsia="Times New Roman" w:cs="Times New Roman"/>
          <w:highlight w:val="white"/>
          <w:lang w:val="en-US"/>
        </w:rPr>
        <w:t xml:space="preserve"> went through </w:t>
      </w:r>
      <w:r w:rsidR="0078232A" w:rsidRPr="00CC30DD">
        <w:rPr>
          <w:rFonts w:eastAsia="Times New Roman" w:cs="Times New Roman"/>
          <w:highlight w:val="white"/>
          <w:lang w:val="en-US"/>
        </w:rPr>
        <w:t>8</w:t>
      </w:r>
      <w:r w:rsidR="00415939" w:rsidRPr="00CC30DD">
        <w:rPr>
          <w:rFonts w:eastAsia="Times New Roman" w:cs="Times New Roman"/>
          <w:highlight w:val="white"/>
          <w:lang w:val="en-US"/>
        </w:rPr>
        <w:t xml:space="preserve"> such trials</w:t>
      </w:r>
      <w:r w:rsidR="005B1943" w:rsidRPr="00CC30DD">
        <w:rPr>
          <w:rFonts w:eastAsia="Times New Roman" w:cs="Times New Roman"/>
          <w:highlight w:val="white"/>
          <w:lang w:val="en-US"/>
        </w:rPr>
        <w:t xml:space="preserve"> that were recorded</w:t>
      </w:r>
      <w:r w:rsidR="00415939" w:rsidRPr="00CC30DD">
        <w:rPr>
          <w:rFonts w:eastAsia="Times New Roman" w:cs="Times New Roman"/>
          <w:highlight w:val="white"/>
          <w:lang w:val="en-US"/>
        </w:rPr>
        <w:t xml:space="preserve">, </w:t>
      </w:r>
      <w:r w:rsidR="00132E5E" w:rsidRPr="00CC30DD">
        <w:rPr>
          <w:rFonts w:eastAsia="Times New Roman" w:cs="Times New Roman"/>
          <w:highlight w:val="white"/>
          <w:lang w:val="en-US"/>
        </w:rPr>
        <w:t>except for</w:t>
      </w:r>
      <w:r w:rsidR="00415939" w:rsidRPr="00CC30DD">
        <w:rPr>
          <w:rFonts w:eastAsia="Times New Roman" w:cs="Times New Roman"/>
          <w:highlight w:val="white"/>
          <w:lang w:val="en-US"/>
        </w:rPr>
        <w:t xml:space="preserve"> </w:t>
      </w:r>
      <w:r w:rsidR="00077443" w:rsidRPr="00CC30DD">
        <w:rPr>
          <w:rFonts w:eastAsia="Times New Roman" w:cs="Times New Roman"/>
          <w:highlight w:val="white"/>
          <w:lang w:val="en-US"/>
        </w:rPr>
        <w:t>in the study from 201</w:t>
      </w:r>
      <w:r w:rsidR="00515982" w:rsidRPr="00CC30DD">
        <w:rPr>
          <w:rFonts w:eastAsia="Times New Roman" w:cs="Times New Roman"/>
          <w:highlight w:val="white"/>
          <w:lang w:val="en-US"/>
        </w:rPr>
        <w:t>4</w:t>
      </w:r>
      <w:r w:rsidR="00077443" w:rsidRPr="00CC30DD">
        <w:rPr>
          <w:rFonts w:eastAsia="Times New Roman" w:cs="Times New Roman"/>
          <w:highlight w:val="white"/>
          <w:lang w:val="en-US"/>
        </w:rPr>
        <w:t xml:space="preserve"> by </w:t>
      </w:r>
      <w:proofErr w:type="spellStart"/>
      <w:r w:rsidR="00077443" w:rsidRPr="00CC30DD">
        <w:rPr>
          <w:rFonts w:eastAsia="Times New Roman" w:cs="Times New Roman"/>
          <w:highlight w:val="white"/>
          <w:lang w:val="en-US"/>
        </w:rPr>
        <w:t>Bliksted</w:t>
      </w:r>
      <w:proofErr w:type="spellEnd"/>
      <w:r w:rsidR="00077443" w:rsidRPr="00CC30DD">
        <w:rPr>
          <w:rFonts w:eastAsia="Times New Roman" w:cs="Times New Roman"/>
          <w:highlight w:val="white"/>
          <w:lang w:val="en-US"/>
        </w:rPr>
        <w:t xml:space="preserve"> et al., </w:t>
      </w:r>
      <w:r w:rsidR="00415939" w:rsidRPr="00CC30DD">
        <w:rPr>
          <w:rFonts w:eastAsia="Times New Roman" w:cs="Times New Roman"/>
          <w:highlight w:val="white"/>
          <w:lang w:val="en-US"/>
        </w:rPr>
        <w:t xml:space="preserve">where the </w:t>
      </w:r>
      <w:r w:rsidR="00A54949" w:rsidRPr="00CC30DD">
        <w:rPr>
          <w:rFonts w:eastAsia="Times New Roman" w:cs="Times New Roman"/>
          <w:highlight w:val="white"/>
          <w:lang w:val="en-US"/>
        </w:rPr>
        <w:t xml:space="preserve">they </w:t>
      </w:r>
      <w:r w:rsidR="005B1943" w:rsidRPr="00CC30DD">
        <w:rPr>
          <w:rFonts w:eastAsia="Times New Roman" w:cs="Times New Roman"/>
          <w:highlight w:val="white"/>
          <w:lang w:val="en-US"/>
        </w:rPr>
        <w:t>also recorded 2 practice trials</w:t>
      </w:r>
      <w:r w:rsidR="00B21068" w:rsidRPr="00CC30DD">
        <w:rPr>
          <w:rFonts w:eastAsia="Times New Roman" w:cs="Times New Roman"/>
          <w:highlight w:val="white"/>
          <w:lang w:val="en-US"/>
        </w:rPr>
        <w:t xml:space="preserve"> – meaning this dataset included voice recordings from 10 trials</w:t>
      </w:r>
      <w:r w:rsidR="007212CE" w:rsidRPr="00CC30DD">
        <w:rPr>
          <w:rFonts w:eastAsia="Times New Roman" w:cs="Times New Roman"/>
          <w:highlight w:val="white"/>
          <w:lang w:val="en-US"/>
        </w:rPr>
        <w:t xml:space="preserve"> </w:t>
      </w:r>
      <w:r w:rsidR="00077443" w:rsidRPr="00CC30DD">
        <w:rPr>
          <w:rFonts w:eastAsia="Times New Roman" w:cs="Times New Roman"/>
          <w:highlight w:val="white"/>
          <w:lang w:val="en-US"/>
        </w:rPr>
        <w:fldChar w:fldCharType="begin"/>
      </w:r>
      <w:r w:rsidR="00077443" w:rsidRPr="00CC30DD">
        <w:rPr>
          <w:rFonts w:eastAsia="Times New Roman" w:cs="Times New Roman"/>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00077443" w:rsidRPr="00CC30DD">
        <w:rPr>
          <w:rFonts w:eastAsia="Times New Roman" w:cs="Times New Roman"/>
          <w:highlight w:val="white"/>
          <w:lang w:val="en-US"/>
        </w:rPr>
        <w:fldChar w:fldCharType="separate"/>
      </w:r>
      <w:r w:rsidR="00077443" w:rsidRPr="00CC30DD">
        <w:rPr>
          <w:rFonts w:cs="Times New Roman"/>
          <w:highlight w:val="white"/>
          <w:lang w:val="en-US"/>
        </w:rPr>
        <w:t>(Bliksted et al., 2014)</w:t>
      </w:r>
      <w:r w:rsidR="00077443" w:rsidRPr="00CC30DD">
        <w:rPr>
          <w:rFonts w:eastAsia="Times New Roman" w:cs="Times New Roman"/>
          <w:highlight w:val="white"/>
          <w:lang w:val="en-US"/>
        </w:rPr>
        <w:fldChar w:fldCharType="end"/>
      </w:r>
      <w:r w:rsidR="00415939" w:rsidRPr="00CC30DD">
        <w:rPr>
          <w:rFonts w:eastAsia="Times New Roman" w:cs="Times New Roman"/>
          <w:highlight w:val="white"/>
          <w:lang w:val="en-US"/>
        </w:rPr>
        <w:t xml:space="preserve">. </w:t>
      </w:r>
      <w:r w:rsidR="002018EF" w:rsidRPr="00CC30DD">
        <w:rPr>
          <w:rFonts w:eastAsia="Times New Roman" w:cs="Times New Roman"/>
          <w:highlight w:val="white"/>
          <w:lang w:val="en-US"/>
        </w:rPr>
        <w:t>This totaled in 1900 recordings</w:t>
      </w:r>
      <w:r w:rsidR="00F01B76" w:rsidRPr="00CC30DD">
        <w:rPr>
          <w:rFonts w:eastAsia="Times New Roman" w:cs="Times New Roman"/>
          <w:highlight w:val="white"/>
          <w:lang w:val="en-US"/>
        </w:rPr>
        <w:t xml:space="preserve"> that</w:t>
      </w:r>
      <w:r w:rsidR="00D80008" w:rsidRPr="00CC30DD">
        <w:rPr>
          <w:rFonts w:eastAsia="Times New Roman" w:cs="Times New Roman"/>
          <w:highlight w:val="white"/>
          <w:lang w:val="en-US"/>
        </w:rPr>
        <w:t xml:space="preserve"> </w:t>
      </w:r>
      <w:r w:rsidR="00D329B6" w:rsidRPr="00CC30DD">
        <w:rPr>
          <w:rFonts w:eastAsia="Times New Roman" w:cs="Times New Roman"/>
          <w:highlight w:val="white"/>
          <w:lang w:val="en-US"/>
        </w:rPr>
        <w:t xml:space="preserve">(mean duration = </w:t>
      </w:r>
      <w:r w:rsidR="00D329B6" w:rsidRPr="00CC30DD">
        <w:rPr>
          <w:rFonts w:eastAsia="Times New Roman" w:cs="Times New Roman"/>
          <w:highlight w:val="white"/>
          <w:lang w:val="en-US"/>
        </w:rPr>
        <w:lastRenderedPageBreak/>
        <w:t>18.18 sec.</w:t>
      </w:r>
      <w:r w:rsidR="00AC58AC" w:rsidRPr="00CC30DD">
        <w:rPr>
          <w:rFonts w:eastAsia="Times New Roman" w:cs="Times New Roman"/>
          <w:highlight w:val="white"/>
          <w:lang w:val="en-US"/>
        </w:rPr>
        <w:t>,</w:t>
      </w:r>
      <w:r w:rsidR="00D329B6" w:rsidRPr="00CC30DD">
        <w:rPr>
          <w:rFonts w:eastAsia="Times New Roman" w:cs="Times New Roman"/>
          <w:highlight w:val="white"/>
          <w:lang w:val="en-US"/>
        </w:rPr>
        <w:t xml:space="preserve"> SD duration = 14.84).</w:t>
      </w:r>
      <w:r w:rsidR="00694613" w:rsidRPr="00CC30DD">
        <w:rPr>
          <w:rFonts w:eastAsia="Times New Roman" w:cs="Times New Roman"/>
          <w:highlight w:val="white"/>
          <w:lang w:val="en-US"/>
        </w:rPr>
        <w:t xml:space="preserve"> R</w:t>
      </w:r>
      <w:r w:rsidR="00327B48" w:rsidRPr="00CC30DD">
        <w:rPr>
          <w:rFonts w:eastAsia="Times New Roman" w:cs="Times New Roman"/>
          <w:highlight w:val="white"/>
          <w:lang w:val="en-US"/>
        </w:rPr>
        <w:t xml:space="preserve">ecording </w:t>
      </w:r>
      <w:r w:rsidR="00694613" w:rsidRPr="00CC30DD">
        <w:rPr>
          <w:rFonts w:eastAsia="Times New Roman" w:cs="Times New Roman"/>
          <w:highlight w:val="white"/>
          <w:lang w:val="en-US"/>
        </w:rPr>
        <w:t xml:space="preserve">settings and equipment </w:t>
      </w:r>
      <w:r w:rsidR="008276AC" w:rsidRPr="00CC30DD">
        <w:rPr>
          <w:rFonts w:eastAsia="Times New Roman" w:cs="Times New Roman"/>
          <w:highlight w:val="white"/>
          <w:lang w:val="en-US"/>
        </w:rPr>
        <w:t xml:space="preserve">was </w:t>
      </w:r>
      <w:r w:rsidR="00385B0D" w:rsidRPr="00CC30DD">
        <w:rPr>
          <w:rFonts w:eastAsia="Times New Roman" w:cs="Times New Roman"/>
          <w:highlight w:val="white"/>
          <w:lang w:val="en-US"/>
        </w:rPr>
        <w:t xml:space="preserve">constant within study, but </w:t>
      </w:r>
      <w:r w:rsidR="008276AC" w:rsidRPr="00CC30DD">
        <w:rPr>
          <w:rFonts w:eastAsia="Times New Roman" w:cs="Times New Roman"/>
          <w:highlight w:val="white"/>
          <w:lang w:val="en-US"/>
        </w:rPr>
        <w:t xml:space="preserve">unique </w:t>
      </w:r>
      <w:r w:rsidR="00200166" w:rsidRPr="00CC30DD">
        <w:rPr>
          <w:rFonts w:eastAsia="Times New Roman" w:cs="Times New Roman"/>
          <w:highlight w:val="white"/>
          <w:lang w:val="en-US"/>
        </w:rPr>
        <w:t>across studies</w:t>
      </w:r>
      <w:r w:rsidR="00007F95" w:rsidRPr="00CC30DD">
        <w:rPr>
          <w:rFonts w:eastAsia="Times New Roman" w:cs="Times New Roman"/>
          <w:highlight w:val="white"/>
          <w:lang w:val="en-US"/>
        </w:rPr>
        <w:t>.</w:t>
      </w:r>
    </w:p>
    <w:p w14:paraId="5A7949FC" w14:textId="4E5ACB97" w:rsidR="00A27284" w:rsidRPr="00CC30DD" w:rsidRDefault="00A27284" w:rsidP="006F4023">
      <w:pPr>
        <w:pStyle w:val="Heading3"/>
        <w:spacing w:line="360" w:lineRule="auto"/>
        <w:ind w:firstLine="0"/>
        <w:rPr>
          <w:rFonts w:cs="Times New Roman"/>
          <w:highlight w:val="white"/>
          <w:lang w:val="en-US"/>
        </w:rPr>
      </w:pPr>
      <w:bookmarkStart w:id="34" w:name="_Toc59447721"/>
      <w:r w:rsidRPr="00CC30DD">
        <w:rPr>
          <w:rFonts w:cs="Times New Roman"/>
          <w:highlight w:val="white"/>
          <w:lang w:val="en-US"/>
        </w:rPr>
        <w:t>2.</w:t>
      </w:r>
      <w:r w:rsidR="000763F2" w:rsidRPr="00CC30DD">
        <w:rPr>
          <w:rFonts w:cs="Times New Roman"/>
          <w:highlight w:val="white"/>
          <w:lang w:val="en-US"/>
        </w:rPr>
        <w:t>3</w:t>
      </w:r>
      <w:r w:rsidR="00A349AA" w:rsidRPr="00CC30DD">
        <w:rPr>
          <w:rFonts w:cs="Times New Roman"/>
          <w:highlight w:val="white"/>
          <w:lang w:val="en-US"/>
        </w:rPr>
        <w:t>.</w:t>
      </w:r>
      <w:r w:rsidR="00E33DCA" w:rsidRPr="00CC30DD">
        <w:rPr>
          <w:rFonts w:cs="Times New Roman"/>
          <w:highlight w:val="white"/>
          <w:lang w:val="en-US"/>
        </w:rPr>
        <w:t>2</w:t>
      </w:r>
      <w:r w:rsidRPr="00CC30DD">
        <w:rPr>
          <w:rFonts w:cs="Times New Roman"/>
          <w:highlight w:val="white"/>
          <w:lang w:val="en-US"/>
        </w:rPr>
        <w:t xml:space="preserve"> Participants</w:t>
      </w:r>
      <w:bookmarkEnd w:id="34"/>
    </w:p>
    <w:p w14:paraId="6EFD8928" w14:textId="77777777" w:rsidR="004D3694" w:rsidRPr="00CC30DD" w:rsidRDefault="00AB0F8A" w:rsidP="006F4023">
      <w:pPr>
        <w:spacing w:line="360" w:lineRule="auto"/>
        <w:rPr>
          <w:rFonts w:eastAsia="Times New Roman" w:cs="Times New Roman"/>
          <w:highlight w:val="white"/>
          <w:lang w:val="en-US"/>
        </w:rPr>
      </w:pPr>
      <w:r w:rsidRPr="00CC30DD">
        <w:rPr>
          <w:rFonts w:eastAsia="Times New Roman" w:cs="Times New Roman"/>
          <w:highlight w:val="white"/>
          <w:lang w:val="en-US"/>
        </w:rPr>
        <w:t xml:space="preserve">222 </w:t>
      </w:r>
      <w:r w:rsidR="00033616" w:rsidRPr="00CC30DD">
        <w:rPr>
          <w:rFonts w:eastAsia="Times New Roman" w:cs="Times New Roman"/>
          <w:highlight w:val="white"/>
          <w:lang w:val="en-US"/>
        </w:rPr>
        <w:t xml:space="preserve">Danish </w:t>
      </w:r>
      <w:r w:rsidRPr="00CC30DD">
        <w:rPr>
          <w:rFonts w:eastAsia="Times New Roman" w:cs="Times New Roman"/>
          <w:highlight w:val="white"/>
          <w:lang w:val="en-US"/>
        </w:rPr>
        <w:t>participants</w:t>
      </w:r>
      <w:r w:rsidR="000B1D89" w:rsidRPr="00CC30DD">
        <w:rPr>
          <w:rFonts w:eastAsia="Times New Roman" w:cs="Times New Roman"/>
          <w:highlight w:val="white"/>
          <w:lang w:val="en-US"/>
        </w:rPr>
        <w:t xml:space="preserve"> were </w:t>
      </w:r>
      <w:r w:rsidR="00514E98" w:rsidRPr="00CC30DD">
        <w:rPr>
          <w:rFonts w:eastAsia="Times New Roman" w:cs="Times New Roman"/>
          <w:highlight w:val="white"/>
          <w:lang w:val="en-US"/>
        </w:rPr>
        <w:t>included in this study.</w:t>
      </w:r>
      <w:r w:rsidR="000B1D89" w:rsidRPr="00CC30DD">
        <w:rPr>
          <w:rFonts w:eastAsia="Times New Roman" w:cs="Times New Roman"/>
          <w:highlight w:val="white"/>
          <w:lang w:val="en-US"/>
        </w:rPr>
        <w:t xml:space="preserve"> Out of the 222 participants </w:t>
      </w:r>
      <w:r w:rsidR="0055295B" w:rsidRPr="00CC30DD">
        <w:rPr>
          <w:rFonts w:eastAsia="Times New Roman" w:cs="Times New Roman"/>
          <w:highlight w:val="white"/>
          <w:lang w:val="en-US"/>
        </w:rPr>
        <w:t>106</w:t>
      </w:r>
      <w:r w:rsidR="000B1D89" w:rsidRPr="00CC30DD">
        <w:rPr>
          <w:rFonts w:eastAsia="Times New Roman" w:cs="Times New Roman"/>
          <w:highlight w:val="white"/>
          <w:lang w:val="en-US"/>
        </w:rPr>
        <w:t xml:space="preserve"> were clinically diagnosed with schizophrenia</w:t>
      </w:r>
      <w:r w:rsidR="00DC2953" w:rsidRPr="00CC30DD">
        <w:rPr>
          <w:rFonts w:eastAsia="Times New Roman" w:cs="Times New Roman"/>
          <w:highlight w:val="white"/>
          <w:lang w:val="en-US"/>
        </w:rPr>
        <w:t xml:space="preserve"> </w:t>
      </w:r>
      <w:r w:rsidR="00E3184C" w:rsidRPr="00CC30DD">
        <w:rPr>
          <w:rFonts w:eastAsia="Times New Roman" w:cs="Times New Roman"/>
          <w:highlight w:val="white"/>
          <w:lang w:val="en-US"/>
        </w:rPr>
        <w:t xml:space="preserve">by </w:t>
      </w:r>
      <w:r w:rsidR="00DC2953" w:rsidRPr="00CC30DD">
        <w:rPr>
          <w:rFonts w:eastAsia="Times New Roman" w:cs="Times New Roman"/>
          <w:highlight w:val="white"/>
          <w:lang w:val="en-US"/>
        </w:rPr>
        <w:t>the standards of ICD-10</w:t>
      </w:r>
      <w:r w:rsidR="001B6F07" w:rsidRPr="00CC30DD">
        <w:rPr>
          <w:rFonts w:eastAsia="Times New Roman" w:cs="Times New Roman"/>
          <w:highlight w:val="white"/>
          <w:lang w:val="en-US"/>
        </w:rPr>
        <w:t xml:space="preserve"> DCR</w:t>
      </w:r>
      <w:r w:rsidR="00DC2953" w:rsidRPr="00CC30DD">
        <w:rPr>
          <w:rFonts w:eastAsia="Times New Roman" w:cs="Times New Roman"/>
          <w:highlight w:val="white"/>
          <w:lang w:val="en-US"/>
        </w:rPr>
        <w:t xml:space="preserve"> </w:t>
      </w:r>
      <w:r w:rsidR="00912B4C" w:rsidRPr="00CC30DD">
        <w:rPr>
          <w:rFonts w:eastAsia="Times New Roman" w:cs="Times New Roman"/>
          <w:highlight w:val="white"/>
          <w:lang w:val="en-US"/>
        </w:rPr>
        <w:fldChar w:fldCharType="begin"/>
      </w:r>
      <w:r w:rsidR="00912B4C" w:rsidRPr="00CC30DD">
        <w:rPr>
          <w:rFonts w:eastAsia="Times New Roman" w:cs="Times New Roman"/>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00912B4C" w:rsidRPr="00CC30DD">
        <w:rPr>
          <w:rFonts w:eastAsia="Times New Roman" w:cs="Times New Roman"/>
          <w:highlight w:val="white"/>
          <w:lang w:val="en-US"/>
        </w:rPr>
        <w:fldChar w:fldCharType="separate"/>
      </w:r>
      <w:r w:rsidR="00912B4C" w:rsidRPr="00CC30DD">
        <w:rPr>
          <w:rFonts w:cs="Times New Roman"/>
          <w:highlight w:val="white"/>
          <w:lang w:val="en-US"/>
        </w:rPr>
        <w:t>(Zivetz, 1992)</w:t>
      </w:r>
      <w:r w:rsidR="00912B4C" w:rsidRPr="00CC30DD">
        <w:rPr>
          <w:rFonts w:eastAsia="Times New Roman" w:cs="Times New Roman"/>
          <w:highlight w:val="white"/>
          <w:lang w:val="en-US"/>
        </w:rPr>
        <w:fldChar w:fldCharType="end"/>
      </w:r>
      <w:r w:rsidR="00912B4C" w:rsidRPr="00CC30DD">
        <w:rPr>
          <w:rFonts w:eastAsia="Times New Roman" w:cs="Times New Roman"/>
          <w:highlight w:val="white"/>
          <w:lang w:val="en-US"/>
        </w:rPr>
        <w:t>.</w:t>
      </w:r>
      <w:r w:rsidR="00D94D9E" w:rsidRPr="00CC30DD">
        <w:rPr>
          <w:rFonts w:eastAsia="Times New Roman" w:cs="Times New Roman"/>
          <w:highlight w:val="white"/>
          <w:lang w:val="en-US"/>
        </w:rPr>
        <w:t xml:space="preserve"> </w:t>
      </w:r>
      <w:r w:rsidR="00DD2DC1" w:rsidRPr="00CC30DD">
        <w:rPr>
          <w:rFonts w:eastAsia="Times New Roman" w:cs="Times New Roman"/>
          <w:highlight w:val="white"/>
          <w:lang w:val="en-US"/>
        </w:rPr>
        <w:t xml:space="preserve">Patients </w:t>
      </w:r>
      <w:r w:rsidR="001B6F07" w:rsidRPr="00CC30DD">
        <w:rPr>
          <w:rFonts w:eastAsia="Times New Roman" w:cs="Times New Roman"/>
          <w:highlight w:val="white"/>
          <w:lang w:val="en-US"/>
        </w:rPr>
        <w:t xml:space="preserve">were recruited through </w:t>
      </w:r>
      <w:r w:rsidR="00DD2DC1" w:rsidRPr="00CC30DD">
        <w:rPr>
          <w:rFonts w:eastAsia="Times New Roman" w:cs="Times New Roman"/>
          <w:highlight w:val="white"/>
          <w:lang w:val="en-US"/>
        </w:rPr>
        <w:t xml:space="preserve">OPUS, Aarhus University Hospital </w:t>
      </w:r>
      <w:proofErr w:type="spellStart"/>
      <w:r w:rsidR="00DD2DC1" w:rsidRPr="00CC30DD">
        <w:rPr>
          <w:rFonts w:eastAsia="Times New Roman" w:cs="Times New Roman"/>
          <w:highlight w:val="white"/>
          <w:lang w:val="en-US"/>
        </w:rPr>
        <w:t>Risskov</w:t>
      </w:r>
      <w:proofErr w:type="spellEnd"/>
      <w:r w:rsidR="00DD2DC1" w:rsidRPr="00CC30DD">
        <w:rPr>
          <w:rFonts w:eastAsia="Times New Roman" w:cs="Times New Roman"/>
          <w:highlight w:val="white"/>
          <w:lang w:val="en-US"/>
        </w:rPr>
        <w:t>.</w:t>
      </w:r>
    </w:p>
    <w:p w14:paraId="0F382ED8" w14:textId="2471763E" w:rsidR="00CD18F8" w:rsidRPr="00BB17A1" w:rsidRDefault="00534A79" w:rsidP="00BB17A1">
      <w:pPr>
        <w:spacing w:line="360" w:lineRule="auto"/>
        <w:rPr>
          <w:rFonts w:eastAsia="Times New Roman" w:cs="Times New Roman"/>
          <w:highlight w:val="white"/>
          <w:lang w:val="en-US"/>
        </w:rPr>
      </w:pPr>
      <w:r w:rsidRPr="00CC30DD">
        <w:rPr>
          <w:rFonts w:eastAsia="Times New Roman" w:cs="Times New Roman"/>
          <w:highlight w:val="white"/>
          <w:lang w:val="en-US"/>
        </w:rPr>
        <w:t xml:space="preserve">The </w:t>
      </w:r>
      <w:r w:rsidR="00D94D9E" w:rsidRPr="00CC30DD">
        <w:rPr>
          <w:rFonts w:eastAsia="Times New Roman" w:cs="Times New Roman"/>
          <w:highlight w:val="white"/>
          <w:lang w:val="en-US"/>
        </w:rPr>
        <w:t xml:space="preserve">patient group was originally matched one-to-one with healthy control subjects (N = 116), using the following criteria: age, </w:t>
      </w:r>
      <w:r w:rsidR="0074324C" w:rsidRPr="00CC30DD">
        <w:rPr>
          <w:rFonts w:eastAsia="Times New Roman" w:cs="Times New Roman"/>
          <w:highlight w:val="white"/>
          <w:lang w:val="en-US"/>
        </w:rPr>
        <w:t>sex</w:t>
      </w:r>
      <w:r w:rsidR="00D94D9E" w:rsidRPr="00CC30DD">
        <w:rPr>
          <w:rFonts w:eastAsia="Times New Roman" w:cs="Times New Roman"/>
          <w:highlight w:val="white"/>
          <w:lang w:val="en-US"/>
        </w:rPr>
        <w:t>, handedness, ethnicity,</w:t>
      </w:r>
      <w:r w:rsidR="00020BE2" w:rsidRPr="00CC30DD">
        <w:rPr>
          <w:rFonts w:eastAsia="Times New Roman" w:cs="Times New Roman"/>
          <w:highlight w:val="white"/>
          <w:lang w:val="en-US"/>
        </w:rPr>
        <w:t xml:space="preserve"> community of residence and parental social economic status </w:t>
      </w:r>
      <w:r w:rsidR="00832692" w:rsidRPr="00CC30DD">
        <w:rPr>
          <w:rFonts w:eastAsia="Times New Roman" w:cs="Times New Roman"/>
          <w:highlight w:val="white"/>
          <w:lang w:val="en-US"/>
        </w:rPr>
        <w:t>and</w:t>
      </w:r>
      <w:r w:rsidR="00D94D9E" w:rsidRPr="00CC30DD">
        <w:rPr>
          <w:rFonts w:eastAsia="Times New Roman" w:cs="Times New Roman"/>
          <w:highlight w:val="white"/>
          <w:lang w:val="en-US"/>
        </w:rPr>
        <w:t xml:space="preserve"> educational level</w:t>
      </w:r>
      <w:r w:rsidR="00B429C8" w:rsidRPr="00CC30DD">
        <w:rPr>
          <w:rFonts w:eastAsia="Times New Roman" w:cs="Times New Roman"/>
          <w:highlight w:val="white"/>
          <w:lang w:val="en-US"/>
        </w:rPr>
        <w:t>.</w:t>
      </w:r>
      <w:r w:rsidR="00284C6B" w:rsidRPr="00CC30DD">
        <w:rPr>
          <w:rFonts w:eastAsia="Times New Roman" w:cs="Times New Roman"/>
          <w:highlight w:val="white"/>
          <w:lang w:val="en-US"/>
        </w:rPr>
        <w:t xml:space="preserve"> </w:t>
      </w:r>
      <w:r w:rsidR="00DD2DC1" w:rsidRPr="00CC30DD">
        <w:rPr>
          <w:rFonts w:eastAsia="Times New Roman" w:cs="Times New Roman"/>
          <w:highlight w:val="white"/>
          <w:lang w:val="en-US"/>
        </w:rPr>
        <w:t>Healthy control subjects were recruited via advertisements in four local newspapers</w:t>
      </w:r>
      <w:r w:rsidR="00512413" w:rsidRPr="00CC30DD">
        <w:rPr>
          <w:rFonts w:eastAsia="Times New Roman" w:cs="Times New Roman"/>
          <w:highlight w:val="white"/>
          <w:lang w:val="en-US"/>
        </w:rPr>
        <w:t xml:space="preserve">. </w:t>
      </w:r>
      <w:commentRangeStart w:id="35"/>
      <w:r w:rsidR="00B11992" w:rsidRPr="00CC30DD">
        <w:rPr>
          <w:rFonts w:eastAsia="Times New Roman" w:cs="Times New Roman"/>
          <w:highlight w:val="white"/>
          <w:lang w:val="en-US"/>
        </w:rPr>
        <w:t xml:space="preserve">The control </w:t>
      </w:r>
      <w:r w:rsidR="00512413" w:rsidRPr="00CC30DD">
        <w:rPr>
          <w:rFonts w:eastAsia="Times New Roman" w:cs="Times New Roman"/>
          <w:highlight w:val="white"/>
          <w:lang w:val="en-US"/>
        </w:rPr>
        <w:t xml:space="preserve">group </w:t>
      </w:r>
      <w:r w:rsidR="00E43604" w:rsidRPr="00CC30DD">
        <w:rPr>
          <w:rFonts w:eastAsia="Times New Roman" w:cs="Times New Roman"/>
          <w:highlight w:val="white"/>
          <w:lang w:val="en-US"/>
        </w:rPr>
        <w:t xml:space="preserve">(and their first-degree relatives) had no history </w:t>
      </w:r>
      <w:r w:rsidR="00B11992" w:rsidRPr="00CC30DD">
        <w:rPr>
          <w:rFonts w:eastAsia="Times New Roman" w:cs="Times New Roman"/>
          <w:highlight w:val="white"/>
          <w:lang w:val="en-US"/>
        </w:rPr>
        <w:t xml:space="preserve">of </w:t>
      </w:r>
      <w:r w:rsidR="00F23DE5" w:rsidRPr="00CC30DD">
        <w:rPr>
          <w:rFonts w:eastAsia="Times New Roman" w:cs="Times New Roman"/>
          <w:highlight w:val="white"/>
          <w:lang w:val="en-US"/>
        </w:rPr>
        <w:t>psychological disorders</w:t>
      </w:r>
      <w:r w:rsidR="00C96C5D" w:rsidRPr="00CC30DD">
        <w:rPr>
          <w:rFonts w:eastAsia="Times New Roman" w:cs="Times New Roman"/>
          <w:highlight w:val="white"/>
          <w:lang w:val="en-US"/>
        </w:rPr>
        <w:t>.</w:t>
      </w:r>
      <w:r w:rsidR="00284C6B" w:rsidRPr="00CC30DD">
        <w:rPr>
          <w:rFonts w:eastAsia="Times New Roman" w:cs="Times New Roman"/>
          <w:highlight w:val="white"/>
          <w:lang w:val="en-US"/>
        </w:rPr>
        <w:t xml:space="preserve"> </w:t>
      </w:r>
      <w:commentRangeEnd w:id="35"/>
      <w:r w:rsidR="00735554">
        <w:rPr>
          <w:rStyle w:val="CommentReference"/>
        </w:rPr>
        <w:commentReference w:id="35"/>
      </w:r>
      <w:r w:rsidR="0039120A" w:rsidRPr="00CC30DD">
        <w:rPr>
          <w:rFonts w:eastAsia="Times New Roman" w:cs="Times New Roman"/>
          <w:highlight w:val="white"/>
          <w:lang w:val="en-US"/>
        </w:rPr>
        <w:t xml:space="preserve">14 patients and </w:t>
      </w:r>
      <w:r w:rsidR="00572CDA" w:rsidRPr="00CC30DD">
        <w:rPr>
          <w:rFonts w:eastAsia="Times New Roman" w:cs="Times New Roman"/>
          <w:highlight w:val="white"/>
          <w:lang w:val="en-US"/>
        </w:rPr>
        <w:t>4</w:t>
      </w:r>
      <w:r w:rsidR="0039120A" w:rsidRPr="00CC30DD">
        <w:rPr>
          <w:rFonts w:eastAsia="Times New Roman" w:cs="Times New Roman"/>
          <w:highlight w:val="white"/>
          <w:lang w:val="en-US"/>
        </w:rPr>
        <w:t xml:space="preserve"> controls </w:t>
      </w:r>
      <w:r w:rsidR="00EE7F2E" w:rsidRPr="00CC30DD">
        <w:rPr>
          <w:rFonts w:eastAsia="Times New Roman" w:cs="Times New Roman"/>
          <w:highlight w:val="white"/>
          <w:lang w:val="en-US"/>
        </w:rPr>
        <w:t xml:space="preserve">were excluded due to </w:t>
      </w:r>
      <w:r w:rsidR="008E5988" w:rsidRPr="00CC30DD">
        <w:rPr>
          <w:rFonts w:eastAsia="Times New Roman" w:cs="Times New Roman"/>
          <w:highlight w:val="white"/>
          <w:lang w:val="en-US"/>
        </w:rPr>
        <w:t>poor recording quality</w:t>
      </w:r>
      <w:r w:rsidR="00EE7F2E" w:rsidRPr="00CC30DD">
        <w:rPr>
          <w:rFonts w:eastAsia="Times New Roman" w:cs="Times New Roman"/>
          <w:highlight w:val="white"/>
          <w:lang w:val="en-US"/>
        </w:rPr>
        <w:t xml:space="preserve"> or </w:t>
      </w:r>
      <w:r w:rsidR="008E5988" w:rsidRPr="00CC30DD">
        <w:rPr>
          <w:rFonts w:eastAsia="Times New Roman" w:cs="Times New Roman"/>
          <w:highlight w:val="white"/>
          <w:lang w:val="en-US"/>
        </w:rPr>
        <w:t xml:space="preserve">other similar factors. </w:t>
      </w:r>
      <w:r w:rsidR="00F91465" w:rsidRPr="00CC30DD">
        <w:rPr>
          <w:rFonts w:eastAsia="Times New Roman" w:cs="Times New Roman"/>
          <w:highlight w:val="white"/>
          <w:lang w:val="en-US"/>
        </w:rPr>
        <w:t>This explains the uneven number of participants</w:t>
      </w:r>
      <w:r w:rsidR="00684F46" w:rsidRPr="00CC30DD">
        <w:rPr>
          <w:rFonts w:eastAsia="Times New Roman" w:cs="Times New Roman"/>
          <w:highlight w:val="white"/>
          <w:lang w:val="en-US"/>
        </w:rPr>
        <w:t xml:space="preserve"> within each group.</w:t>
      </w:r>
      <w:r w:rsidR="004573AD" w:rsidRPr="00CC30DD">
        <w:rPr>
          <w:rFonts w:eastAsia="Times New Roman" w:cs="Times New Roman"/>
          <w:highlight w:val="white"/>
          <w:lang w:val="en-US"/>
        </w:rPr>
        <w:t xml:space="preserve"> For </w:t>
      </w:r>
      <w:r w:rsidR="00972375" w:rsidRPr="00CC30DD">
        <w:rPr>
          <w:rFonts w:eastAsia="Times New Roman" w:cs="Times New Roman"/>
          <w:highlight w:val="white"/>
          <w:lang w:val="en-US"/>
        </w:rPr>
        <w:t>further</w:t>
      </w:r>
      <w:r w:rsidR="004573AD" w:rsidRPr="00CC30DD">
        <w:rPr>
          <w:rFonts w:eastAsia="Times New Roman" w:cs="Times New Roman"/>
          <w:highlight w:val="white"/>
          <w:lang w:val="en-US"/>
        </w:rPr>
        <w:t xml:space="preserve"> information on participants, see table </w:t>
      </w:r>
      <w:r w:rsidR="00B12A35" w:rsidRPr="00CC30DD">
        <w:rPr>
          <w:rFonts w:eastAsia="Times New Roman" w:cs="Times New Roman"/>
          <w:highlight w:val="white"/>
          <w:lang w:val="en-US"/>
        </w:rPr>
        <w:t>1</w:t>
      </w:r>
      <w:r w:rsidR="004573AD" w:rsidRPr="00CC30DD">
        <w:rPr>
          <w:rFonts w:eastAsia="Times New Roman" w:cs="Times New Roman"/>
          <w:highlight w:val="white"/>
          <w:lang w:val="en-US"/>
        </w:rPr>
        <w:t>.</w:t>
      </w:r>
    </w:p>
    <w:tbl>
      <w:tblPr>
        <w:tblStyle w:val="TableGrid"/>
        <w:tblW w:w="8938" w:type="dxa"/>
        <w:tblLook w:val="04A0" w:firstRow="1" w:lastRow="0" w:firstColumn="1" w:lastColumn="0" w:noHBand="0" w:noVBand="1"/>
      </w:tblPr>
      <w:tblGrid>
        <w:gridCol w:w="1222"/>
        <w:gridCol w:w="612"/>
        <w:gridCol w:w="1128"/>
        <w:gridCol w:w="1310"/>
        <w:gridCol w:w="1082"/>
        <w:gridCol w:w="1254"/>
        <w:gridCol w:w="1011"/>
        <w:gridCol w:w="1319"/>
      </w:tblGrid>
      <w:tr w:rsidR="00042FA0" w:rsidRPr="00CC30DD" w14:paraId="1FC42F90" w14:textId="77777777" w:rsidTr="00FE284D">
        <w:tc>
          <w:tcPr>
            <w:tcW w:w="1232" w:type="dxa"/>
          </w:tcPr>
          <w:p w14:paraId="74E88222"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Study</w:t>
            </w:r>
          </w:p>
        </w:tc>
        <w:tc>
          <w:tcPr>
            <w:tcW w:w="615" w:type="dxa"/>
          </w:tcPr>
          <w:p w14:paraId="060CECEC" w14:textId="32B871A0" w:rsidR="00042FA0" w:rsidRPr="00CC30DD" w:rsidRDefault="00042FA0" w:rsidP="006F4023">
            <w:pPr>
              <w:pStyle w:val="NoSpacing"/>
              <w:spacing w:line="360" w:lineRule="auto"/>
              <w:rPr>
                <w:rFonts w:ascii="Times New Roman" w:eastAsia="Times New Roman" w:hAnsi="Times New Roman" w:cs="Times New Roman"/>
                <w:highlight w:val="white"/>
              </w:rPr>
            </w:pPr>
            <w:proofErr w:type="gramStart"/>
            <w:r w:rsidRPr="00CC30DD">
              <w:rPr>
                <w:rFonts w:ascii="Times New Roman" w:eastAsia="Times New Roman" w:hAnsi="Times New Roman" w:cs="Times New Roman"/>
                <w:highlight w:val="white"/>
              </w:rPr>
              <w:t>N(</w:t>
            </w:r>
            <w:proofErr w:type="gramEnd"/>
            <w:r w:rsidRPr="00CC30DD">
              <w:rPr>
                <w:rFonts w:ascii="Times New Roman" w:eastAsia="Times New Roman" w:hAnsi="Times New Roman" w:cs="Times New Roman"/>
                <w:highlight w:val="white"/>
              </w:rPr>
              <w:t xml:space="preserve">) </w:t>
            </w:r>
          </w:p>
        </w:tc>
        <w:tc>
          <w:tcPr>
            <w:tcW w:w="1129" w:type="dxa"/>
          </w:tcPr>
          <w:p w14:paraId="16D54B97" w14:textId="158AF899" w:rsidR="00042FA0" w:rsidRPr="00CC30DD" w:rsidRDefault="001030FF"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D</w:t>
            </w:r>
            <w:r w:rsidR="00042FA0" w:rsidRPr="00CC30DD">
              <w:rPr>
                <w:rFonts w:ascii="Times New Roman" w:eastAsia="Times New Roman" w:hAnsi="Times New Roman" w:cs="Times New Roman"/>
                <w:highlight w:val="white"/>
              </w:rPr>
              <w:t>iagnosis</w:t>
            </w:r>
          </w:p>
        </w:tc>
        <w:tc>
          <w:tcPr>
            <w:tcW w:w="1312" w:type="dxa"/>
          </w:tcPr>
          <w:p w14:paraId="0FC18F70" w14:textId="4D68B71E"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N(</w:t>
            </w:r>
            <w:r w:rsidR="001030FF" w:rsidRPr="00CC30DD">
              <w:rPr>
                <w:rFonts w:ascii="Times New Roman" w:eastAsia="Times New Roman" w:hAnsi="Times New Roman" w:cs="Times New Roman"/>
                <w:highlight w:val="white"/>
              </w:rPr>
              <w:t>F</w:t>
            </w:r>
            <w:r w:rsidRPr="00CC30DD">
              <w:rPr>
                <w:rFonts w:ascii="Times New Roman" w:eastAsia="Times New Roman" w:hAnsi="Times New Roman" w:cs="Times New Roman"/>
                <w:highlight w:val="white"/>
              </w:rPr>
              <w:t>emales)</w:t>
            </w:r>
          </w:p>
        </w:tc>
        <w:tc>
          <w:tcPr>
            <w:tcW w:w="1083" w:type="dxa"/>
          </w:tcPr>
          <w:p w14:paraId="0FA87C47" w14:textId="25E0E86A"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N(</w:t>
            </w:r>
            <w:r w:rsidR="001030FF" w:rsidRPr="00CC30DD">
              <w:rPr>
                <w:rFonts w:ascii="Times New Roman" w:eastAsia="Times New Roman" w:hAnsi="Times New Roman" w:cs="Times New Roman"/>
                <w:highlight w:val="white"/>
              </w:rPr>
              <w:t>M</w:t>
            </w:r>
            <w:r w:rsidRPr="00CC30DD">
              <w:rPr>
                <w:rFonts w:ascii="Times New Roman" w:eastAsia="Times New Roman" w:hAnsi="Times New Roman" w:cs="Times New Roman"/>
                <w:highlight w:val="white"/>
              </w:rPr>
              <w:t>ales)</w:t>
            </w:r>
          </w:p>
        </w:tc>
        <w:tc>
          <w:tcPr>
            <w:tcW w:w="1255" w:type="dxa"/>
          </w:tcPr>
          <w:p w14:paraId="4DB4794C" w14:textId="19399D0B" w:rsidR="00042FA0" w:rsidRPr="00CC30DD" w:rsidRDefault="00042FA0" w:rsidP="006F4023">
            <w:pPr>
              <w:pStyle w:val="NoSpacing"/>
              <w:spacing w:line="360" w:lineRule="auto"/>
              <w:rPr>
                <w:rFonts w:ascii="Times New Roman" w:eastAsia="Times New Roman" w:hAnsi="Times New Roman" w:cs="Times New Roman"/>
                <w:highlight w:val="white"/>
              </w:rPr>
            </w:pPr>
            <w:proofErr w:type="gramStart"/>
            <w:r w:rsidRPr="00CC30DD">
              <w:rPr>
                <w:rFonts w:ascii="Times New Roman" w:eastAsia="Times New Roman" w:hAnsi="Times New Roman" w:cs="Times New Roman"/>
                <w:highlight w:val="white"/>
              </w:rPr>
              <w:t>Mean(</w:t>
            </w:r>
            <w:proofErr w:type="gramEnd"/>
            <w:r w:rsidR="001030FF" w:rsidRPr="00CC30DD">
              <w:rPr>
                <w:rFonts w:ascii="Times New Roman" w:eastAsia="Times New Roman" w:hAnsi="Times New Roman" w:cs="Times New Roman"/>
                <w:highlight w:val="white"/>
              </w:rPr>
              <w:t>A</w:t>
            </w:r>
            <w:r w:rsidRPr="00CC30DD">
              <w:rPr>
                <w:rFonts w:ascii="Times New Roman" w:eastAsia="Times New Roman" w:hAnsi="Times New Roman" w:cs="Times New Roman"/>
                <w:highlight w:val="white"/>
              </w:rPr>
              <w:t>ge)</w:t>
            </w:r>
          </w:p>
        </w:tc>
        <w:tc>
          <w:tcPr>
            <w:tcW w:w="992" w:type="dxa"/>
          </w:tcPr>
          <w:p w14:paraId="1F9E39B8" w14:textId="09D057B8"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SD(</w:t>
            </w:r>
            <w:r w:rsidR="001030FF" w:rsidRPr="00CC30DD">
              <w:rPr>
                <w:rFonts w:ascii="Times New Roman" w:eastAsia="Times New Roman" w:hAnsi="Times New Roman" w:cs="Times New Roman"/>
                <w:highlight w:val="white"/>
              </w:rPr>
              <w:t>A</w:t>
            </w:r>
            <w:r w:rsidRPr="00CC30DD">
              <w:rPr>
                <w:rFonts w:ascii="Times New Roman" w:eastAsia="Times New Roman" w:hAnsi="Times New Roman" w:cs="Times New Roman"/>
                <w:highlight w:val="white"/>
              </w:rPr>
              <w:t>ge)</w:t>
            </w:r>
          </w:p>
        </w:tc>
        <w:tc>
          <w:tcPr>
            <w:tcW w:w="1320" w:type="dxa"/>
          </w:tcPr>
          <w:p w14:paraId="14190AE8" w14:textId="630A4025" w:rsidR="00042FA0" w:rsidRPr="00CC30DD" w:rsidRDefault="00042FA0" w:rsidP="006F4023">
            <w:pPr>
              <w:pStyle w:val="NoSpacing"/>
              <w:spacing w:line="360" w:lineRule="auto"/>
              <w:rPr>
                <w:rFonts w:ascii="Times New Roman" w:eastAsia="Times New Roman" w:hAnsi="Times New Roman" w:cs="Times New Roman"/>
                <w:highlight w:val="white"/>
              </w:rPr>
            </w:pPr>
            <w:proofErr w:type="gramStart"/>
            <w:r w:rsidRPr="00CC30DD">
              <w:rPr>
                <w:rFonts w:ascii="Times New Roman" w:eastAsia="Times New Roman" w:hAnsi="Times New Roman" w:cs="Times New Roman"/>
                <w:highlight w:val="white"/>
              </w:rPr>
              <w:t>Range(</w:t>
            </w:r>
            <w:proofErr w:type="gramEnd"/>
            <w:r w:rsidR="001030FF" w:rsidRPr="00CC30DD">
              <w:rPr>
                <w:rFonts w:ascii="Times New Roman" w:eastAsia="Times New Roman" w:hAnsi="Times New Roman" w:cs="Times New Roman"/>
                <w:highlight w:val="white"/>
              </w:rPr>
              <w:t>A</w:t>
            </w:r>
            <w:r w:rsidRPr="00CC30DD">
              <w:rPr>
                <w:rFonts w:ascii="Times New Roman" w:eastAsia="Times New Roman" w:hAnsi="Times New Roman" w:cs="Times New Roman"/>
                <w:highlight w:val="white"/>
              </w:rPr>
              <w:t>ge)</w:t>
            </w:r>
          </w:p>
        </w:tc>
      </w:tr>
      <w:tr w:rsidR="00042FA0" w:rsidRPr="00CC30DD" w14:paraId="0225DEAE" w14:textId="77777777" w:rsidTr="00FE284D">
        <w:tc>
          <w:tcPr>
            <w:tcW w:w="1232" w:type="dxa"/>
            <w:vMerge w:val="restart"/>
          </w:tcPr>
          <w:p w14:paraId="44617384" w14:textId="749AC3B6"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Beck et al., 2020</w:t>
            </w:r>
          </w:p>
        </w:tc>
        <w:tc>
          <w:tcPr>
            <w:tcW w:w="615" w:type="dxa"/>
            <w:vMerge w:val="restart"/>
          </w:tcPr>
          <w:p w14:paraId="7D4158F9" w14:textId="6D97AD4F"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70</w:t>
            </w:r>
          </w:p>
        </w:tc>
        <w:tc>
          <w:tcPr>
            <w:tcW w:w="1129" w:type="dxa"/>
            <w:shd w:val="clear" w:color="auto" w:fill="EEECE1" w:themeFill="background2"/>
          </w:tcPr>
          <w:p w14:paraId="69995E60" w14:textId="38E9D29B"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SZ</w:t>
            </w:r>
          </w:p>
        </w:tc>
        <w:tc>
          <w:tcPr>
            <w:tcW w:w="1312" w:type="dxa"/>
            <w:shd w:val="clear" w:color="auto" w:fill="EEECE1" w:themeFill="background2"/>
          </w:tcPr>
          <w:p w14:paraId="3BC67765"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16</w:t>
            </w:r>
          </w:p>
        </w:tc>
        <w:tc>
          <w:tcPr>
            <w:tcW w:w="1083" w:type="dxa"/>
            <w:shd w:val="clear" w:color="auto" w:fill="EEECE1" w:themeFill="background2"/>
          </w:tcPr>
          <w:p w14:paraId="47DF3475"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18</w:t>
            </w:r>
          </w:p>
        </w:tc>
        <w:tc>
          <w:tcPr>
            <w:tcW w:w="1255" w:type="dxa"/>
            <w:shd w:val="clear" w:color="auto" w:fill="EEECE1" w:themeFill="background2"/>
          </w:tcPr>
          <w:p w14:paraId="58EC5361"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22.8</w:t>
            </w:r>
          </w:p>
        </w:tc>
        <w:tc>
          <w:tcPr>
            <w:tcW w:w="992" w:type="dxa"/>
            <w:shd w:val="clear" w:color="auto" w:fill="EEECE1" w:themeFill="background2"/>
          </w:tcPr>
          <w:p w14:paraId="7D479922"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3.13</w:t>
            </w:r>
          </w:p>
        </w:tc>
        <w:tc>
          <w:tcPr>
            <w:tcW w:w="1320" w:type="dxa"/>
            <w:shd w:val="clear" w:color="auto" w:fill="EEECE1" w:themeFill="background2"/>
          </w:tcPr>
          <w:p w14:paraId="3ECAB8F2"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18-31</w:t>
            </w:r>
          </w:p>
        </w:tc>
      </w:tr>
      <w:tr w:rsidR="00042FA0" w:rsidRPr="00CC30DD" w14:paraId="42183828" w14:textId="77777777" w:rsidTr="00FE284D">
        <w:tc>
          <w:tcPr>
            <w:tcW w:w="1232" w:type="dxa"/>
            <w:vMerge/>
          </w:tcPr>
          <w:p w14:paraId="01DC669F" w14:textId="6D7F8BCC" w:rsidR="00042FA0" w:rsidRPr="00CC30DD" w:rsidRDefault="00042FA0" w:rsidP="006F4023">
            <w:pPr>
              <w:pStyle w:val="NoSpacing"/>
              <w:spacing w:line="360" w:lineRule="auto"/>
              <w:rPr>
                <w:rFonts w:ascii="Times New Roman" w:eastAsia="Times New Roman" w:hAnsi="Times New Roman" w:cs="Times New Roman"/>
                <w:highlight w:val="white"/>
              </w:rPr>
            </w:pPr>
          </w:p>
        </w:tc>
        <w:tc>
          <w:tcPr>
            <w:tcW w:w="615" w:type="dxa"/>
            <w:vMerge/>
          </w:tcPr>
          <w:p w14:paraId="3408FC54" w14:textId="3A33E069" w:rsidR="00042FA0" w:rsidRPr="00CC30DD" w:rsidRDefault="00042FA0" w:rsidP="006F4023">
            <w:pPr>
              <w:pStyle w:val="NoSpacing"/>
              <w:spacing w:line="360" w:lineRule="auto"/>
              <w:rPr>
                <w:rFonts w:ascii="Times New Roman" w:eastAsia="Times New Roman" w:hAnsi="Times New Roman" w:cs="Times New Roman"/>
                <w:highlight w:val="white"/>
              </w:rPr>
            </w:pPr>
          </w:p>
        </w:tc>
        <w:tc>
          <w:tcPr>
            <w:tcW w:w="1129" w:type="dxa"/>
          </w:tcPr>
          <w:p w14:paraId="7F599815" w14:textId="2812B0E6" w:rsidR="00042FA0" w:rsidRPr="00CC30DD" w:rsidRDefault="001F460B"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HC</w:t>
            </w:r>
          </w:p>
        </w:tc>
        <w:tc>
          <w:tcPr>
            <w:tcW w:w="1312" w:type="dxa"/>
          </w:tcPr>
          <w:p w14:paraId="2B2C68EB"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17</w:t>
            </w:r>
          </w:p>
        </w:tc>
        <w:tc>
          <w:tcPr>
            <w:tcW w:w="1083" w:type="dxa"/>
          </w:tcPr>
          <w:p w14:paraId="61C1C4FA"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19</w:t>
            </w:r>
          </w:p>
        </w:tc>
        <w:tc>
          <w:tcPr>
            <w:tcW w:w="1255" w:type="dxa"/>
          </w:tcPr>
          <w:p w14:paraId="61AEA135"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22.7</w:t>
            </w:r>
          </w:p>
        </w:tc>
        <w:tc>
          <w:tcPr>
            <w:tcW w:w="992" w:type="dxa"/>
          </w:tcPr>
          <w:p w14:paraId="036B47CC"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3.19</w:t>
            </w:r>
          </w:p>
        </w:tc>
        <w:tc>
          <w:tcPr>
            <w:tcW w:w="1320" w:type="dxa"/>
          </w:tcPr>
          <w:p w14:paraId="45AE12E8"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18-30</w:t>
            </w:r>
          </w:p>
        </w:tc>
      </w:tr>
      <w:tr w:rsidR="00042FA0" w:rsidRPr="00CC30DD" w14:paraId="72882086" w14:textId="77777777" w:rsidTr="00FE284D">
        <w:tc>
          <w:tcPr>
            <w:tcW w:w="1232" w:type="dxa"/>
            <w:vMerge w:val="restart"/>
          </w:tcPr>
          <w:p w14:paraId="362F2342" w14:textId="1AA24B55" w:rsidR="00042FA0" w:rsidRPr="00CC30DD" w:rsidRDefault="00042FA0" w:rsidP="006F4023">
            <w:pPr>
              <w:pStyle w:val="NoSpacing"/>
              <w:spacing w:line="360" w:lineRule="auto"/>
              <w:rPr>
                <w:rFonts w:ascii="Times New Roman" w:eastAsia="Times New Roman" w:hAnsi="Times New Roman" w:cs="Times New Roman"/>
                <w:highlight w:val="white"/>
              </w:rPr>
            </w:pPr>
            <w:proofErr w:type="spellStart"/>
            <w:r w:rsidRPr="00CC30DD">
              <w:rPr>
                <w:rFonts w:ascii="Times New Roman" w:eastAsia="Times New Roman" w:hAnsi="Times New Roman" w:cs="Times New Roman"/>
                <w:highlight w:val="white"/>
              </w:rPr>
              <w:t>Bliksted</w:t>
            </w:r>
            <w:proofErr w:type="spellEnd"/>
            <w:r w:rsidRPr="00CC30DD">
              <w:rPr>
                <w:rFonts w:ascii="Times New Roman" w:eastAsia="Times New Roman" w:hAnsi="Times New Roman" w:cs="Times New Roman"/>
                <w:highlight w:val="white"/>
              </w:rPr>
              <w:t xml:space="preserve"> et al., 2014</w:t>
            </w:r>
          </w:p>
        </w:tc>
        <w:tc>
          <w:tcPr>
            <w:tcW w:w="615" w:type="dxa"/>
            <w:vMerge w:val="restart"/>
          </w:tcPr>
          <w:p w14:paraId="3C3FD327" w14:textId="511B5E3C"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46</w:t>
            </w:r>
          </w:p>
        </w:tc>
        <w:tc>
          <w:tcPr>
            <w:tcW w:w="1129" w:type="dxa"/>
            <w:shd w:val="clear" w:color="auto" w:fill="EEECE1" w:themeFill="background2"/>
          </w:tcPr>
          <w:p w14:paraId="496874D1" w14:textId="57C50439"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SZ</w:t>
            </w:r>
          </w:p>
        </w:tc>
        <w:tc>
          <w:tcPr>
            <w:tcW w:w="1312" w:type="dxa"/>
            <w:shd w:val="clear" w:color="auto" w:fill="EEECE1" w:themeFill="background2"/>
          </w:tcPr>
          <w:p w14:paraId="47564799"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6</w:t>
            </w:r>
          </w:p>
        </w:tc>
        <w:tc>
          <w:tcPr>
            <w:tcW w:w="1083" w:type="dxa"/>
            <w:shd w:val="clear" w:color="auto" w:fill="EEECE1" w:themeFill="background2"/>
          </w:tcPr>
          <w:p w14:paraId="540591F8"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17</w:t>
            </w:r>
          </w:p>
        </w:tc>
        <w:tc>
          <w:tcPr>
            <w:tcW w:w="1255" w:type="dxa"/>
            <w:shd w:val="clear" w:color="auto" w:fill="EEECE1" w:themeFill="background2"/>
          </w:tcPr>
          <w:p w14:paraId="74BDCBAE"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23.3</w:t>
            </w:r>
          </w:p>
        </w:tc>
        <w:tc>
          <w:tcPr>
            <w:tcW w:w="992" w:type="dxa"/>
            <w:shd w:val="clear" w:color="auto" w:fill="EEECE1" w:themeFill="background2"/>
          </w:tcPr>
          <w:p w14:paraId="303BC454"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3.94</w:t>
            </w:r>
          </w:p>
        </w:tc>
        <w:tc>
          <w:tcPr>
            <w:tcW w:w="1320" w:type="dxa"/>
            <w:shd w:val="clear" w:color="auto" w:fill="EEECE1" w:themeFill="background2"/>
          </w:tcPr>
          <w:p w14:paraId="7FE79690"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18-33</w:t>
            </w:r>
          </w:p>
        </w:tc>
      </w:tr>
      <w:tr w:rsidR="00042FA0" w:rsidRPr="00CC30DD" w14:paraId="5698028A" w14:textId="77777777" w:rsidTr="00FE284D">
        <w:tc>
          <w:tcPr>
            <w:tcW w:w="1232" w:type="dxa"/>
            <w:vMerge/>
          </w:tcPr>
          <w:p w14:paraId="6B54AB97" w14:textId="68AA635A" w:rsidR="00042FA0" w:rsidRPr="00CC30DD" w:rsidRDefault="00042FA0" w:rsidP="006F4023">
            <w:pPr>
              <w:pStyle w:val="NoSpacing"/>
              <w:spacing w:line="360" w:lineRule="auto"/>
              <w:rPr>
                <w:rFonts w:ascii="Times New Roman" w:eastAsia="Times New Roman" w:hAnsi="Times New Roman" w:cs="Times New Roman"/>
                <w:highlight w:val="white"/>
              </w:rPr>
            </w:pPr>
          </w:p>
        </w:tc>
        <w:tc>
          <w:tcPr>
            <w:tcW w:w="615" w:type="dxa"/>
            <w:vMerge/>
          </w:tcPr>
          <w:p w14:paraId="0F7B26AC" w14:textId="389B7CF4" w:rsidR="00042FA0" w:rsidRPr="00CC30DD" w:rsidRDefault="00042FA0" w:rsidP="006F4023">
            <w:pPr>
              <w:pStyle w:val="NoSpacing"/>
              <w:spacing w:line="360" w:lineRule="auto"/>
              <w:rPr>
                <w:rFonts w:ascii="Times New Roman" w:eastAsia="Times New Roman" w:hAnsi="Times New Roman" w:cs="Times New Roman"/>
                <w:highlight w:val="white"/>
              </w:rPr>
            </w:pPr>
          </w:p>
        </w:tc>
        <w:tc>
          <w:tcPr>
            <w:tcW w:w="1129" w:type="dxa"/>
          </w:tcPr>
          <w:p w14:paraId="2A47A3E3" w14:textId="10BB5639" w:rsidR="00042FA0" w:rsidRPr="00CC30DD" w:rsidRDefault="001F460B"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HC</w:t>
            </w:r>
          </w:p>
        </w:tc>
        <w:tc>
          <w:tcPr>
            <w:tcW w:w="1312" w:type="dxa"/>
          </w:tcPr>
          <w:p w14:paraId="196701D3"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7</w:t>
            </w:r>
          </w:p>
        </w:tc>
        <w:tc>
          <w:tcPr>
            <w:tcW w:w="1083" w:type="dxa"/>
          </w:tcPr>
          <w:p w14:paraId="1FBDC4A3"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16</w:t>
            </w:r>
          </w:p>
        </w:tc>
        <w:tc>
          <w:tcPr>
            <w:tcW w:w="1255" w:type="dxa"/>
          </w:tcPr>
          <w:p w14:paraId="4E2D518B"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23.7</w:t>
            </w:r>
          </w:p>
        </w:tc>
        <w:tc>
          <w:tcPr>
            <w:tcW w:w="992" w:type="dxa"/>
          </w:tcPr>
          <w:p w14:paraId="3B9E2168"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3.61</w:t>
            </w:r>
          </w:p>
        </w:tc>
        <w:tc>
          <w:tcPr>
            <w:tcW w:w="1320" w:type="dxa"/>
          </w:tcPr>
          <w:p w14:paraId="3C745970"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18-34</w:t>
            </w:r>
          </w:p>
        </w:tc>
      </w:tr>
      <w:tr w:rsidR="00042FA0" w:rsidRPr="00CC30DD" w14:paraId="0756ED17" w14:textId="77777777" w:rsidTr="00FE284D">
        <w:tc>
          <w:tcPr>
            <w:tcW w:w="1232" w:type="dxa"/>
            <w:vMerge w:val="restart"/>
          </w:tcPr>
          <w:p w14:paraId="20A654B5" w14:textId="5F30B57F" w:rsidR="00042FA0" w:rsidRPr="00CC30DD" w:rsidRDefault="00042FA0" w:rsidP="006F4023">
            <w:pPr>
              <w:pStyle w:val="NoSpacing"/>
              <w:spacing w:line="360" w:lineRule="auto"/>
              <w:rPr>
                <w:rFonts w:ascii="Times New Roman" w:eastAsia="Times New Roman" w:hAnsi="Times New Roman" w:cs="Times New Roman"/>
                <w:highlight w:val="white"/>
              </w:rPr>
            </w:pPr>
            <w:proofErr w:type="spellStart"/>
            <w:r w:rsidRPr="00CC30DD">
              <w:rPr>
                <w:rFonts w:ascii="Times New Roman" w:eastAsia="Times New Roman" w:hAnsi="Times New Roman" w:cs="Times New Roman"/>
                <w:highlight w:val="white"/>
              </w:rPr>
              <w:t>Bliksted</w:t>
            </w:r>
            <w:proofErr w:type="spellEnd"/>
            <w:r w:rsidRPr="00CC30DD">
              <w:rPr>
                <w:rFonts w:ascii="Times New Roman" w:eastAsia="Times New Roman" w:hAnsi="Times New Roman" w:cs="Times New Roman"/>
                <w:highlight w:val="white"/>
              </w:rPr>
              <w:t xml:space="preserve"> et al., 2019</w:t>
            </w:r>
          </w:p>
        </w:tc>
        <w:tc>
          <w:tcPr>
            <w:tcW w:w="615" w:type="dxa"/>
            <w:vMerge w:val="restart"/>
          </w:tcPr>
          <w:p w14:paraId="1ADABA4D" w14:textId="0E8C8B1B"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48</w:t>
            </w:r>
          </w:p>
        </w:tc>
        <w:tc>
          <w:tcPr>
            <w:tcW w:w="1129" w:type="dxa"/>
            <w:shd w:val="clear" w:color="auto" w:fill="EEECE1" w:themeFill="background2"/>
          </w:tcPr>
          <w:p w14:paraId="280C5ECD" w14:textId="028747D0"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SZ</w:t>
            </w:r>
          </w:p>
        </w:tc>
        <w:tc>
          <w:tcPr>
            <w:tcW w:w="1312" w:type="dxa"/>
            <w:shd w:val="clear" w:color="auto" w:fill="EEECE1" w:themeFill="background2"/>
          </w:tcPr>
          <w:p w14:paraId="7D9D970A"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11</w:t>
            </w:r>
          </w:p>
        </w:tc>
        <w:tc>
          <w:tcPr>
            <w:tcW w:w="1083" w:type="dxa"/>
            <w:shd w:val="clear" w:color="auto" w:fill="EEECE1" w:themeFill="background2"/>
          </w:tcPr>
          <w:p w14:paraId="21B86028"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8</w:t>
            </w:r>
          </w:p>
        </w:tc>
        <w:tc>
          <w:tcPr>
            <w:tcW w:w="1255" w:type="dxa"/>
            <w:shd w:val="clear" w:color="auto" w:fill="EEECE1" w:themeFill="background2"/>
          </w:tcPr>
          <w:p w14:paraId="394DAC62"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40.8</w:t>
            </w:r>
          </w:p>
        </w:tc>
        <w:tc>
          <w:tcPr>
            <w:tcW w:w="992" w:type="dxa"/>
            <w:shd w:val="clear" w:color="auto" w:fill="EEECE1" w:themeFill="background2"/>
          </w:tcPr>
          <w:p w14:paraId="73DAFADF"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12.4</w:t>
            </w:r>
          </w:p>
        </w:tc>
        <w:tc>
          <w:tcPr>
            <w:tcW w:w="1320" w:type="dxa"/>
            <w:shd w:val="clear" w:color="auto" w:fill="EEECE1" w:themeFill="background2"/>
          </w:tcPr>
          <w:p w14:paraId="32D743F5"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20-61</w:t>
            </w:r>
          </w:p>
        </w:tc>
      </w:tr>
      <w:tr w:rsidR="00042FA0" w:rsidRPr="00CC30DD" w14:paraId="4E1BF951" w14:textId="77777777" w:rsidTr="00FE284D">
        <w:tc>
          <w:tcPr>
            <w:tcW w:w="1232" w:type="dxa"/>
            <w:vMerge/>
          </w:tcPr>
          <w:p w14:paraId="2CD25217" w14:textId="2113065C" w:rsidR="00042FA0" w:rsidRPr="00CC30DD" w:rsidRDefault="00042FA0" w:rsidP="006F4023">
            <w:pPr>
              <w:pStyle w:val="NoSpacing"/>
              <w:spacing w:line="360" w:lineRule="auto"/>
              <w:rPr>
                <w:rFonts w:ascii="Times New Roman" w:eastAsia="Times New Roman" w:hAnsi="Times New Roman" w:cs="Times New Roman"/>
                <w:highlight w:val="white"/>
              </w:rPr>
            </w:pPr>
          </w:p>
        </w:tc>
        <w:tc>
          <w:tcPr>
            <w:tcW w:w="615" w:type="dxa"/>
            <w:vMerge/>
          </w:tcPr>
          <w:p w14:paraId="64334A00" w14:textId="51653DD8" w:rsidR="00042FA0" w:rsidRPr="00CC30DD" w:rsidRDefault="00042FA0" w:rsidP="006F4023">
            <w:pPr>
              <w:pStyle w:val="NoSpacing"/>
              <w:spacing w:line="360" w:lineRule="auto"/>
              <w:rPr>
                <w:rFonts w:ascii="Times New Roman" w:eastAsia="Times New Roman" w:hAnsi="Times New Roman" w:cs="Times New Roman"/>
                <w:highlight w:val="white"/>
              </w:rPr>
            </w:pPr>
          </w:p>
        </w:tc>
        <w:tc>
          <w:tcPr>
            <w:tcW w:w="1129" w:type="dxa"/>
          </w:tcPr>
          <w:p w14:paraId="1BA401D1" w14:textId="380F00A8" w:rsidR="00042FA0" w:rsidRPr="00CC30DD" w:rsidRDefault="001F460B"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HC</w:t>
            </w:r>
          </w:p>
        </w:tc>
        <w:tc>
          <w:tcPr>
            <w:tcW w:w="1312" w:type="dxa"/>
          </w:tcPr>
          <w:p w14:paraId="7DE67102"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13</w:t>
            </w:r>
          </w:p>
        </w:tc>
        <w:tc>
          <w:tcPr>
            <w:tcW w:w="1083" w:type="dxa"/>
          </w:tcPr>
          <w:p w14:paraId="0C8A61E0"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16</w:t>
            </w:r>
          </w:p>
        </w:tc>
        <w:tc>
          <w:tcPr>
            <w:tcW w:w="1255" w:type="dxa"/>
          </w:tcPr>
          <w:p w14:paraId="33D98380"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37.5</w:t>
            </w:r>
          </w:p>
        </w:tc>
        <w:tc>
          <w:tcPr>
            <w:tcW w:w="992" w:type="dxa"/>
          </w:tcPr>
          <w:p w14:paraId="3A969706"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13.1</w:t>
            </w:r>
          </w:p>
        </w:tc>
        <w:tc>
          <w:tcPr>
            <w:tcW w:w="1320" w:type="dxa"/>
          </w:tcPr>
          <w:p w14:paraId="3E2C8CA2"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21-62</w:t>
            </w:r>
          </w:p>
        </w:tc>
      </w:tr>
      <w:tr w:rsidR="00042FA0" w:rsidRPr="00CC30DD" w14:paraId="31AF7A35" w14:textId="77777777" w:rsidTr="00FE284D">
        <w:tc>
          <w:tcPr>
            <w:tcW w:w="1232" w:type="dxa"/>
            <w:vMerge w:val="restart"/>
          </w:tcPr>
          <w:p w14:paraId="223889CB" w14:textId="1613A43B" w:rsidR="00042FA0" w:rsidRPr="00CC30DD" w:rsidRDefault="00042FA0" w:rsidP="006F4023">
            <w:pPr>
              <w:pStyle w:val="NoSpacing"/>
              <w:spacing w:line="360" w:lineRule="auto"/>
              <w:rPr>
                <w:rFonts w:ascii="Times New Roman" w:eastAsia="Times New Roman" w:hAnsi="Times New Roman" w:cs="Times New Roman"/>
                <w:highlight w:val="white"/>
                <w:lang w:val="da-DK"/>
              </w:rPr>
            </w:pPr>
            <w:r w:rsidRPr="00CC30DD">
              <w:rPr>
                <w:rFonts w:ascii="Times New Roman" w:eastAsia="Times New Roman" w:hAnsi="Times New Roman" w:cs="Times New Roman"/>
                <w:highlight w:val="white"/>
                <w:lang w:val="da-DK"/>
              </w:rPr>
              <w:t xml:space="preserve">Bliksted et al., </w:t>
            </w:r>
            <w:proofErr w:type="spellStart"/>
            <w:r w:rsidR="000137F4" w:rsidRPr="00CC30DD">
              <w:rPr>
                <w:rFonts w:ascii="Times New Roman" w:eastAsia="Times New Roman" w:hAnsi="Times New Roman" w:cs="Times New Roman"/>
                <w:highlight w:val="white"/>
                <w:lang w:val="da-DK"/>
              </w:rPr>
              <w:t>n</w:t>
            </w:r>
            <w:r w:rsidR="005C0F1D" w:rsidRPr="00CC30DD">
              <w:rPr>
                <w:rFonts w:ascii="Times New Roman" w:eastAsia="Times New Roman" w:hAnsi="Times New Roman" w:cs="Times New Roman"/>
                <w:highlight w:val="white"/>
                <w:lang w:val="da-DK"/>
              </w:rPr>
              <w:t>.</w:t>
            </w:r>
            <w:r w:rsidR="000137F4" w:rsidRPr="00CC30DD">
              <w:rPr>
                <w:rFonts w:ascii="Times New Roman" w:eastAsia="Times New Roman" w:hAnsi="Times New Roman" w:cs="Times New Roman"/>
                <w:highlight w:val="white"/>
                <w:lang w:val="da-DK"/>
              </w:rPr>
              <w:t>d</w:t>
            </w:r>
            <w:proofErr w:type="spellEnd"/>
            <w:r w:rsidR="005C0F1D" w:rsidRPr="00CC30DD">
              <w:rPr>
                <w:rFonts w:ascii="Times New Roman" w:eastAsia="Times New Roman" w:hAnsi="Times New Roman" w:cs="Times New Roman"/>
                <w:highlight w:val="white"/>
                <w:lang w:val="da-DK"/>
              </w:rPr>
              <w:t>.</w:t>
            </w:r>
          </w:p>
        </w:tc>
        <w:tc>
          <w:tcPr>
            <w:tcW w:w="615" w:type="dxa"/>
            <w:vMerge w:val="restart"/>
          </w:tcPr>
          <w:p w14:paraId="1A4AB25F" w14:textId="2855574D"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58</w:t>
            </w:r>
          </w:p>
        </w:tc>
        <w:tc>
          <w:tcPr>
            <w:tcW w:w="1129" w:type="dxa"/>
            <w:shd w:val="clear" w:color="auto" w:fill="EEECE1" w:themeFill="background2"/>
          </w:tcPr>
          <w:p w14:paraId="6E0B03C4" w14:textId="1EAAD218"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SZ</w:t>
            </w:r>
          </w:p>
        </w:tc>
        <w:tc>
          <w:tcPr>
            <w:tcW w:w="1312" w:type="dxa"/>
            <w:shd w:val="clear" w:color="auto" w:fill="EEECE1" w:themeFill="background2"/>
          </w:tcPr>
          <w:p w14:paraId="379C59EF"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12</w:t>
            </w:r>
          </w:p>
        </w:tc>
        <w:tc>
          <w:tcPr>
            <w:tcW w:w="1083" w:type="dxa"/>
            <w:shd w:val="clear" w:color="auto" w:fill="EEECE1" w:themeFill="background2"/>
          </w:tcPr>
          <w:p w14:paraId="0432F6AD"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18</w:t>
            </w:r>
          </w:p>
        </w:tc>
        <w:tc>
          <w:tcPr>
            <w:tcW w:w="1255" w:type="dxa"/>
            <w:shd w:val="clear" w:color="auto" w:fill="EEECE1" w:themeFill="background2"/>
          </w:tcPr>
          <w:p w14:paraId="322DFDF3"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24.8</w:t>
            </w:r>
          </w:p>
        </w:tc>
        <w:tc>
          <w:tcPr>
            <w:tcW w:w="992" w:type="dxa"/>
            <w:shd w:val="clear" w:color="auto" w:fill="EEECE1" w:themeFill="background2"/>
          </w:tcPr>
          <w:p w14:paraId="29742879"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3.66</w:t>
            </w:r>
          </w:p>
        </w:tc>
        <w:tc>
          <w:tcPr>
            <w:tcW w:w="1320" w:type="dxa"/>
            <w:shd w:val="clear" w:color="auto" w:fill="EEECE1" w:themeFill="background2"/>
          </w:tcPr>
          <w:p w14:paraId="68417196"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18-31</w:t>
            </w:r>
          </w:p>
        </w:tc>
      </w:tr>
      <w:tr w:rsidR="00042FA0" w:rsidRPr="00CC30DD" w14:paraId="617DB7C2" w14:textId="77777777" w:rsidTr="00560532">
        <w:tc>
          <w:tcPr>
            <w:tcW w:w="1232" w:type="dxa"/>
            <w:vMerge/>
            <w:tcBorders>
              <w:bottom w:val="single" w:sz="4" w:space="0" w:color="auto"/>
            </w:tcBorders>
          </w:tcPr>
          <w:p w14:paraId="33F0209E" w14:textId="7A5872C1" w:rsidR="00042FA0" w:rsidRPr="00CC30DD" w:rsidRDefault="00042FA0" w:rsidP="006F4023">
            <w:pPr>
              <w:pStyle w:val="NoSpacing"/>
              <w:spacing w:line="360" w:lineRule="auto"/>
              <w:rPr>
                <w:rFonts w:ascii="Times New Roman" w:eastAsia="Times New Roman" w:hAnsi="Times New Roman" w:cs="Times New Roman"/>
                <w:highlight w:val="white"/>
              </w:rPr>
            </w:pPr>
          </w:p>
        </w:tc>
        <w:tc>
          <w:tcPr>
            <w:tcW w:w="615" w:type="dxa"/>
            <w:vMerge/>
            <w:tcBorders>
              <w:bottom w:val="single" w:sz="4" w:space="0" w:color="auto"/>
            </w:tcBorders>
          </w:tcPr>
          <w:p w14:paraId="0C00EB06" w14:textId="3893231A" w:rsidR="00042FA0" w:rsidRPr="00CC30DD" w:rsidRDefault="00042FA0" w:rsidP="006F4023">
            <w:pPr>
              <w:pStyle w:val="NoSpacing"/>
              <w:spacing w:line="360" w:lineRule="auto"/>
              <w:rPr>
                <w:rFonts w:ascii="Times New Roman" w:eastAsia="Times New Roman" w:hAnsi="Times New Roman" w:cs="Times New Roman"/>
                <w:highlight w:val="white"/>
              </w:rPr>
            </w:pPr>
          </w:p>
        </w:tc>
        <w:tc>
          <w:tcPr>
            <w:tcW w:w="1129" w:type="dxa"/>
            <w:tcBorders>
              <w:bottom w:val="single" w:sz="4" w:space="0" w:color="auto"/>
            </w:tcBorders>
          </w:tcPr>
          <w:p w14:paraId="1E200D51" w14:textId="31DD7F60" w:rsidR="00042FA0" w:rsidRPr="00CC30DD" w:rsidRDefault="001F460B"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HC</w:t>
            </w:r>
          </w:p>
        </w:tc>
        <w:tc>
          <w:tcPr>
            <w:tcW w:w="1312" w:type="dxa"/>
            <w:tcBorders>
              <w:bottom w:val="single" w:sz="4" w:space="0" w:color="auto"/>
            </w:tcBorders>
          </w:tcPr>
          <w:p w14:paraId="4EAB8D94"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13</w:t>
            </w:r>
          </w:p>
        </w:tc>
        <w:tc>
          <w:tcPr>
            <w:tcW w:w="1083" w:type="dxa"/>
            <w:tcBorders>
              <w:bottom w:val="single" w:sz="4" w:space="0" w:color="auto"/>
            </w:tcBorders>
          </w:tcPr>
          <w:p w14:paraId="2663469A"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15</w:t>
            </w:r>
          </w:p>
        </w:tc>
        <w:tc>
          <w:tcPr>
            <w:tcW w:w="1255" w:type="dxa"/>
            <w:tcBorders>
              <w:bottom w:val="single" w:sz="4" w:space="0" w:color="auto"/>
            </w:tcBorders>
          </w:tcPr>
          <w:p w14:paraId="499841A2"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24.4</w:t>
            </w:r>
          </w:p>
        </w:tc>
        <w:tc>
          <w:tcPr>
            <w:tcW w:w="992" w:type="dxa"/>
            <w:tcBorders>
              <w:bottom w:val="single" w:sz="4" w:space="0" w:color="auto"/>
            </w:tcBorders>
          </w:tcPr>
          <w:p w14:paraId="711ACCD3"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4.65</w:t>
            </w:r>
          </w:p>
        </w:tc>
        <w:tc>
          <w:tcPr>
            <w:tcW w:w="1320" w:type="dxa"/>
            <w:tcBorders>
              <w:bottom w:val="single" w:sz="4" w:space="0" w:color="auto"/>
            </w:tcBorders>
          </w:tcPr>
          <w:p w14:paraId="2C30A6DA"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18-34</w:t>
            </w:r>
          </w:p>
        </w:tc>
      </w:tr>
      <w:tr w:rsidR="00042FA0" w:rsidRPr="00CC30DD" w14:paraId="0454BCC4" w14:textId="77777777" w:rsidTr="00560532">
        <w:trPr>
          <w:trHeight w:val="274"/>
        </w:trPr>
        <w:tc>
          <w:tcPr>
            <w:tcW w:w="1232" w:type="dxa"/>
            <w:vMerge w:val="restart"/>
            <w:tcBorders>
              <w:top w:val="single" w:sz="4" w:space="0" w:color="auto"/>
            </w:tcBorders>
          </w:tcPr>
          <w:p w14:paraId="5A77FB05" w14:textId="39308C3A"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Total</w:t>
            </w:r>
          </w:p>
        </w:tc>
        <w:tc>
          <w:tcPr>
            <w:tcW w:w="615" w:type="dxa"/>
            <w:tcBorders>
              <w:top w:val="single" w:sz="4" w:space="0" w:color="auto"/>
            </w:tcBorders>
          </w:tcPr>
          <w:p w14:paraId="7D988D33" w14:textId="6307FC5A"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106</w:t>
            </w:r>
          </w:p>
        </w:tc>
        <w:tc>
          <w:tcPr>
            <w:tcW w:w="1129" w:type="dxa"/>
            <w:tcBorders>
              <w:top w:val="single" w:sz="4" w:space="0" w:color="auto"/>
            </w:tcBorders>
            <w:shd w:val="clear" w:color="auto" w:fill="EEECE1" w:themeFill="background2"/>
          </w:tcPr>
          <w:p w14:paraId="47E5D64B" w14:textId="18E3FE1E"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SZ</w:t>
            </w:r>
          </w:p>
        </w:tc>
        <w:tc>
          <w:tcPr>
            <w:tcW w:w="1312" w:type="dxa"/>
            <w:tcBorders>
              <w:top w:val="single" w:sz="4" w:space="0" w:color="auto"/>
            </w:tcBorders>
            <w:shd w:val="clear" w:color="auto" w:fill="EEECE1" w:themeFill="background2"/>
          </w:tcPr>
          <w:p w14:paraId="575ACF2A"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45</w:t>
            </w:r>
          </w:p>
        </w:tc>
        <w:tc>
          <w:tcPr>
            <w:tcW w:w="1083" w:type="dxa"/>
            <w:tcBorders>
              <w:top w:val="single" w:sz="4" w:space="0" w:color="auto"/>
            </w:tcBorders>
            <w:shd w:val="clear" w:color="auto" w:fill="EEECE1" w:themeFill="background2"/>
          </w:tcPr>
          <w:p w14:paraId="51CA68E1"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61</w:t>
            </w:r>
          </w:p>
        </w:tc>
        <w:tc>
          <w:tcPr>
            <w:tcW w:w="1255" w:type="dxa"/>
            <w:tcBorders>
              <w:top w:val="single" w:sz="4" w:space="0" w:color="auto"/>
            </w:tcBorders>
            <w:shd w:val="clear" w:color="auto" w:fill="EEECE1" w:themeFill="background2"/>
          </w:tcPr>
          <w:p w14:paraId="5D266BC9"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26.7</w:t>
            </w:r>
          </w:p>
        </w:tc>
        <w:tc>
          <w:tcPr>
            <w:tcW w:w="992" w:type="dxa"/>
            <w:tcBorders>
              <w:top w:val="single" w:sz="4" w:space="0" w:color="auto"/>
            </w:tcBorders>
            <w:shd w:val="clear" w:color="auto" w:fill="EEECE1" w:themeFill="background2"/>
          </w:tcPr>
          <w:p w14:paraId="2601D503"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9.02</w:t>
            </w:r>
          </w:p>
        </w:tc>
        <w:tc>
          <w:tcPr>
            <w:tcW w:w="1320" w:type="dxa"/>
            <w:tcBorders>
              <w:top w:val="single" w:sz="4" w:space="0" w:color="auto"/>
            </w:tcBorders>
            <w:shd w:val="clear" w:color="auto" w:fill="EEECE1" w:themeFill="background2"/>
          </w:tcPr>
          <w:p w14:paraId="2F55A982"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18-61</w:t>
            </w:r>
          </w:p>
        </w:tc>
      </w:tr>
      <w:tr w:rsidR="00042FA0" w:rsidRPr="00CC30DD" w14:paraId="504B71D6" w14:textId="77777777" w:rsidTr="00FE284D">
        <w:tc>
          <w:tcPr>
            <w:tcW w:w="1232" w:type="dxa"/>
            <w:vMerge/>
          </w:tcPr>
          <w:p w14:paraId="41DA6B31" w14:textId="05EF1248" w:rsidR="00042FA0" w:rsidRPr="00CC30DD" w:rsidRDefault="00042FA0" w:rsidP="006F4023">
            <w:pPr>
              <w:pStyle w:val="NoSpacing"/>
              <w:spacing w:line="360" w:lineRule="auto"/>
              <w:rPr>
                <w:rFonts w:ascii="Times New Roman" w:eastAsia="Times New Roman" w:hAnsi="Times New Roman" w:cs="Times New Roman"/>
                <w:highlight w:val="white"/>
              </w:rPr>
            </w:pPr>
          </w:p>
        </w:tc>
        <w:tc>
          <w:tcPr>
            <w:tcW w:w="615" w:type="dxa"/>
          </w:tcPr>
          <w:p w14:paraId="7380EDDA" w14:textId="09231849"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116</w:t>
            </w:r>
          </w:p>
        </w:tc>
        <w:tc>
          <w:tcPr>
            <w:tcW w:w="1129" w:type="dxa"/>
            <w:shd w:val="clear" w:color="auto" w:fill="auto"/>
          </w:tcPr>
          <w:p w14:paraId="734F1548" w14:textId="6EA37583" w:rsidR="00042FA0" w:rsidRPr="00CC30DD" w:rsidRDefault="001F460B"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HC</w:t>
            </w:r>
          </w:p>
        </w:tc>
        <w:tc>
          <w:tcPr>
            <w:tcW w:w="1312" w:type="dxa"/>
            <w:shd w:val="clear" w:color="auto" w:fill="auto"/>
          </w:tcPr>
          <w:p w14:paraId="3BF06D3B"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50</w:t>
            </w:r>
          </w:p>
        </w:tc>
        <w:tc>
          <w:tcPr>
            <w:tcW w:w="1083" w:type="dxa"/>
            <w:shd w:val="clear" w:color="auto" w:fill="auto"/>
          </w:tcPr>
          <w:p w14:paraId="119B56DD"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66</w:t>
            </w:r>
          </w:p>
        </w:tc>
        <w:tc>
          <w:tcPr>
            <w:tcW w:w="1255" w:type="dxa"/>
            <w:shd w:val="clear" w:color="auto" w:fill="auto"/>
          </w:tcPr>
          <w:p w14:paraId="0F601B61"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26.7</w:t>
            </w:r>
          </w:p>
        </w:tc>
        <w:tc>
          <w:tcPr>
            <w:tcW w:w="992" w:type="dxa"/>
            <w:shd w:val="clear" w:color="auto" w:fill="auto"/>
          </w:tcPr>
          <w:p w14:paraId="75070977"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9.22</w:t>
            </w:r>
          </w:p>
        </w:tc>
        <w:tc>
          <w:tcPr>
            <w:tcW w:w="1320" w:type="dxa"/>
            <w:shd w:val="clear" w:color="auto" w:fill="auto"/>
          </w:tcPr>
          <w:p w14:paraId="2A030109"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18-62</w:t>
            </w:r>
          </w:p>
        </w:tc>
      </w:tr>
    </w:tbl>
    <w:p w14:paraId="2FF3695B" w14:textId="77777777" w:rsidR="00AD07C7" w:rsidRPr="00CC30DD" w:rsidRDefault="00033616" w:rsidP="006F4023">
      <w:pPr>
        <w:spacing w:line="360" w:lineRule="auto"/>
        <w:ind w:firstLine="0"/>
        <w:rPr>
          <w:rFonts w:eastAsia="Times New Roman" w:cs="Times New Roman"/>
          <w:highlight w:val="white"/>
          <w:lang w:val="en-US"/>
        </w:rPr>
      </w:pPr>
      <w:r w:rsidRPr="00CC30DD">
        <w:rPr>
          <w:rFonts w:eastAsia="Times New Roman" w:cs="Times New Roman"/>
          <w:highlight w:val="white"/>
          <w:lang w:val="en-US"/>
        </w:rPr>
        <w:t xml:space="preserve">Table </w:t>
      </w:r>
      <w:r w:rsidR="00B12A35" w:rsidRPr="00CC30DD">
        <w:rPr>
          <w:rFonts w:eastAsia="Times New Roman" w:cs="Times New Roman"/>
          <w:highlight w:val="white"/>
          <w:lang w:val="en-US"/>
        </w:rPr>
        <w:t>1</w:t>
      </w:r>
      <w:r w:rsidR="00D75B3A" w:rsidRPr="00CC30DD">
        <w:rPr>
          <w:rFonts w:eastAsia="Times New Roman" w:cs="Times New Roman"/>
          <w:highlight w:val="white"/>
          <w:lang w:val="en-US"/>
        </w:rPr>
        <w:t>:</w:t>
      </w:r>
    </w:p>
    <w:p w14:paraId="57DBCA2B" w14:textId="281D9B75" w:rsidR="00EE7F2E" w:rsidRPr="00CC30DD" w:rsidRDefault="00ED43C6" w:rsidP="006F4023">
      <w:pPr>
        <w:spacing w:line="360" w:lineRule="auto"/>
        <w:ind w:firstLine="0"/>
        <w:rPr>
          <w:rFonts w:eastAsia="Times New Roman" w:cs="Times New Roman"/>
          <w:highlight w:val="white"/>
          <w:lang w:val="en-US"/>
        </w:rPr>
      </w:pPr>
      <w:r w:rsidRPr="00CC30DD">
        <w:rPr>
          <w:rFonts w:eastAsia="Times New Roman" w:cs="Times New Roman"/>
          <w:i/>
          <w:iCs/>
          <w:highlight w:val="white"/>
          <w:lang w:val="en-US"/>
        </w:rPr>
        <w:t xml:space="preserve">Demographic data within each of the </w:t>
      </w:r>
      <w:r w:rsidR="005F1CBC" w:rsidRPr="00CC30DD">
        <w:rPr>
          <w:rFonts w:eastAsia="Times New Roman" w:cs="Times New Roman"/>
          <w:i/>
          <w:iCs/>
          <w:highlight w:val="white"/>
          <w:lang w:val="en-US"/>
        </w:rPr>
        <w:t xml:space="preserve">original </w:t>
      </w:r>
      <w:r w:rsidRPr="00CC30DD">
        <w:rPr>
          <w:rFonts w:eastAsia="Times New Roman" w:cs="Times New Roman"/>
          <w:i/>
          <w:iCs/>
          <w:highlight w:val="white"/>
          <w:lang w:val="en-US"/>
        </w:rPr>
        <w:t>studies.</w:t>
      </w:r>
      <w:r w:rsidR="007065DD" w:rsidRPr="00CC30DD">
        <w:rPr>
          <w:rFonts w:eastAsia="Times New Roman" w:cs="Times New Roman"/>
          <w:i/>
          <w:iCs/>
          <w:highlight w:val="white"/>
          <w:lang w:val="en-US"/>
        </w:rPr>
        <w:t xml:space="preserve"> N</w:t>
      </w:r>
      <w:r w:rsidR="00A72FFC" w:rsidRPr="00CC30DD">
        <w:rPr>
          <w:rFonts w:eastAsia="Times New Roman" w:cs="Times New Roman"/>
          <w:i/>
          <w:iCs/>
          <w:highlight w:val="white"/>
          <w:lang w:val="en-US"/>
        </w:rPr>
        <w:t xml:space="preserve">, </w:t>
      </w:r>
      <w:r w:rsidR="00C16E2D" w:rsidRPr="00CC30DD">
        <w:rPr>
          <w:rFonts w:eastAsia="Times New Roman" w:cs="Times New Roman"/>
          <w:i/>
          <w:iCs/>
          <w:highlight w:val="white"/>
          <w:lang w:val="en-US"/>
        </w:rPr>
        <w:t>SD</w:t>
      </w:r>
      <w:r w:rsidR="00A72FFC" w:rsidRPr="00CC30DD">
        <w:rPr>
          <w:rFonts w:eastAsia="Times New Roman" w:cs="Times New Roman"/>
          <w:i/>
          <w:iCs/>
          <w:highlight w:val="white"/>
          <w:lang w:val="en-US"/>
        </w:rPr>
        <w:t>, HC, SZ</w:t>
      </w:r>
      <w:r w:rsidR="00C16E2D" w:rsidRPr="00CC30DD">
        <w:rPr>
          <w:rFonts w:eastAsia="Times New Roman" w:cs="Times New Roman"/>
          <w:i/>
          <w:iCs/>
          <w:highlight w:val="white"/>
          <w:lang w:val="en-US"/>
        </w:rPr>
        <w:t xml:space="preserve"> refers to </w:t>
      </w:r>
      <w:r w:rsidR="007065DD" w:rsidRPr="00CC30DD">
        <w:rPr>
          <w:rFonts w:eastAsia="Times New Roman" w:cs="Times New Roman"/>
          <w:i/>
          <w:iCs/>
          <w:highlight w:val="white"/>
          <w:lang w:val="en-US"/>
        </w:rPr>
        <w:t>number</w:t>
      </w:r>
      <w:r w:rsidR="00A72FFC" w:rsidRPr="00CC30DD">
        <w:rPr>
          <w:rFonts w:eastAsia="Times New Roman" w:cs="Times New Roman"/>
          <w:i/>
          <w:iCs/>
          <w:highlight w:val="white"/>
          <w:lang w:val="en-US"/>
        </w:rPr>
        <w:t xml:space="preserve">, </w:t>
      </w:r>
      <w:r w:rsidR="007065DD" w:rsidRPr="00CC30DD">
        <w:rPr>
          <w:rFonts w:eastAsia="Times New Roman" w:cs="Times New Roman"/>
          <w:i/>
          <w:iCs/>
          <w:highlight w:val="white"/>
          <w:lang w:val="en-US"/>
        </w:rPr>
        <w:t>standard deviation</w:t>
      </w:r>
      <w:r w:rsidR="00C16E2D" w:rsidRPr="00CC30DD">
        <w:rPr>
          <w:rFonts w:eastAsia="Times New Roman" w:cs="Times New Roman"/>
          <w:i/>
          <w:iCs/>
          <w:highlight w:val="white"/>
          <w:lang w:val="en-US"/>
        </w:rPr>
        <w:t>,</w:t>
      </w:r>
      <w:r w:rsidR="00A72FFC" w:rsidRPr="00CC30DD">
        <w:rPr>
          <w:rFonts w:eastAsia="Times New Roman" w:cs="Times New Roman"/>
          <w:i/>
          <w:iCs/>
          <w:highlight w:val="white"/>
          <w:lang w:val="en-US"/>
        </w:rPr>
        <w:t xml:space="preserve"> healthy controls and the schizophrenia</w:t>
      </w:r>
      <w:r w:rsidR="00C16E2D" w:rsidRPr="00CC30DD">
        <w:rPr>
          <w:rFonts w:eastAsia="Times New Roman" w:cs="Times New Roman"/>
          <w:i/>
          <w:iCs/>
          <w:highlight w:val="white"/>
          <w:lang w:val="en-US"/>
        </w:rPr>
        <w:t xml:space="preserve"> </w:t>
      </w:r>
      <w:r w:rsidR="00A72FFC" w:rsidRPr="00CC30DD">
        <w:rPr>
          <w:rFonts w:eastAsia="Times New Roman" w:cs="Times New Roman"/>
          <w:i/>
          <w:iCs/>
          <w:highlight w:val="white"/>
          <w:lang w:val="en-US"/>
        </w:rPr>
        <w:t xml:space="preserve">group </w:t>
      </w:r>
      <w:r w:rsidR="00C16E2D" w:rsidRPr="00CC30DD">
        <w:rPr>
          <w:rFonts w:eastAsia="Times New Roman" w:cs="Times New Roman"/>
          <w:i/>
          <w:iCs/>
          <w:highlight w:val="white"/>
          <w:lang w:val="en-US"/>
        </w:rPr>
        <w:t>respectively</w:t>
      </w:r>
      <w:r w:rsidR="00563C76" w:rsidRPr="00CC30DD">
        <w:rPr>
          <w:rFonts w:eastAsia="Times New Roman" w:cs="Times New Roman"/>
          <w:i/>
          <w:iCs/>
          <w:highlight w:val="white"/>
          <w:lang w:val="en-US"/>
        </w:rPr>
        <w:t>.</w:t>
      </w:r>
    </w:p>
    <w:p w14:paraId="58F795E3" w14:textId="196D2BF2" w:rsidR="005A7EDE" w:rsidRPr="00CC30DD" w:rsidRDefault="00021375" w:rsidP="006F4023">
      <w:pPr>
        <w:pStyle w:val="Heading2"/>
        <w:spacing w:line="360" w:lineRule="auto"/>
        <w:ind w:firstLine="0"/>
        <w:rPr>
          <w:rFonts w:cs="Times New Roman"/>
          <w:highlight w:val="white"/>
          <w:lang w:val="en-US"/>
        </w:rPr>
      </w:pPr>
      <w:bookmarkStart w:id="36" w:name="_Toc59447722"/>
      <w:r w:rsidRPr="00CC30DD">
        <w:rPr>
          <w:rFonts w:cs="Times New Roman"/>
          <w:highlight w:val="white"/>
          <w:lang w:val="en-US"/>
        </w:rPr>
        <w:lastRenderedPageBreak/>
        <w:t>2.</w:t>
      </w:r>
      <w:r w:rsidR="000763F2" w:rsidRPr="00CC30DD">
        <w:rPr>
          <w:rFonts w:cs="Times New Roman"/>
          <w:highlight w:val="white"/>
          <w:lang w:val="en-US"/>
        </w:rPr>
        <w:t>4</w:t>
      </w:r>
      <w:r w:rsidRPr="00CC30DD">
        <w:rPr>
          <w:rFonts w:cs="Times New Roman"/>
          <w:highlight w:val="white"/>
          <w:lang w:val="en-US"/>
        </w:rPr>
        <w:t xml:space="preserve"> </w:t>
      </w:r>
      <w:r w:rsidR="001175F7" w:rsidRPr="00CC30DD">
        <w:rPr>
          <w:rFonts w:cs="Times New Roman"/>
          <w:highlight w:val="white"/>
          <w:lang w:val="en-US"/>
        </w:rPr>
        <w:t>Preprocessing</w:t>
      </w:r>
      <w:bookmarkEnd w:id="36"/>
    </w:p>
    <w:p w14:paraId="7D369223" w14:textId="2B225235" w:rsidR="00B16E18" w:rsidRPr="00CC30DD" w:rsidRDefault="00EC635F" w:rsidP="006F4023">
      <w:pPr>
        <w:pStyle w:val="Heading3"/>
        <w:spacing w:line="360" w:lineRule="auto"/>
        <w:ind w:firstLine="0"/>
        <w:rPr>
          <w:rFonts w:cs="Times New Roman"/>
          <w:highlight w:val="white"/>
          <w:lang w:val="en-US"/>
        </w:rPr>
      </w:pPr>
      <w:bookmarkStart w:id="37" w:name="_Toc59447723"/>
      <w:r w:rsidRPr="00CC30DD">
        <w:rPr>
          <w:rFonts w:cs="Times New Roman"/>
          <w:highlight w:val="white"/>
          <w:lang w:val="en-US"/>
        </w:rPr>
        <w:t>2.4.1</w:t>
      </w:r>
      <w:r w:rsidR="002F073B" w:rsidRPr="00CC30DD">
        <w:rPr>
          <w:rFonts w:cs="Times New Roman"/>
          <w:highlight w:val="white"/>
          <w:lang w:val="en-US"/>
        </w:rPr>
        <w:t xml:space="preserve"> </w:t>
      </w:r>
      <w:r w:rsidR="00037A8A" w:rsidRPr="00CC30DD">
        <w:rPr>
          <w:rFonts w:cs="Times New Roman"/>
          <w:highlight w:val="white"/>
          <w:lang w:val="en-US"/>
        </w:rPr>
        <w:t>Cleaning</w:t>
      </w:r>
      <w:r w:rsidR="005A2DCC" w:rsidRPr="00CC30DD">
        <w:rPr>
          <w:rFonts w:cs="Times New Roman"/>
          <w:highlight w:val="white"/>
          <w:lang w:val="en-US"/>
        </w:rPr>
        <w:t xml:space="preserve"> of audio files</w:t>
      </w:r>
      <w:bookmarkEnd w:id="37"/>
    </w:p>
    <w:p w14:paraId="7090B028" w14:textId="0C3FFB3E" w:rsidR="00CB76F4" w:rsidRPr="00CC30DD" w:rsidRDefault="004D019F" w:rsidP="006F4023">
      <w:pPr>
        <w:spacing w:line="360" w:lineRule="auto"/>
        <w:rPr>
          <w:rFonts w:eastAsia="Times New Roman" w:cs="Times New Roman"/>
          <w:highlight w:val="white"/>
          <w:lang w:val="en-US"/>
        </w:rPr>
      </w:pPr>
      <w:r w:rsidRPr="00CC30DD">
        <w:rPr>
          <w:rFonts w:eastAsia="Times New Roman" w:cs="Times New Roman"/>
          <w:highlight w:val="white"/>
          <w:lang w:val="en-US"/>
        </w:rPr>
        <w:t xml:space="preserve">The cleaning of the audio files was carried out by </w:t>
      </w:r>
      <w:proofErr w:type="spellStart"/>
      <w:r w:rsidRPr="00CC30DD">
        <w:rPr>
          <w:rFonts w:eastAsia="Times New Roman" w:cs="Times New Roman"/>
          <w:highlight w:val="white"/>
          <w:lang w:val="en-US"/>
        </w:rPr>
        <w:t>Ludvig</w:t>
      </w:r>
      <w:proofErr w:type="spellEnd"/>
      <w:r w:rsidRPr="00CC30DD">
        <w:rPr>
          <w:rFonts w:eastAsia="Times New Roman" w:cs="Times New Roman"/>
          <w:highlight w:val="white"/>
          <w:lang w:val="en-US"/>
        </w:rPr>
        <w:t xml:space="preserve"> Olsen </w:t>
      </w:r>
      <w:r w:rsidRPr="00CC30DD">
        <w:rPr>
          <w:rFonts w:eastAsia="Times New Roman" w:cs="Times New Roman"/>
          <w:highlight w:val="white"/>
          <w:lang w:val="en-US"/>
        </w:rPr>
        <w:fldChar w:fldCharType="begin"/>
      </w:r>
      <w:r w:rsidRPr="00CC30DD">
        <w:rPr>
          <w:rFonts w:eastAsia="Times New Roman" w:cs="Times New Roman"/>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CC30DD">
        <w:rPr>
          <w:rFonts w:eastAsia="Times New Roman" w:cs="Times New Roman"/>
          <w:highlight w:val="white"/>
          <w:lang w:val="en-US"/>
        </w:rPr>
        <w:fldChar w:fldCharType="separate"/>
      </w:r>
      <w:r w:rsidRPr="00CC30DD">
        <w:rPr>
          <w:rFonts w:cs="Times New Roman"/>
          <w:highlight w:val="white"/>
          <w:lang w:val="en-US"/>
        </w:rPr>
        <w:t>(Olsen, 2018)</w:t>
      </w:r>
      <w:r w:rsidRPr="00CC30DD">
        <w:rPr>
          <w:rFonts w:eastAsia="Times New Roman" w:cs="Times New Roman"/>
          <w:highlight w:val="white"/>
          <w:lang w:val="en-US"/>
        </w:rPr>
        <w:fldChar w:fldCharType="end"/>
      </w:r>
      <w:r w:rsidR="007F5CC0" w:rsidRPr="00CC30DD">
        <w:rPr>
          <w:rFonts w:eastAsia="Times New Roman" w:cs="Times New Roman"/>
          <w:highlight w:val="white"/>
          <w:lang w:val="en-US"/>
        </w:rPr>
        <w:t xml:space="preserve">. </w:t>
      </w:r>
      <w:r w:rsidR="00B94C97" w:rsidRPr="00CC30DD">
        <w:rPr>
          <w:rFonts w:eastAsia="Times New Roman" w:cs="Times New Roman"/>
          <w:highlight w:val="white"/>
          <w:lang w:val="en-US"/>
        </w:rPr>
        <w:t>The audio files were convert</w:t>
      </w:r>
      <w:r w:rsidRPr="00CC30DD">
        <w:rPr>
          <w:rFonts w:eastAsia="Times New Roman" w:cs="Times New Roman"/>
          <w:highlight w:val="white"/>
          <w:lang w:val="en-US"/>
        </w:rPr>
        <w:t>ed</w:t>
      </w:r>
      <w:r w:rsidR="00B94C97" w:rsidRPr="00CC30DD">
        <w:rPr>
          <w:rFonts w:eastAsia="Times New Roman" w:cs="Times New Roman"/>
          <w:highlight w:val="white"/>
          <w:lang w:val="en-US"/>
        </w:rPr>
        <w:t xml:space="preserve"> to 16-bit .wav files, with a sample rate of 16k. They were </w:t>
      </w:r>
      <w:r w:rsidRPr="00CC30DD">
        <w:rPr>
          <w:rFonts w:eastAsia="Times New Roman" w:cs="Times New Roman"/>
          <w:highlight w:val="white"/>
          <w:lang w:val="en-US"/>
        </w:rPr>
        <w:t xml:space="preserve">subsequently </w:t>
      </w:r>
      <w:r w:rsidR="00B94C97" w:rsidRPr="00CC30DD">
        <w:rPr>
          <w:rFonts w:eastAsia="Times New Roman" w:cs="Times New Roman"/>
          <w:highlight w:val="white"/>
          <w:lang w:val="en-US"/>
        </w:rPr>
        <w:t xml:space="preserve">denoised by stacking multiple instances of the Voice De-noise and De-hum tools in the </w:t>
      </w:r>
      <w:proofErr w:type="spellStart"/>
      <w:r w:rsidR="00B94C97" w:rsidRPr="00CC30DD">
        <w:rPr>
          <w:rFonts w:eastAsia="Times New Roman" w:cs="Times New Roman"/>
          <w:highlight w:val="white"/>
          <w:lang w:val="en-US"/>
        </w:rPr>
        <w:t>iZotope</w:t>
      </w:r>
      <w:proofErr w:type="spellEnd"/>
      <w:r w:rsidR="00B94C97" w:rsidRPr="00CC30DD">
        <w:rPr>
          <w:rFonts w:eastAsia="Times New Roman" w:cs="Times New Roman"/>
          <w:highlight w:val="white"/>
          <w:lang w:val="en-US"/>
        </w:rPr>
        <w:t xml:space="preserve"> RX 6 audio editor </w:t>
      </w:r>
      <w:r w:rsidR="00B94C97" w:rsidRPr="00CC30DD">
        <w:rPr>
          <w:rFonts w:eastAsia="Times New Roman" w:cs="Times New Roman"/>
          <w:highlight w:val="white"/>
          <w:lang w:val="en-US"/>
        </w:rPr>
        <w:fldChar w:fldCharType="begin"/>
      </w:r>
      <w:r w:rsidR="00B94C97" w:rsidRPr="00CC30DD">
        <w:rPr>
          <w:rFonts w:eastAsia="Times New Roman" w:cs="Times New Roman"/>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00B94C97" w:rsidRPr="00CC30DD">
        <w:rPr>
          <w:rFonts w:eastAsia="Times New Roman" w:cs="Times New Roman"/>
          <w:highlight w:val="white"/>
          <w:lang w:val="en-US"/>
        </w:rPr>
        <w:fldChar w:fldCharType="separate"/>
      </w:r>
      <w:r w:rsidR="00B94C97" w:rsidRPr="00CC30DD">
        <w:rPr>
          <w:rFonts w:cs="Times New Roman"/>
          <w:highlight w:val="white"/>
          <w:lang w:val="en-US"/>
        </w:rPr>
        <w:t>(iZotope Inc., 2018)</w:t>
      </w:r>
      <w:r w:rsidR="00B94C97" w:rsidRPr="00CC30DD">
        <w:rPr>
          <w:rFonts w:eastAsia="Times New Roman" w:cs="Times New Roman"/>
          <w:highlight w:val="white"/>
          <w:lang w:val="en-US"/>
        </w:rPr>
        <w:fldChar w:fldCharType="end"/>
      </w:r>
      <w:r w:rsidR="00B94C97" w:rsidRPr="00CC30DD">
        <w:rPr>
          <w:rFonts w:eastAsia="Times New Roman" w:cs="Times New Roman"/>
          <w:highlight w:val="white"/>
          <w:lang w:val="en-US"/>
        </w:rPr>
        <w:t xml:space="preserve">. A small equalizer tilt was applied at 1085Hz with the </w:t>
      </w:r>
      <w:proofErr w:type="spellStart"/>
      <w:r w:rsidR="00B94C97" w:rsidRPr="00CC30DD">
        <w:rPr>
          <w:rFonts w:eastAsia="Times New Roman" w:cs="Times New Roman"/>
          <w:highlight w:val="white"/>
          <w:lang w:val="en-US"/>
        </w:rPr>
        <w:t>Fabfilter</w:t>
      </w:r>
      <w:proofErr w:type="spellEnd"/>
      <w:r w:rsidR="00B94C97" w:rsidRPr="00CC30DD">
        <w:rPr>
          <w:rFonts w:eastAsia="Times New Roman" w:cs="Times New Roman"/>
          <w:highlight w:val="white"/>
          <w:lang w:val="en-US"/>
        </w:rPr>
        <w:t xml:space="preserve"> Pro-Q2 equalizer</w:t>
      </w:r>
      <w:r w:rsidR="001E3AE9" w:rsidRPr="00CC30DD">
        <w:rPr>
          <w:rFonts w:eastAsia="Times New Roman" w:cs="Times New Roman"/>
          <w:highlight w:val="white"/>
          <w:lang w:val="en-US"/>
        </w:rPr>
        <w:t xml:space="preserve"> to bring more brightness to the signal </w:t>
      </w:r>
      <w:r w:rsidR="001E3AE9" w:rsidRPr="00CC30DD">
        <w:rPr>
          <w:rFonts w:eastAsia="Times New Roman" w:cs="Times New Roman"/>
          <w:highlight w:val="white"/>
          <w:lang w:val="en-US"/>
        </w:rPr>
        <w:fldChar w:fldCharType="begin"/>
      </w:r>
      <w:r w:rsidR="001E3AE9" w:rsidRPr="00CC30DD">
        <w:rPr>
          <w:rFonts w:eastAsia="Times New Roman" w:cs="Times New Roman"/>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001E3AE9" w:rsidRPr="00CC30DD">
        <w:rPr>
          <w:rFonts w:eastAsia="Times New Roman" w:cs="Times New Roman"/>
          <w:highlight w:val="white"/>
          <w:lang w:val="en-US"/>
        </w:rPr>
        <w:fldChar w:fldCharType="separate"/>
      </w:r>
      <w:r w:rsidR="001E3AE9" w:rsidRPr="00CC30DD">
        <w:rPr>
          <w:rFonts w:cs="Times New Roman"/>
          <w:highlight w:val="white"/>
          <w:lang w:val="en-US"/>
        </w:rPr>
        <w:t>(FabFilter Software Instruments, 2018)</w:t>
      </w:r>
      <w:r w:rsidR="001E3AE9" w:rsidRPr="00CC30DD">
        <w:rPr>
          <w:rFonts w:eastAsia="Times New Roman" w:cs="Times New Roman"/>
          <w:highlight w:val="white"/>
          <w:lang w:val="en-US"/>
        </w:rPr>
        <w:fldChar w:fldCharType="end"/>
      </w:r>
      <w:r w:rsidR="001E3AE9" w:rsidRPr="00CC30DD">
        <w:rPr>
          <w:rFonts w:eastAsia="Times New Roman" w:cs="Times New Roman"/>
          <w:highlight w:val="white"/>
          <w:lang w:val="en-US"/>
        </w:rPr>
        <w:t>.</w:t>
      </w:r>
      <w:r w:rsidR="00611048" w:rsidRPr="00CC30DD">
        <w:rPr>
          <w:rFonts w:eastAsia="Times New Roman" w:cs="Times New Roman"/>
          <w:highlight w:val="white"/>
          <w:lang w:val="en-US"/>
        </w:rPr>
        <w:t xml:space="preserve"> The signal was normalized to peak at -1dB both before and after the cleaning steps.</w:t>
      </w:r>
    </w:p>
    <w:p w14:paraId="325B7607" w14:textId="09110BAB" w:rsidR="000E330D" w:rsidRPr="00CC30DD" w:rsidRDefault="00665759" w:rsidP="006F4023">
      <w:pPr>
        <w:pStyle w:val="Heading3"/>
        <w:spacing w:line="360" w:lineRule="auto"/>
        <w:ind w:firstLine="0"/>
        <w:rPr>
          <w:rFonts w:cs="Times New Roman"/>
          <w:highlight w:val="white"/>
          <w:lang w:val="en-US"/>
        </w:rPr>
      </w:pPr>
      <w:bookmarkStart w:id="38" w:name="_Toc59447724"/>
      <w:r w:rsidRPr="00CC30DD">
        <w:rPr>
          <w:rFonts w:cs="Times New Roman"/>
          <w:highlight w:val="white"/>
          <w:lang w:val="en-US"/>
        </w:rPr>
        <w:t>2</w:t>
      </w:r>
      <w:r w:rsidR="00F210B0" w:rsidRPr="00CC30DD">
        <w:rPr>
          <w:rFonts w:cs="Times New Roman"/>
          <w:highlight w:val="white"/>
          <w:lang w:val="en-US"/>
        </w:rPr>
        <w:t>.</w:t>
      </w:r>
      <w:r w:rsidRPr="00CC30DD">
        <w:rPr>
          <w:rFonts w:cs="Times New Roman"/>
          <w:highlight w:val="white"/>
          <w:lang w:val="en-US"/>
        </w:rPr>
        <w:t>4.2</w:t>
      </w:r>
      <w:r w:rsidR="00F210B0" w:rsidRPr="00CC30DD">
        <w:rPr>
          <w:rFonts w:cs="Times New Roman"/>
          <w:highlight w:val="white"/>
          <w:lang w:val="en-US"/>
        </w:rPr>
        <w:t xml:space="preserve"> Feature extraction</w:t>
      </w:r>
      <w:bookmarkEnd w:id="38"/>
    </w:p>
    <w:p w14:paraId="54DAD484" w14:textId="4F80B9CF" w:rsidR="0021337C" w:rsidRPr="00CC30DD" w:rsidRDefault="00550B41" w:rsidP="00DB01D0">
      <w:pPr>
        <w:spacing w:line="360" w:lineRule="auto"/>
        <w:rPr>
          <w:rFonts w:cs="Times New Roman"/>
          <w:highlight w:val="white"/>
          <w:lang w:val="en-US"/>
        </w:rPr>
      </w:pPr>
      <w:r w:rsidRPr="00CC30DD">
        <w:rPr>
          <w:rFonts w:cs="Times New Roman"/>
          <w:highlight w:val="white"/>
          <w:lang w:val="en-US"/>
        </w:rPr>
        <w:t xml:space="preserve">The toolkit </w:t>
      </w:r>
      <w:proofErr w:type="spellStart"/>
      <w:r w:rsidRPr="00CC30DD">
        <w:rPr>
          <w:rFonts w:cs="Times New Roman"/>
          <w:highlight w:val="white"/>
          <w:lang w:val="en-US"/>
        </w:rPr>
        <w:t>openSMILE</w:t>
      </w:r>
      <w:proofErr w:type="spellEnd"/>
      <w:r w:rsidRPr="00CC30DD">
        <w:rPr>
          <w:rFonts w:cs="Times New Roman"/>
          <w:highlight w:val="white"/>
          <w:lang w:val="en-US"/>
        </w:rPr>
        <w:t xml:space="preserve"> 2.3.0 was used for extracting the features needed for the classification algorithm</w:t>
      </w:r>
      <w:r w:rsidR="00C366B9" w:rsidRPr="00CC30DD">
        <w:rPr>
          <w:rFonts w:cs="Times New Roman"/>
          <w:highlight w:val="white"/>
          <w:lang w:val="en-US"/>
        </w:rPr>
        <w:t xml:space="preserve"> </w:t>
      </w:r>
      <w:r w:rsidR="00FF419F" w:rsidRPr="00CC30DD">
        <w:rPr>
          <w:rFonts w:cs="Times New Roman"/>
          <w:highlight w:val="white"/>
          <w:lang w:val="en-US"/>
        </w:rPr>
        <w:fldChar w:fldCharType="begin"/>
      </w:r>
      <w:r w:rsidR="00FF419F" w:rsidRPr="00CC30DD">
        <w:rPr>
          <w:rFonts w:cs="Times New Roman"/>
          <w:highlight w:val="white"/>
          <w:lang w:val="en-US"/>
        </w:rPr>
        <w:instrText xml:space="preserve"> ADDIN ZOTERO_ITEM CSL_CITATION {"citationID":"d1jhTsqx","properties":{"formattedCitation":"(Eyben et al., 2010)","plainCitation":"(Eyben et al., 2010)","noteIndex":0},"citationItems":[{"id":693,"uris":["http://zotero.org/users/5126004/items/3V65UG2Y"],"uri":["http://zotero.org/users/5126004/items/3V65UG2Y"],"itemData":{"id":693,"type":"paper-conference","container-title":"Proceedings of the 18th ACM international conference on Multimedia","page":"1459–1462","source":"Google Scholar","title":"Opensmile: the munich versatile and fast open-source audio feature extractor","title-short":"Opensmile","author":[{"family":"Eyben","given":"Florian"},{"family":"Wöllmer","given":"Martin"},{"family":"Schuller","given":"Björn"}],"issued":{"date-parts":[["2010"]]}}}],"schema":"https://github.com/citation-style-language/schema/raw/master/csl-citation.json"} </w:instrText>
      </w:r>
      <w:r w:rsidR="00FF419F" w:rsidRPr="00CC30DD">
        <w:rPr>
          <w:rFonts w:cs="Times New Roman"/>
          <w:highlight w:val="white"/>
          <w:lang w:val="en-US"/>
        </w:rPr>
        <w:fldChar w:fldCharType="separate"/>
      </w:r>
      <w:r w:rsidR="00FF419F" w:rsidRPr="00CC30DD">
        <w:rPr>
          <w:rFonts w:cs="Times New Roman"/>
          <w:highlight w:val="white"/>
          <w:lang w:val="en-US"/>
        </w:rPr>
        <w:t>(Eyben et al., 2010)</w:t>
      </w:r>
      <w:r w:rsidR="00FF419F" w:rsidRPr="00CC30DD">
        <w:rPr>
          <w:rFonts w:cs="Times New Roman"/>
          <w:highlight w:val="white"/>
          <w:lang w:val="en-US"/>
        </w:rPr>
        <w:fldChar w:fldCharType="end"/>
      </w:r>
      <w:r w:rsidRPr="00CC30DD">
        <w:rPr>
          <w:rFonts w:cs="Times New Roman"/>
          <w:highlight w:val="white"/>
          <w:lang w:val="en-US"/>
        </w:rPr>
        <w:t xml:space="preserve">. </w:t>
      </w:r>
      <w:r w:rsidR="0053476B" w:rsidRPr="00CC30DD">
        <w:rPr>
          <w:rFonts w:cs="Times New Roman"/>
          <w:highlight w:val="white"/>
          <w:lang w:val="en-US"/>
        </w:rPr>
        <w:t>The</w:t>
      </w:r>
      <w:r w:rsidRPr="00CC30DD">
        <w:rPr>
          <w:rFonts w:cs="Times New Roman"/>
          <w:highlight w:val="white"/>
          <w:lang w:val="en-US"/>
        </w:rPr>
        <w:t xml:space="preserve"> </w:t>
      </w:r>
      <w:r w:rsidR="005D00BA" w:rsidRPr="00CC30DD">
        <w:rPr>
          <w:rFonts w:cs="Times New Roman"/>
          <w:highlight w:val="white"/>
          <w:lang w:val="en-US"/>
        </w:rPr>
        <w:t>‘</w:t>
      </w:r>
      <w:proofErr w:type="spellStart"/>
      <w:r w:rsidR="005D00BA" w:rsidRPr="00CC30DD">
        <w:rPr>
          <w:rFonts w:cs="Times New Roman"/>
          <w:highlight w:val="white"/>
          <w:lang w:val="en-US"/>
        </w:rPr>
        <w:t>emobase</w:t>
      </w:r>
      <w:proofErr w:type="spellEnd"/>
      <w:r w:rsidR="005D00BA" w:rsidRPr="00CC30DD">
        <w:rPr>
          <w:rFonts w:cs="Times New Roman"/>
          <w:highlight w:val="white"/>
          <w:lang w:val="en-US"/>
        </w:rPr>
        <w:t xml:space="preserve">’ </w:t>
      </w:r>
      <w:r w:rsidRPr="00CC30DD">
        <w:rPr>
          <w:rFonts w:cs="Times New Roman"/>
          <w:highlight w:val="white"/>
          <w:lang w:val="en-US"/>
        </w:rPr>
        <w:t>base-set</w:t>
      </w:r>
      <w:r w:rsidR="001D25CC" w:rsidRPr="00CC30DD">
        <w:rPr>
          <w:rFonts w:cs="Times New Roman"/>
          <w:highlight w:val="white"/>
          <w:lang w:val="en-US"/>
        </w:rPr>
        <w:t xml:space="preserve"> </w:t>
      </w:r>
      <w:r w:rsidRPr="00CC30DD">
        <w:rPr>
          <w:rFonts w:cs="Times New Roman"/>
          <w:highlight w:val="white"/>
          <w:lang w:val="en-US"/>
        </w:rPr>
        <w:t>configuration file of</w:t>
      </w:r>
      <w:r w:rsidR="00294587" w:rsidRPr="00CC30DD">
        <w:rPr>
          <w:rFonts w:cs="Times New Roman"/>
          <w:highlight w:val="white"/>
          <w:lang w:val="en-US"/>
        </w:rPr>
        <w:t xml:space="preserve"> 988</w:t>
      </w:r>
      <w:r w:rsidRPr="00CC30DD">
        <w:rPr>
          <w:rFonts w:cs="Times New Roman"/>
          <w:highlight w:val="white"/>
          <w:lang w:val="en-US"/>
        </w:rPr>
        <w:t xml:space="preserve"> emotion recognition features</w:t>
      </w:r>
      <w:r w:rsidR="007A0310" w:rsidRPr="00CC30DD">
        <w:rPr>
          <w:rFonts w:cs="Times New Roman"/>
          <w:highlight w:val="white"/>
          <w:lang w:val="en-US"/>
        </w:rPr>
        <w:t xml:space="preserve"> was used to</w:t>
      </w:r>
      <w:r w:rsidRPr="00CC30DD">
        <w:rPr>
          <w:rFonts w:cs="Times New Roman"/>
          <w:highlight w:val="white"/>
          <w:lang w:val="en-US"/>
        </w:rPr>
        <w:t xml:space="preserve"> </w:t>
      </w:r>
      <w:r w:rsidR="00294587" w:rsidRPr="00CC30DD">
        <w:rPr>
          <w:rFonts w:cs="Times New Roman"/>
          <w:highlight w:val="white"/>
          <w:lang w:val="en-US"/>
        </w:rPr>
        <w:t>extract</w:t>
      </w:r>
      <w:r w:rsidR="007A0310" w:rsidRPr="00CC30DD">
        <w:rPr>
          <w:rFonts w:cs="Times New Roman"/>
          <w:highlight w:val="white"/>
          <w:lang w:val="en-US"/>
        </w:rPr>
        <w:t xml:space="preserve"> features from the recordings</w:t>
      </w:r>
      <w:r w:rsidR="001101D7" w:rsidRPr="00CC30DD">
        <w:rPr>
          <w:rFonts w:cs="Times New Roman"/>
          <w:highlight w:val="white"/>
          <w:lang w:val="en-US"/>
        </w:rPr>
        <w:t xml:space="preserve">. </w:t>
      </w:r>
      <w:r w:rsidR="00B30898" w:rsidRPr="00CC30DD">
        <w:rPr>
          <w:rFonts w:cs="Times New Roman"/>
          <w:highlight w:val="white"/>
          <w:lang w:val="en-US"/>
        </w:rPr>
        <w:t xml:space="preserve">The </w:t>
      </w:r>
      <w:r w:rsidR="001101D7" w:rsidRPr="00CC30DD">
        <w:rPr>
          <w:rFonts w:cs="Times New Roman"/>
          <w:highlight w:val="white"/>
          <w:lang w:val="en-US"/>
        </w:rPr>
        <w:t>‘</w:t>
      </w:r>
      <w:proofErr w:type="spellStart"/>
      <w:r w:rsidR="00B30898" w:rsidRPr="00CC30DD">
        <w:rPr>
          <w:rFonts w:cs="Times New Roman"/>
          <w:highlight w:val="white"/>
          <w:lang w:val="en-US"/>
        </w:rPr>
        <w:t>e</w:t>
      </w:r>
      <w:r w:rsidR="001101D7" w:rsidRPr="00CC30DD">
        <w:rPr>
          <w:rFonts w:cs="Times New Roman"/>
          <w:highlight w:val="white"/>
          <w:lang w:val="en-US"/>
        </w:rPr>
        <w:t>mobase</w:t>
      </w:r>
      <w:proofErr w:type="spellEnd"/>
      <w:r w:rsidR="001101D7" w:rsidRPr="00CC30DD">
        <w:rPr>
          <w:rFonts w:cs="Times New Roman"/>
          <w:highlight w:val="white"/>
          <w:lang w:val="en-US"/>
        </w:rPr>
        <w:t xml:space="preserve">’ </w:t>
      </w:r>
      <w:r w:rsidR="00B30898" w:rsidRPr="00CC30DD">
        <w:rPr>
          <w:rFonts w:cs="Times New Roman"/>
          <w:highlight w:val="white"/>
          <w:lang w:val="en-US"/>
        </w:rPr>
        <w:t xml:space="preserve">feature set </w:t>
      </w:r>
      <w:r w:rsidR="001101D7" w:rsidRPr="00CC30DD">
        <w:rPr>
          <w:rFonts w:cs="Times New Roman"/>
          <w:highlight w:val="white"/>
          <w:lang w:val="en-US"/>
        </w:rPr>
        <w:t>contained 26 LLDs, a delta regression coefficient for each LLD and 19 functionals for each of the LLDs and for each of the delta regression coefficients</w:t>
      </w:r>
      <w:r w:rsidR="0091366E" w:rsidRPr="00CC30DD">
        <w:rPr>
          <w:rFonts w:cs="Times New Roman"/>
          <w:highlight w:val="white"/>
          <w:lang w:val="en-US"/>
        </w:rPr>
        <w:t xml:space="preserve"> (for full list of features, see appendix</w:t>
      </w:r>
      <w:r w:rsidR="0088241B" w:rsidRPr="00CC30DD">
        <w:rPr>
          <w:rFonts w:cs="Times New Roman"/>
          <w:highlight w:val="white"/>
          <w:lang w:val="en-US"/>
        </w:rPr>
        <w:t xml:space="preserve"> </w:t>
      </w:r>
      <w:r w:rsidR="00553A58">
        <w:rPr>
          <w:rFonts w:cs="Times New Roman"/>
          <w:highlight w:val="white"/>
          <w:lang w:val="en-US"/>
        </w:rPr>
        <w:t>8</w:t>
      </w:r>
      <w:r w:rsidR="00DC0A5C" w:rsidRPr="00CC30DD">
        <w:rPr>
          <w:rFonts w:cs="Times New Roman"/>
          <w:highlight w:val="white"/>
          <w:lang w:val="en-US"/>
        </w:rPr>
        <w:t>.2</w:t>
      </w:r>
      <w:r w:rsidR="0091366E" w:rsidRPr="00CC30DD">
        <w:rPr>
          <w:rFonts w:cs="Times New Roman"/>
          <w:highlight w:val="white"/>
          <w:lang w:val="en-US"/>
        </w:rPr>
        <w:t>).</w:t>
      </w:r>
      <w:r w:rsidR="00D914E8" w:rsidRPr="00CC30DD">
        <w:rPr>
          <w:rFonts w:cs="Times New Roman"/>
          <w:highlight w:val="white"/>
          <w:lang w:val="en-US"/>
        </w:rPr>
        <w:t xml:space="preserve"> </w:t>
      </w:r>
      <w:r w:rsidR="002F20C1" w:rsidRPr="00CC30DD">
        <w:rPr>
          <w:rFonts w:cs="Times New Roman"/>
          <w:highlight w:val="white"/>
          <w:lang w:val="en-US"/>
        </w:rPr>
        <w:t xml:space="preserve">The process of feature extraction </w:t>
      </w:r>
      <w:r w:rsidR="00E34C20" w:rsidRPr="00CC30DD">
        <w:rPr>
          <w:rFonts w:cs="Times New Roman"/>
          <w:highlight w:val="white"/>
          <w:lang w:val="en-US"/>
        </w:rPr>
        <w:t xml:space="preserve">was </w:t>
      </w:r>
      <w:r w:rsidR="002F20C1" w:rsidRPr="00CC30DD">
        <w:rPr>
          <w:rFonts w:cs="Times New Roman"/>
          <w:highlight w:val="white"/>
          <w:lang w:val="en-US"/>
        </w:rPr>
        <w:t xml:space="preserve">executed </w:t>
      </w:r>
      <w:r w:rsidR="00E34C20" w:rsidRPr="00CC30DD">
        <w:rPr>
          <w:rFonts w:cs="Times New Roman"/>
          <w:highlight w:val="white"/>
          <w:lang w:val="en-US"/>
        </w:rPr>
        <w:t xml:space="preserve">on each of the speech recordings, </w:t>
      </w:r>
      <w:r w:rsidR="00BA58DE" w:rsidRPr="00CC30DD">
        <w:rPr>
          <w:rFonts w:cs="Times New Roman"/>
          <w:highlight w:val="white"/>
          <w:lang w:val="en-US"/>
        </w:rPr>
        <w:t>yielding a single feature vector for each trial of each participant.</w:t>
      </w:r>
      <w:r w:rsidR="00DB2CD8" w:rsidRPr="00CC30DD">
        <w:rPr>
          <w:rFonts w:cs="Times New Roman"/>
          <w:highlight w:val="white"/>
          <w:lang w:val="en-US"/>
        </w:rPr>
        <w:t xml:space="preserve"> These feature vectors </w:t>
      </w:r>
      <w:r w:rsidR="000A1771" w:rsidRPr="00CC30DD">
        <w:rPr>
          <w:rFonts w:cs="Times New Roman"/>
          <w:highlight w:val="white"/>
          <w:lang w:val="en-US"/>
        </w:rPr>
        <w:t xml:space="preserve">functioned as </w:t>
      </w:r>
      <w:r w:rsidR="00DB2CD8" w:rsidRPr="00CC30DD">
        <w:rPr>
          <w:rFonts w:cs="Times New Roman"/>
          <w:highlight w:val="white"/>
          <w:lang w:val="en-US"/>
        </w:rPr>
        <w:t>data point</w:t>
      </w:r>
      <w:r w:rsidR="000A1771" w:rsidRPr="00CC30DD">
        <w:rPr>
          <w:rFonts w:cs="Times New Roman"/>
          <w:highlight w:val="white"/>
          <w:lang w:val="en-US"/>
        </w:rPr>
        <w:t>s</w:t>
      </w:r>
      <w:r w:rsidR="00DB2CD8" w:rsidRPr="00CC30DD">
        <w:rPr>
          <w:rFonts w:cs="Times New Roman"/>
          <w:highlight w:val="white"/>
          <w:lang w:val="en-US"/>
        </w:rPr>
        <w:t xml:space="preserve"> for the model</w:t>
      </w:r>
      <w:r w:rsidR="00335882" w:rsidRPr="00CC30DD">
        <w:rPr>
          <w:rFonts w:cs="Times New Roman"/>
          <w:highlight w:val="white"/>
          <w:lang w:val="en-US"/>
        </w:rPr>
        <w:t>.</w:t>
      </w:r>
    </w:p>
    <w:p w14:paraId="1F25EE5B" w14:textId="33DE9F7F" w:rsidR="005A2DCC" w:rsidRPr="00CC30DD" w:rsidRDefault="00665759" w:rsidP="006F4023">
      <w:pPr>
        <w:pStyle w:val="Heading2"/>
        <w:spacing w:line="360" w:lineRule="auto"/>
        <w:ind w:firstLine="0"/>
        <w:rPr>
          <w:rFonts w:cs="Times New Roman"/>
          <w:highlight w:val="white"/>
          <w:lang w:val="en-US"/>
        </w:rPr>
      </w:pPr>
      <w:bookmarkStart w:id="39" w:name="_Toc59447725"/>
      <w:r w:rsidRPr="00CC30DD">
        <w:rPr>
          <w:rFonts w:cs="Times New Roman"/>
          <w:highlight w:val="white"/>
          <w:lang w:val="en-US"/>
        </w:rPr>
        <w:t>2</w:t>
      </w:r>
      <w:r w:rsidR="005A2DCC" w:rsidRPr="00CC30DD">
        <w:rPr>
          <w:rFonts w:cs="Times New Roman"/>
          <w:highlight w:val="white"/>
          <w:lang w:val="en-US"/>
        </w:rPr>
        <w:t>.</w:t>
      </w:r>
      <w:r w:rsidR="0031069F" w:rsidRPr="00CC30DD">
        <w:rPr>
          <w:rFonts w:cs="Times New Roman"/>
          <w:highlight w:val="white"/>
          <w:lang w:val="en-US"/>
        </w:rPr>
        <w:t>5</w:t>
      </w:r>
      <w:r w:rsidR="005A2DCC" w:rsidRPr="00CC30DD">
        <w:rPr>
          <w:rFonts w:cs="Times New Roman"/>
          <w:highlight w:val="white"/>
          <w:lang w:val="en-US"/>
        </w:rPr>
        <w:t xml:space="preserve"> Partitioning</w:t>
      </w:r>
      <w:bookmarkEnd w:id="39"/>
    </w:p>
    <w:p w14:paraId="05E87E13" w14:textId="0978FE6D" w:rsidR="00724F15" w:rsidRPr="00CC30DD" w:rsidRDefault="009E0C45" w:rsidP="007F291C">
      <w:pPr>
        <w:spacing w:line="360" w:lineRule="auto"/>
        <w:rPr>
          <w:rFonts w:cs="Times New Roman"/>
          <w:highlight w:val="white"/>
          <w:lang w:val="en-US"/>
        </w:rPr>
      </w:pPr>
      <w:r w:rsidRPr="00CC30DD">
        <w:rPr>
          <w:rFonts w:cs="Times New Roman"/>
          <w:highlight w:val="white"/>
          <w:lang w:val="en-US"/>
        </w:rPr>
        <w:t>To be able to evaluate the performance of the model the dataset was partitioned into a training</w:t>
      </w:r>
      <w:r w:rsidR="00FE37E4" w:rsidRPr="00CC30DD">
        <w:rPr>
          <w:rFonts w:cs="Times New Roman"/>
          <w:highlight w:val="white"/>
          <w:lang w:val="en-US"/>
        </w:rPr>
        <w:t xml:space="preserve"> set</w:t>
      </w:r>
      <w:r w:rsidRPr="00CC30DD">
        <w:rPr>
          <w:rFonts w:cs="Times New Roman"/>
          <w:highlight w:val="white"/>
          <w:lang w:val="en-US"/>
        </w:rPr>
        <w:t xml:space="preserve"> and a </w:t>
      </w:r>
      <w:r w:rsidR="005E4ECF" w:rsidRPr="00CC30DD">
        <w:rPr>
          <w:rFonts w:cs="Times New Roman"/>
          <w:highlight w:val="white"/>
          <w:lang w:val="en-US"/>
        </w:rPr>
        <w:t>test</w:t>
      </w:r>
      <w:r w:rsidR="002B20E4" w:rsidRPr="00CC30DD">
        <w:rPr>
          <w:rFonts w:cs="Times New Roman"/>
          <w:highlight w:val="white"/>
          <w:lang w:val="en-US"/>
        </w:rPr>
        <w:t xml:space="preserve"> </w:t>
      </w:r>
      <w:r w:rsidRPr="00CC30DD">
        <w:rPr>
          <w:rFonts w:cs="Times New Roman"/>
          <w:highlight w:val="white"/>
          <w:lang w:val="en-US"/>
        </w:rPr>
        <w:t>set</w:t>
      </w:r>
      <w:r w:rsidR="00FE37E4" w:rsidRPr="00CC30DD">
        <w:rPr>
          <w:rFonts w:cs="Times New Roman"/>
          <w:highlight w:val="white"/>
          <w:lang w:val="en-US"/>
        </w:rPr>
        <w:t xml:space="preserve"> consisting</w:t>
      </w:r>
      <w:r w:rsidRPr="00CC30DD">
        <w:rPr>
          <w:rFonts w:cs="Times New Roman"/>
          <w:highlight w:val="white"/>
          <w:lang w:val="en-US"/>
        </w:rPr>
        <w:t xml:space="preserve"> of 80% and 20% of the data, respectively.</w:t>
      </w:r>
      <w:r w:rsidR="004A24AD" w:rsidRPr="00CC30DD">
        <w:rPr>
          <w:rFonts w:cs="Times New Roman"/>
          <w:highlight w:val="white"/>
          <w:lang w:val="en-US"/>
        </w:rPr>
        <w:t xml:space="preserve"> The partitioning was </w:t>
      </w:r>
      <w:r w:rsidR="00474321" w:rsidRPr="00CC30DD">
        <w:rPr>
          <w:rFonts w:cs="Times New Roman"/>
          <w:highlight w:val="white"/>
          <w:lang w:val="en-US"/>
        </w:rPr>
        <w:t xml:space="preserve">done </w:t>
      </w:r>
      <w:r w:rsidR="00BC7084" w:rsidRPr="00CC30DD">
        <w:rPr>
          <w:rFonts w:cs="Times New Roman"/>
          <w:highlight w:val="white"/>
          <w:lang w:val="en-US"/>
        </w:rPr>
        <w:t xml:space="preserve">using the package groupdata2 and was </w:t>
      </w:r>
      <w:r w:rsidR="00474321" w:rsidRPr="00CC30DD">
        <w:rPr>
          <w:rFonts w:cs="Times New Roman"/>
          <w:highlight w:val="white"/>
          <w:lang w:val="en-US"/>
        </w:rPr>
        <w:t xml:space="preserve">carried out </w:t>
      </w:r>
      <w:r w:rsidR="004A24AD" w:rsidRPr="00CC30DD">
        <w:rPr>
          <w:rFonts w:cs="Times New Roman"/>
          <w:highlight w:val="white"/>
          <w:lang w:val="en-US"/>
        </w:rPr>
        <w:t>semi-randomly</w:t>
      </w:r>
      <w:r w:rsidR="002C09DD" w:rsidRPr="00CC30DD">
        <w:rPr>
          <w:rFonts w:cs="Times New Roman"/>
          <w:highlight w:val="white"/>
          <w:lang w:val="en-US"/>
        </w:rPr>
        <w:t xml:space="preserve"> </w:t>
      </w:r>
      <w:r w:rsidR="002C09DD" w:rsidRPr="00CC30DD">
        <w:rPr>
          <w:rFonts w:cs="Times New Roman"/>
          <w:highlight w:val="white"/>
          <w:lang w:val="en-US"/>
        </w:rPr>
        <w:fldChar w:fldCharType="begin"/>
      </w:r>
      <w:r w:rsidR="002C09DD" w:rsidRPr="00CC30DD">
        <w:rPr>
          <w:rFonts w:cs="Times New Roman"/>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002C09DD" w:rsidRPr="00CC30DD">
        <w:rPr>
          <w:rFonts w:cs="Times New Roman"/>
          <w:highlight w:val="white"/>
          <w:lang w:val="en-US"/>
        </w:rPr>
        <w:fldChar w:fldCharType="separate"/>
      </w:r>
      <w:r w:rsidR="002C09DD" w:rsidRPr="00CC30DD">
        <w:rPr>
          <w:rFonts w:cs="Times New Roman"/>
          <w:highlight w:val="white"/>
          <w:lang w:val="en-US"/>
        </w:rPr>
        <w:t>(Olsen, 2020)</w:t>
      </w:r>
      <w:r w:rsidR="002C09DD" w:rsidRPr="00CC30DD">
        <w:rPr>
          <w:rFonts w:cs="Times New Roman"/>
          <w:highlight w:val="white"/>
          <w:lang w:val="en-US"/>
        </w:rPr>
        <w:fldChar w:fldCharType="end"/>
      </w:r>
      <w:r w:rsidR="00BC7084" w:rsidRPr="00CC30DD">
        <w:rPr>
          <w:rFonts w:cs="Times New Roman"/>
          <w:highlight w:val="white"/>
          <w:lang w:val="en-US"/>
        </w:rPr>
        <w:t xml:space="preserve">. The partitioning kept each participant ID only within </w:t>
      </w:r>
      <w:r w:rsidR="007A54F8" w:rsidRPr="00CC30DD">
        <w:rPr>
          <w:rFonts w:cs="Times New Roman"/>
          <w:highlight w:val="white"/>
          <w:lang w:val="en-US"/>
        </w:rPr>
        <w:t xml:space="preserve">either the resulting </w:t>
      </w:r>
      <w:r w:rsidR="00BC7084" w:rsidRPr="00CC30DD">
        <w:rPr>
          <w:rFonts w:cs="Times New Roman"/>
          <w:highlight w:val="white"/>
          <w:lang w:val="en-US"/>
        </w:rPr>
        <w:t>training</w:t>
      </w:r>
      <w:r w:rsidR="00CF1F68" w:rsidRPr="00CC30DD">
        <w:rPr>
          <w:rFonts w:cs="Times New Roman"/>
          <w:highlight w:val="white"/>
          <w:lang w:val="en-US"/>
        </w:rPr>
        <w:t xml:space="preserve"> set </w:t>
      </w:r>
      <w:r w:rsidR="007A54F8" w:rsidRPr="00CC30DD">
        <w:rPr>
          <w:rFonts w:cs="Times New Roman"/>
          <w:highlight w:val="white"/>
          <w:lang w:val="en-US"/>
        </w:rPr>
        <w:t xml:space="preserve">or the resulting </w:t>
      </w:r>
      <w:r w:rsidR="00D45064" w:rsidRPr="00CC30DD">
        <w:rPr>
          <w:rFonts w:cs="Times New Roman"/>
          <w:highlight w:val="white"/>
          <w:lang w:val="en-US"/>
        </w:rPr>
        <w:t xml:space="preserve">test </w:t>
      </w:r>
      <w:r w:rsidR="00BC7084" w:rsidRPr="00CC30DD">
        <w:rPr>
          <w:rFonts w:cs="Times New Roman"/>
          <w:highlight w:val="white"/>
          <w:lang w:val="en-US"/>
        </w:rPr>
        <w:t>set.</w:t>
      </w:r>
      <w:r w:rsidR="005E4ECF" w:rsidRPr="00CC30DD">
        <w:rPr>
          <w:rFonts w:cs="Times New Roman"/>
          <w:highlight w:val="white"/>
          <w:lang w:val="en-US"/>
        </w:rPr>
        <w:t xml:space="preserve"> </w:t>
      </w:r>
      <w:r w:rsidR="00043D4D" w:rsidRPr="00CC30DD">
        <w:rPr>
          <w:rFonts w:cs="Times New Roman"/>
          <w:highlight w:val="white"/>
          <w:lang w:val="en-US"/>
        </w:rPr>
        <w:t xml:space="preserve">Moreover, the test set was forced balanced – both on the account of sex and diagnosis. The test set contained </w:t>
      </w:r>
      <w:r w:rsidR="007D62C0" w:rsidRPr="00CC30DD">
        <w:rPr>
          <w:rFonts w:cs="Times New Roman"/>
          <w:highlight w:val="white"/>
          <w:lang w:val="en-US"/>
        </w:rPr>
        <w:t xml:space="preserve">feature vectors for </w:t>
      </w:r>
      <w:r w:rsidR="004056EF" w:rsidRPr="00CC30DD">
        <w:rPr>
          <w:rFonts w:cs="Times New Roman"/>
          <w:highlight w:val="white"/>
          <w:lang w:val="en-US"/>
        </w:rPr>
        <w:t xml:space="preserve">each trial </w:t>
      </w:r>
      <w:r w:rsidR="00B613AD" w:rsidRPr="00CC30DD">
        <w:rPr>
          <w:rFonts w:cs="Times New Roman"/>
          <w:highlight w:val="white"/>
          <w:lang w:val="en-US"/>
        </w:rPr>
        <w:t>from</w:t>
      </w:r>
      <w:r w:rsidR="00724F15" w:rsidRPr="00CC30DD">
        <w:rPr>
          <w:rFonts w:cs="Times New Roman"/>
          <w:highlight w:val="white"/>
          <w:lang w:val="en-US"/>
        </w:rPr>
        <w:t xml:space="preserve"> 23 controls (11 female) and 21 patients (10 female)</w:t>
      </w:r>
      <w:r w:rsidR="008E0EAA" w:rsidRPr="00CC30DD">
        <w:rPr>
          <w:rFonts w:cs="Times New Roman"/>
          <w:highlight w:val="white"/>
          <w:lang w:val="en-US"/>
        </w:rPr>
        <w:t>.</w:t>
      </w:r>
    </w:p>
    <w:p w14:paraId="3D3ACA35" w14:textId="67A77E87" w:rsidR="00105ED3" w:rsidRPr="00CC30DD" w:rsidRDefault="00C96B52" w:rsidP="00693798">
      <w:pPr>
        <w:spacing w:line="360" w:lineRule="auto"/>
        <w:rPr>
          <w:rFonts w:cs="Times New Roman"/>
          <w:highlight w:val="white"/>
          <w:lang w:val="en-US"/>
        </w:rPr>
      </w:pPr>
      <w:r w:rsidRPr="00CC30DD">
        <w:rPr>
          <w:rFonts w:cs="Times New Roman"/>
          <w:highlight w:val="white"/>
          <w:lang w:val="en-US"/>
        </w:rPr>
        <w:lastRenderedPageBreak/>
        <w:t xml:space="preserve">The training </w:t>
      </w:r>
      <w:r w:rsidR="008E3D09" w:rsidRPr="00CC30DD">
        <w:rPr>
          <w:rFonts w:cs="Times New Roman"/>
          <w:highlight w:val="white"/>
          <w:lang w:val="en-US"/>
        </w:rPr>
        <w:t>data</w:t>
      </w:r>
      <w:r w:rsidRPr="00CC30DD">
        <w:rPr>
          <w:rFonts w:cs="Times New Roman"/>
          <w:highlight w:val="white"/>
          <w:lang w:val="en-US"/>
        </w:rPr>
        <w:t xml:space="preserve"> was </w:t>
      </w:r>
      <w:r w:rsidR="00FD5E2B" w:rsidRPr="00CC30DD">
        <w:rPr>
          <w:rFonts w:cs="Times New Roman"/>
          <w:highlight w:val="white"/>
          <w:lang w:val="en-US"/>
        </w:rPr>
        <w:t xml:space="preserve">then </w:t>
      </w:r>
      <w:r w:rsidRPr="00CC30DD">
        <w:rPr>
          <w:rFonts w:cs="Times New Roman"/>
          <w:highlight w:val="white"/>
          <w:lang w:val="en-US"/>
        </w:rPr>
        <w:t>furthermore divided up into 5 folds</w:t>
      </w:r>
      <w:r w:rsidR="00244FF2" w:rsidRPr="00CC30DD">
        <w:rPr>
          <w:rFonts w:cs="Times New Roman"/>
          <w:highlight w:val="white"/>
          <w:lang w:val="en-US"/>
        </w:rPr>
        <w:t xml:space="preserve"> – similarly </w:t>
      </w:r>
      <w:r w:rsidR="00464305" w:rsidRPr="00CC30DD">
        <w:rPr>
          <w:rFonts w:cs="Times New Roman"/>
          <w:highlight w:val="white"/>
          <w:lang w:val="en-US"/>
        </w:rPr>
        <w:t xml:space="preserve">keeping </w:t>
      </w:r>
      <w:r w:rsidR="00AF6356" w:rsidRPr="00CC30DD">
        <w:rPr>
          <w:rFonts w:cs="Times New Roman"/>
          <w:highlight w:val="white"/>
          <w:lang w:val="en-US"/>
        </w:rPr>
        <w:t xml:space="preserve">recordings from the same ID </w:t>
      </w:r>
      <w:r w:rsidR="00464305" w:rsidRPr="00CC30DD">
        <w:rPr>
          <w:rFonts w:cs="Times New Roman"/>
          <w:highlight w:val="white"/>
          <w:lang w:val="en-US"/>
        </w:rPr>
        <w:t>within the same fold</w:t>
      </w:r>
      <w:r w:rsidR="00AF6356" w:rsidRPr="00CC30DD">
        <w:rPr>
          <w:rFonts w:cs="Times New Roman"/>
          <w:highlight w:val="white"/>
          <w:lang w:val="en-US"/>
        </w:rPr>
        <w:t>.</w:t>
      </w:r>
      <w:r w:rsidR="008E3D09" w:rsidRPr="00CC30DD">
        <w:rPr>
          <w:rFonts w:cs="Times New Roman"/>
          <w:highlight w:val="white"/>
          <w:lang w:val="en-US"/>
        </w:rPr>
        <w:t xml:space="preserve"> These folds were used to create 5 training sets and 5 validations sets. Each training set consisted of 4/5</w:t>
      </w:r>
      <w:r w:rsidR="008E3D09" w:rsidRPr="00CC30DD">
        <w:rPr>
          <w:rFonts w:cs="Times New Roman"/>
          <w:highlight w:val="white"/>
          <w:vertAlign w:val="superscript"/>
          <w:lang w:val="en-US"/>
        </w:rPr>
        <w:t>th</w:t>
      </w:r>
      <w:r w:rsidR="008E3D09" w:rsidRPr="00CC30DD">
        <w:rPr>
          <w:rFonts w:cs="Times New Roman"/>
          <w:highlight w:val="white"/>
          <w:lang w:val="en-US"/>
        </w:rPr>
        <w:t xml:space="preserve"> of the full training data, while the validation sets consisted of the remaining fold.</w:t>
      </w:r>
    </w:p>
    <w:p w14:paraId="2463E2BB" w14:textId="79D378E2" w:rsidR="002F2EEF" w:rsidRPr="00CC30DD" w:rsidRDefault="00332FA3" w:rsidP="002F2EEF">
      <w:pPr>
        <w:pStyle w:val="BodyText"/>
        <w:spacing w:line="360" w:lineRule="auto"/>
        <w:ind w:firstLine="0"/>
        <w:rPr>
          <w:rFonts w:cs="Times New Roman"/>
          <w:highlight w:val="white"/>
          <w:lang w:val="en-US"/>
        </w:rPr>
      </w:pPr>
      <w:r w:rsidRPr="00CC30DD">
        <w:rPr>
          <w:rFonts w:cs="Times New Roman"/>
          <w:noProof/>
          <w:lang w:val="en-US"/>
        </w:rPr>
        <w:drawing>
          <wp:inline distT="0" distB="0" distL="0" distR="0" wp14:anchorId="40D1673E" wp14:editId="3C6E9CA1">
            <wp:extent cx="5733415" cy="2757170"/>
            <wp:effectExtent l="0" t="0" r="635" b="508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ualization of partitioning.png"/>
                    <pic:cNvPicPr/>
                  </pic:nvPicPr>
                  <pic:blipFill>
                    <a:blip r:embed="rId21">
                      <a:extLst>
                        <a:ext uri="{28A0092B-C50C-407E-A947-70E740481C1C}">
                          <a14:useLocalDpi xmlns:a14="http://schemas.microsoft.com/office/drawing/2010/main" val="0"/>
                        </a:ext>
                      </a:extLst>
                    </a:blip>
                    <a:stretch>
                      <a:fillRect/>
                    </a:stretch>
                  </pic:blipFill>
                  <pic:spPr>
                    <a:xfrm>
                      <a:off x="0" y="0"/>
                      <a:ext cx="5733415" cy="2757170"/>
                    </a:xfrm>
                    <a:prstGeom prst="rect">
                      <a:avLst/>
                    </a:prstGeom>
                  </pic:spPr>
                </pic:pic>
              </a:graphicData>
            </a:graphic>
          </wp:inline>
        </w:drawing>
      </w:r>
    </w:p>
    <w:p w14:paraId="26FDF414" w14:textId="77777777" w:rsidR="002F2EEF" w:rsidRPr="00CC30DD" w:rsidRDefault="002F2EEF" w:rsidP="002F2EEF">
      <w:pPr>
        <w:spacing w:line="360" w:lineRule="auto"/>
        <w:ind w:firstLine="0"/>
        <w:rPr>
          <w:rFonts w:eastAsia="Times New Roman" w:cs="Times New Roman"/>
          <w:highlight w:val="white"/>
          <w:lang w:val="en-US"/>
        </w:rPr>
      </w:pPr>
      <w:r w:rsidRPr="00CC30DD">
        <w:rPr>
          <w:rFonts w:eastAsia="Times New Roman" w:cs="Times New Roman"/>
          <w:highlight w:val="white"/>
          <w:lang w:val="en-US"/>
        </w:rPr>
        <w:t>Figure 2.</w:t>
      </w:r>
    </w:p>
    <w:p w14:paraId="01D06AA1" w14:textId="55AD5B99" w:rsidR="00075257" w:rsidRPr="00CC30DD" w:rsidRDefault="002F2EEF" w:rsidP="00260DF1">
      <w:pPr>
        <w:spacing w:line="360" w:lineRule="auto"/>
        <w:ind w:firstLine="0"/>
        <w:rPr>
          <w:rFonts w:eastAsia="Times New Roman" w:cs="Times New Roman"/>
          <w:i/>
          <w:iCs/>
          <w:highlight w:val="white"/>
          <w:lang w:val="en-US"/>
        </w:rPr>
      </w:pPr>
      <w:r w:rsidRPr="00CC30DD">
        <w:rPr>
          <w:rFonts w:eastAsia="Times New Roman" w:cs="Times New Roman"/>
          <w:i/>
          <w:iCs/>
          <w:highlight w:val="white"/>
          <w:lang w:val="en-US"/>
        </w:rPr>
        <w:t xml:space="preserve">A visualization of the </w:t>
      </w:r>
      <w:r w:rsidR="00693798" w:rsidRPr="00CC30DD">
        <w:rPr>
          <w:rFonts w:eastAsia="Times New Roman" w:cs="Times New Roman"/>
          <w:i/>
          <w:iCs/>
          <w:highlight w:val="white"/>
          <w:lang w:val="en-US"/>
        </w:rPr>
        <w:t xml:space="preserve">multi-leveled </w:t>
      </w:r>
      <w:r w:rsidR="002A74DB" w:rsidRPr="00CC30DD">
        <w:rPr>
          <w:rFonts w:eastAsia="Times New Roman" w:cs="Times New Roman"/>
          <w:i/>
          <w:iCs/>
          <w:highlight w:val="white"/>
          <w:lang w:val="en-US"/>
        </w:rPr>
        <w:t>partitioning of the data</w:t>
      </w:r>
      <w:r w:rsidRPr="00CC30DD">
        <w:rPr>
          <w:rFonts w:eastAsia="Times New Roman" w:cs="Times New Roman"/>
          <w:i/>
          <w:iCs/>
          <w:highlight w:val="white"/>
          <w:lang w:val="en-US"/>
        </w:rPr>
        <w:t>.</w:t>
      </w:r>
      <w:r w:rsidR="00075257" w:rsidRPr="00CC30DD">
        <w:rPr>
          <w:rFonts w:eastAsia="Times New Roman" w:cs="Times New Roman"/>
          <w:i/>
          <w:iCs/>
          <w:highlight w:val="white"/>
          <w:lang w:val="en-US"/>
        </w:rPr>
        <w:t xml:space="preserve"> The data was first split into a training and a test set</w:t>
      </w:r>
      <w:r w:rsidR="001E0E40" w:rsidRPr="00CC30DD">
        <w:rPr>
          <w:rFonts w:eastAsia="Times New Roman" w:cs="Times New Roman"/>
          <w:i/>
          <w:iCs/>
          <w:highlight w:val="white"/>
          <w:lang w:val="en-US"/>
        </w:rPr>
        <w:t xml:space="preserve"> and t</w:t>
      </w:r>
      <w:r w:rsidR="00075257" w:rsidRPr="00CC30DD">
        <w:rPr>
          <w:rFonts w:eastAsia="Times New Roman" w:cs="Times New Roman"/>
          <w:i/>
          <w:iCs/>
          <w:highlight w:val="white"/>
          <w:lang w:val="en-US"/>
        </w:rPr>
        <w:t>he full training data was</w:t>
      </w:r>
      <w:r w:rsidR="00293A21" w:rsidRPr="00CC30DD">
        <w:rPr>
          <w:rFonts w:eastAsia="Times New Roman" w:cs="Times New Roman"/>
          <w:i/>
          <w:iCs/>
          <w:highlight w:val="white"/>
          <w:lang w:val="en-US"/>
        </w:rPr>
        <w:t xml:space="preserve"> then split into 5 folds. These folds were subsequently used in 5 sets of training and validation sets.</w:t>
      </w:r>
      <w:r w:rsidR="00B01FEA" w:rsidRPr="00CC30DD">
        <w:rPr>
          <w:rFonts w:eastAsia="Times New Roman" w:cs="Times New Roman"/>
          <w:i/>
          <w:iCs/>
          <w:highlight w:val="white"/>
          <w:lang w:val="en-US"/>
        </w:rPr>
        <w:t xml:space="preserve"> LASSO feature selection was performed on each of the </w:t>
      </w:r>
      <w:r w:rsidR="00FD2118" w:rsidRPr="00CC30DD">
        <w:rPr>
          <w:rFonts w:eastAsia="Times New Roman" w:cs="Times New Roman"/>
          <w:i/>
          <w:iCs/>
          <w:highlight w:val="white"/>
          <w:lang w:val="en-US"/>
        </w:rPr>
        <w:t xml:space="preserve">5 </w:t>
      </w:r>
      <w:r w:rsidR="00B01FEA" w:rsidRPr="00CC30DD">
        <w:rPr>
          <w:rFonts w:eastAsia="Times New Roman" w:cs="Times New Roman"/>
          <w:i/>
          <w:iCs/>
          <w:highlight w:val="white"/>
          <w:lang w:val="en-US"/>
        </w:rPr>
        <w:t xml:space="preserve">training sets, resulting in </w:t>
      </w:r>
      <w:r w:rsidR="00DE6A86" w:rsidRPr="00CC30DD">
        <w:rPr>
          <w:rFonts w:eastAsia="Times New Roman" w:cs="Times New Roman"/>
          <w:i/>
          <w:iCs/>
          <w:highlight w:val="white"/>
          <w:lang w:val="en-US"/>
        </w:rPr>
        <w:t>an appertaining feature set for each training set</w:t>
      </w:r>
      <w:r w:rsidR="00C10E96" w:rsidRPr="00CC30DD">
        <w:rPr>
          <w:rFonts w:eastAsia="Times New Roman" w:cs="Times New Roman"/>
          <w:i/>
          <w:iCs/>
          <w:highlight w:val="white"/>
          <w:lang w:val="en-US"/>
        </w:rPr>
        <w:t>.</w:t>
      </w:r>
    </w:p>
    <w:p w14:paraId="1711CE1B" w14:textId="0759E3CD" w:rsidR="000E330D" w:rsidRPr="00CC30DD" w:rsidRDefault="00EC1C67" w:rsidP="006F4023">
      <w:pPr>
        <w:pStyle w:val="Heading2"/>
        <w:spacing w:line="360" w:lineRule="auto"/>
        <w:ind w:firstLine="0"/>
        <w:rPr>
          <w:rFonts w:cs="Times New Roman"/>
          <w:highlight w:val="white"/>
          <w:lang w:val="en-US"/>
        </w:rPr>
      </w:pPr>
      <w:bookmarkStart w:id="40" w:name="_Toc59447726"/>
      <w:r w:rsidRPr="00CC30DD">
        <w:rPr>
          <w:rFonts w:cs="Times New Roman"/>
          <w:highlight w:val="white"/>
          <w:lang w:val="en-US"/>
        </w:rPr>
        <w:t>2.</w:t>
      </w:r>
      <w:r w:rsidR="0031069F" w:rsidRPr="00CC30DD">
        <w:rPr>
          <w:rFonts w:cs="Times New Roman"/>
          <w:highlight w:val="white"/>
          <w:lang w:val="en-US"/>
        </w:rPr>
        <w:t>6</w:t>
      </w:r>
      <w:r w:rsidR="000E330D" w:rsidRPr="00CC30DD">
        <w:rPr>
          <w:rFonts w:cs="Times New Roman"/>
          <w:highlight w:val="white"/>
          <w:lang w:val="en-US"/>
        </w:rPr>
        <w:t xml:space="preserve"> Normalization</w:t>
      </w:r>
      <w:bookmarkEnd w:id="40"/>
    </w:p>
    <w:p w14:paraId="542E95A8" w14:textId="044D7F28" w:rsidR="00426A08" w:rsidRPr="00CC30DD" w:rsidRDefault="00055105" w:rsidP="007F210D">
      <w:pPr>
        <w:spacing w:line="360" w:lineRule="auto"/>
        <w:rPr>
          <w:rFonts w:cs="Times New Roman"/>
          <w:highlight w:val="white"/>
          <w:lang w:val="en-US"/>
        </w:rPr>
      </w:pPr>
      <w:r w:rsidRPr="00CC30DD">
        <w:rPr>
          <w:rFonts w:eastAsia="Times New Roman" w:cs="Times New Roman"/>
          <w:highlight w:val="white"/>
          <w:lang w:val="en-US"/>
        </w:rPr>
        <w:t>All feature parameters were normalized using the min-max feature scaling formula in order to achieve a dataset with a common scale without losing information or distorting differences in the range of values.</w:t>
      </w:r>
      <w:r w:rsidR="006D5A8C" w:rsidRPr="00CC30DD">
        <w:rPr>
          <w:rFonts w:eastAsia="Times New Roman" w:cs="Times New Roman"/>
          <w:highlight w:val="white"/>
          <w:lang w:val="en-US"/>
        </w:rPr>
        <w:t xml:space="preserve"> Normalization was carried out separately for the </w:t>
      </w:r>
      <w:r w:rsidR="00031471" w:rsidRPr="00CC30DD">
        <w:rPr>
          <w:rFonts w:eastAsia="Times New Roman" w:cs="Times New Roman"/>
          <w:highlight w:val="white"/>
          <w:lang w:val="en-US"/>
        </w:rPr>
        <w:t xml:space="preserve">full </w:t>
      </w:r>
      <w:r w:rsidR="006D5A8C" w:rsidRPr="00CC30DD">
        <w:rPr>
          <w:rFonts w:eastAsia="Times New Roman" w:cs="Times New Roman"/>
          <w:highlight w:val="white"/>
          <w:lang w:val="en-US"/>
        </w:rPr>
        <w:t xml:space="preserve">training </w:t>
      </w:r>
      <w:r w:rsidR="00031471" w:rsidRPr="00CC30DD">
        <w:rPr>
          <w:rFonts w:eastAsia="Times New Roman" w:cs="Times New Roman"/>
          <w:highlight w:val="white"/>
          <w:lang w:val="en-US"/>
        </w:rPr>
        <w:t xml:space="preserve">data </w:t>
      </w:r>
      <w:r w:rsidR="006D5A8C" w:rsidRPr="00CC30DD">
        <w:rPr>
          <w:rFonts w:eastAsia="Times New Roman" w:cs="Times New Roman"/>
          <w:highlight w:val="white"/>
          <w:lang w:val="en-US"/>
        </w:rPr>
        <w:t xml:space="preserve">and the test </w:t>
      </w:r>
      <w:r w:rsidR="00031471" w:rsidRPr="00CC30DD">
        <w:rPr>
          <w:rFonts w:eastAsia="Times New Roman" w:cs="Times New Roman"/>
          <w:highlight w:val="white"/>
          <w:lang w:val="en-US"/>
        </w:rPr>
        <w:t xml:space="preserve">data </w:t>
      </w:r>
      <w:r w:rsidR="006D5A8C" w:rsidRPr="00CC30DD">
        <w:rPr>
          <w:rFonts w:eastAsia="Times New Roman" w:cs="Times New Roman"/>
          <w:highlight w:val="white"/>
          <w:lang w:val="en-US"/>
        </w:rPr>
        <w:t xml:space="preserve">– both using the min-max values from the </w:t>
      </w:r>
      <w:r w:rsidR="00031471" w:rsidRPr="00CC30DD">
        <w:rPr>
          <w:rFonts w:eastAsia="Times New Roman" w:cs="Times New Roman"/>
          <w:highlight w:val="white"/>
          <w:lang w:val="en-US"/>
        </w:rPr>
        <w:t xml:space="preserve">full </w:t>
      </w:r>
      <w:r w:rsidR="006D5A8C" w:rsidRPr="00CC30DD">
        <w:rPr>
          <w:rFonts w:eastAsia="Times New Roman" w:cs="Times New Roman"/>
          <w:highlight w:val="white"/>
          <w:lang w:val="en-US"/>
        </w:rPr>
        <w:t>training set</w:t>
      </w:r>
      <w:r w:rsidR="009C4262" w:rsidRPr="00CC30DD">
        <w:rPr>
          <w:rFonts w:eastAsia="Times New Roman" w:cs="Times New Roman"/>
          <w:highlight w:val="white"/>
          <w:lang w:val="en-US"/>
        </w:rPr>
        <w:t>.</w:t>
      </w:r>
    </w:p>
    <w:p w14:paraId="0B93BB3C" w14:textId="17E55ADA" w:rsidR="000E330D" w:rsidRPr="00CC30DD" w:rsidRDefault="00174627" w:rsidP="006F4023">
      <w:pPr>
        <w:pStyle w:val="Heading2"/>
        <w:spacing w:line="360" w:lineRule="auto"/>
        <w:ind w:firstLine="0"/>
        <w:rPr>
          <w:rFonts w:cs="Times New Roman"/>
          <w:highlight w:val="white"/>
          <w:lang w:val="en-US"/>
        </w:rPr>
      </w:pPr>
      <w:bookmarkStart w:id="41" w:name="_Toc59447727"/>
      <w:r w:rsidRPr="00CC30DD">
        <w:rPr>
          <w:rFonts w:cs="Times New Roman"/>
          <w:highlight w:val="white"/>
          <w:lang w:val="en-US"/>
        </w:rPr>
        <w:lastRenderedPageBreak/>
        <w:t>2</w:t>
      </w:r>
      <w:r w:rsidR="000E330D" w:rsidRPr="00CC30DD">
        <w:rPr>
          <w:rFonts w:cs="Times New Roman"/>
          <w:highlight w:val="white"/>
          <w:lang w:val="en-US"/>
        </w:rPr>
        <w:t>.</w:t>
      </w:r>
      <w:r w:rsidR="00403C93" w:rsidRPr="00CC30DD">
        <w:rPr>
          <w:rFonts w:cs="Times New Roman"/>
          <w:highlight w:val="white"/>
          <w:lang w:val="en-US"/>
        </w:rPr>
        <w:t>7</w:t>
      </w:r>
      <w:r w:rsidR="000E330D" w:rsidRPr="00CC30DD">
        <w:rPr>
          <w:rFonts w:cs="Times New Roman"/>
          <w:highlight w:val="white"/>
          <w:lang w:val="en-US"/>
        </w:rPr>
        <w:t xml:space="preserve"> Feature selection</w:t>
      </w:r>
      <w:bookmarkEnd w:id="41"/>
    </w:p>
    <w:p w14:paraId="61F01238" w14:textId="5ADCEA90" w:rsidR="00677525" w:rsidRPr="00CC30DD" w:rsidRDefault="00E5130E" w:rsidP="003E0238">
      <w:pPr>
        <w:spacing w:line="360" w:lineRule="auto"/>
        <w:rPr>
          <w:rFonts w:eastAsia="Times New Roman" w:cs="Times New Roman"/>
          <w:highlight w:val="white"/>
          <w:lang w:val="en-US"/>
        </w:rPr>
      </w:pPr>
      <w:r w:rsidRPr="00CC30DD">
        <w:rPr>
          <w:rFonts w:eastAsia="Times New Roman" w:cs="Times New Roman"/>
          <w:highlight w:val="white"/>
          <w:lang w:val="en-US"/>
        </w:rPr>
        <w:t xml:space="preserve">Feature selection was </w:t>
      </w:r>
      <w:r w:rsidR="0061261B" w:rsidRPr="00CC30DD">
        <w:rPr>
          <w:rFonts w:eastAsia="Times New Roman" w:cs="Times New Roman"/>
          <w:highlight w:val="white"/>
          <w:lang w:val="en-US"/>
        </w:rPr>
        <w:t xml:space="preserve">carried out </w:t>
      </w:r>
      <w:r w:rsidR="00257B63" w:rsidRPr="00CC30DD">
        <w:rPr>
          <w:rFonts w:eastAsia="Times New Roman" w:cs="Times New Roman"/>
          <w:highlight w:val="white"/>
          <w:lang w:val="en-US"/>
        </w:rPr>
        <w:t>using</w:t>
      </w:r>
      <w:r w:rsidR="00A812E3" w:rsidRPr="00CC30DD">
        <w:rPr>
          <w:rFonts w:eastAsia="Times New Roman" w:cs="Times New Roman"/>
          <w:highlight w:val="white"/>
          <w:lang w:val="en-US"/>
        </w:rPr>
        <w:t xml:space="preserve"> the</w:t>
      </w:r>
      <w:r w:rsidRPr="00CC30DD">
        <w:rPr>
          <w:rFonts w:eastAsia="Times New Roman" w:cs="Times New Roman"/>
          <w:highlight w:val="white"/>
          <w:lang w:val="en-US"/>
        </w:rPr>
        <w:t xml:space="preserve"> Least Absolute Shrinkage and Selection Operator (LASSO) analysis regression</w:t>
      </w:r>
      <w:r w:rsidR="00F1575A" w:rsidRPr="00CC30DD">
        <w:rPr>
          <w:rFonts w:eastAsia="Times New Roman" w:cs="Times New Roman"/>
          <w:highlight w:val="white"/>
          <w:lang w:val="en-US"/>
        </w:rPr>
        <w:t xml:space="preserve">. </w:t>
      </w:r>
      <w:r w:rsidR="00CB6840" w:rsidRPr="00CC30DD">
        <w:rPr>
          <w:rFonts w:eastAsia="Times New Roman" w:cs="Times New Roman"/>
          <w:highlight w:val="white"/>
          <w:lang w:val="en-US"/>
        </w:rPr>
        <w:t xml:space="preserve">The R package </w:t>
      </w:r>
      <w:r w:rsidRPr="00CC30DD">
        <w:rPr>
          <w:rFonts w:eastAsia="Times New Roman" w:cs="Times New Roman"/>
          <w:highlight w:val="white"/>
          <w:lang w:val="en-US"/>
        </w:rPr>
        <w:t>‘</w:t>
      </w:r>
      <w:proofErr w:type="spellStart"/>
      <w:r w:rsidRPr="00CC30DD">
        <w:rPr>
          <w:rFonts w:eastAsia="Times New Roman" w:cs="Times New Roman"/>
          <w:highlight w:val="white"/>
          <w:lang w:val="en-US"/>
        </w:rPr>
        <w:t>glmnet</w:t>
      </w:r>
      <w:proofErr w:type="spellEnd"/>
      <w:r w:rsidRPr="00CC30DD">
        <w:rPr>
          <w:rFonts w:eastAsia="Times New Roman" w:cs="Times New Roman"/>
          <w:highlight w:val="white"/>
          <w:lang w:val="en-US"/>
        </w:rPr>
        <w:t xml:space="preserve">’ was utilized for the purpose of this paper. </w:t>
      </w:r>
      <w:r w:rsidR="00CF6489" w:rsidRPr="00CC30DD">
        <w:rPr>
          <w:rFonts w:eastAsia="Times New Roman" w:cs="Times New Roman"/>
          <w:highlight w:val="white"/>
          <w:lang w:val="en-US"/>
        </w:rPr>
        <w:fldChar w:fldCharType="begin"/>
      </w:r>
      <w:r w:rsidR="00CF6489" w:rsidRPr="00CC30DD">
        <w:rPr>
          <w:rFonts w:eastAsia="Times New Roman" w:cs="Times New Roman"/>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CF6489" w:rsidRPr="00CC30DD">
        <w:rPr>
          <w:rFonts w:eastAsia="Times New Roman" w:cs="Times New Roman"/>
          <w:highlight w:val="white"/>
          <w:lang w:val="en-US"/>
        </w:rPr>
        <w:fldChar w:fldCharType="separate"/>
      </w:r>
      <w:r w:rsidR="00CF6489" w:rsidRPr="00CC30DD">
        <w:rPr>
          <w:rFonts w:cs="Times New Roman"/>
          <w:highlight w:val="white"/>
          <w:lang w:val="en-US"/>
        </w:rPr>
        <w:t>(Friedman et al., 2010)</w:t>
      </w:r>
      <w:r w:rsidR="00CF6489" w:rsidRPr="00CC30DD">
        <w:rPr>
          <w:rFonts w:eastAsia="Times New Roman" w:cs="Times New Roman"/>
          <w:highlight w:val="white"/>
          <w:lang w:val="en-US"/>
        </w:rPr>
        <w:fldChar w:fldCharType="end"/>
      </w:r>
      <w:r w:rsidR="00786568" w:rsidRPr="00CC30DD">
        <w:rPr>
          <w:rFonts w:eastAsia="Times New Roman" w:cs="Times New Roman"/>
          <w:highlight w:val="white"/>
          <w:lang w:val="en-US"/>
        </w:rPr>
        <w:t>.</w:t>
      </w:r>
      <w:r w:rsidR="00954D94" w:rsidRPr="00CC30DD">
        <w:rPr>
          <w:rFonts w:eastAsia="Times New Roman" w:cs="Times New Roman"/>
          <w:highlight w:val="white"/>
          <w:lang w:val="en-US"/>
        </w:rPr>
        <w:t xml:space="preserve"> </w:t>
      </w:r>
      <w:r w:rsidR="00A365DA" w:rsidRPr="00CC30DD">
        <w:rPr>
          <w:rFonts w:eastAsia="Times New Roman" w:cs="Times New Roman"/>
          <w:highlight w:val="white"/>
          <w:lang w:val="en-US"/>
        </w:rPr>
        <w:t>LASSO optimizes beta estimates for all feature</w:t>
      </w:r>
      <w:r w:rsidR="001F6A29" w:rsidRPr="00CC30DD">
        <w:rPr>
          <w:rFonts w:eastAsia="Times New Roman" w:cs="Times New Roman"/>
          <w:highlight w:val="white"/>
          <w:lang w:val="en-US"/>
        </w:rPr>
        <w:t>s</w:t>
      </w:r>
      <w:r w:rsidR="00A365DA" w:rsidRPr="00CC30DD">
        <w:rPr>
          <w:rFonts w:eastAsia="Times New Roman" w:cs="Times New Roman"/>
          <w:highlight w:val="white"/>
          <w:lang w:val="en-US"/>
        </w:rPr>
        <w:t xml:space="preserve"> through </w:t>
      </w:r>
      <w:r w:rsidR="003947AE" w:rsidRPr="00CC30DD">
        <w:rPr>
          <w:rFonts w:eastAsia="Times New Roman" w:cs="Times New Roman"/>
          <w:highlight w:val="white"/>
          <w:lang w:val="en-US"/>
        </w:rPr>
        <w:t xml:space="preserve">a loss function based on </w:t>
      </w:r>
      <w:r w:rsidR="00A365DA" w:rsidRPr="00CC30DD">
        <w:rPr>
          <w:rFonts w:eastAsia="Times New Roman" w:cs="Times New Roman"/>
          <w:highlight w:val="white"/>
          <w:lang w:val="en-US"/>
        </w:rPr>
        <w:t>misclassification error and an added regularization term</w:t>
      </w:r>
      <w:r w:rsidR="00930228" w:rsidRPr="00CC30DD">
        <w:rPr>
          <w:rFonts w:eastAsia="Times New Roman" w:cs="Times New Roman"/>
          <w:highlight w:val="white"/>
          <w:lang w:val="en-US"/>
        </w:rPr>
        <w:t xml:space="preserve">. </w:t>
      </w:r>
    </w:p>
    <w:p w14:paraId="1B8E170A" w14:textId="7A3CE41A" w:rsidR="00F10AA7" w:rsidRPr="0096506E" w:rsidRDefault="00430764" w:rsidP="0096506E">
      <w:pPr>
        <w:spacing w:line="360" w:lineRule="auto"/>
        <w:rPr>
          <w:rFonts w:eastAsia="Times New Roman" w:cs="Times New Roman"/>
          <w:highlight w:val="white"/>
          <w:lang w:val="en-US"/>
        </w:rPr>
      </w:pPr>
      <w:r w:rsidRPr="00CC30DD">
        <w:rPr>
          <w:rFonts w:eastAsia="Times New Roman" w:cs="Times New Roman"/>
          <w:highlight w:val="white"/>
          <w:lang w:val="en-US"/>
        </w:rPr>
        <w:t>For this paper, t</w:t>
      </w:r>
      <w:r w:rsidR="00930228" w:rsidRPr="00CC30DD">
        <w:rPr>
          <w:rFonts w:eastAsia="Times New Roman" w:cs="Times New Roman"/>
          <w:highlight w:val="white"/>
          <w:lang w:val="en-US"/>
        </w:rPr>
        <w:t xml:space="preserve">he latter term </w:t>
      </w:r>
      <w:r w:rsidR="0060014D" w:rsidRPr="00CC30DD">
        <w:rPr>
          <w:rFonts w:eastAsia="Times New Roman" w:cs="Times New Roman"/>
          <w:highlight w:val="white"/>
          <w:lang w:val="en-US"/>
        </w:rPr>
        <w:t>utilized</w:t>
      </w:r>
      <w:r w:rsidR="006E411E" w:rsidRPr="00CC30DD">
        <w:rPr>
          <w:rFonts w:eastAsia="Times New Roman" w:cs="Times New Roman"/>
          <w:highlight w:val="white"/>
          <w:lang w:val="en-US"/>
        </w:rPr>
        <w:t xml:space="preserve"> what is known as</w:t>
      </w:r>
      <w:r w:rsidR="0060014D" w:rsidRPr="00CC30DD">
        <w:rPr>
          <w:rFonts w:eastAsia="Times New Roman" w:cs="Times New Roman"/>
          <w:highlight w:val="white"/>
          <w:lang w:val="en-US"/>
        </w:rPr>
        <w:t xml:space="preserve"> </w:t>
      </w:r>
      <w:r w:rsidR="006E411E" w:rsidRPr="00CC30DD">
        <w:rPr>
          <w:rFonts w:eastAsia="Times New Roman" w:cs="Times New Roman"/>
          <w:highlight w:val="white"/>
          <w:lang w:val="en-US"/>
        </w:rPr>
        <w:t>‘</w:t>
      </w:r>
      <w:r w:rsidR="0060014D" w:rsidRPr="00CC30DD">
        <w:rPr>
          <w:rFonts w:eastAsia="Times New Roman" w:cs="Times New Roman"/>
          <w:highlight w:val="white"/>
          <w:lang w:val="en-US"/>
        </w:rPr>
        <w:t>lambda</w:t>
      </w:r>
      <w:r w:rsidR="008509BA" w:rsidRPr="00CC30DD">
        <w:rPr>
          <w:rFonts w:eastAsia="Times New Roman" w:cs="Times New Roman"/>
          <w:highlight w:val="white"/>
          <w:lang w:val="en-US"/>
        </w:rPr>
        <w:t>.1se</w:t>
      </w:r>
      <w:r w:rsidR="006E411E" w:rsidRPr="00CC30DD">
        <w:rPr>
          <w:rFonts w:eastAsia="Times New Roman" w:cs="Times New Roman"/>
          <w:highlight w:val="white"/>
          <w:lang w:val="en-US"/>
        </w:rPr>
        <w:t>’</w:t>
      </w:r>
      <w:r w:rsidR="00930228" w:rsidRPr="00CC30DD">
        <w:rPr>
          <w:rFonts w:eastAsia="Times New Roman" w:cs="Times New Roman"/>
          <w:highlight w:val="white"/>
          <w:lang w:val="en-US"/>
        </w:rPr>
        <w:t xml:space="preserve"> - </w:t>
      </w:r>
      <w:r w:rsidR="00A74227" w:rsidRPr="00CC30DD">
        <w:rPr>
          <w:rFonts w:eastAsia="Times New Roman" w:cs="Times New Roman"/>
          <w:highlight w:val="white"/>
          <w:lang w:val="en-US"/>
        </w:rPr>
        <w:t>the lambda value resulting in the fewest number of features within 1</w:t>
      </w:r>
      <w:r w:rsidR="00930228" w:rsidRPr="00CC30DD">
        <w:rPr>
          <w:rFonts w:eastAsia="Times New Roman" w:cs="Times New Roman"/>
          <w:highlight w:val="white"/>
          <w:lang w:val="en-US"/>
        </w:rPr>
        <w:t xml:space="preserve"> SE</w:t>
      </w:r>
      <w:r w:rsidR="00A74227" w:rsidRPr="00CC30DD">
        <w:rPr>
          <w:rFonts w:eastAsia="Times New Roman" w:cs="Times New Roman"/>
          <w:highlight w:val="white"/>
          <w:lang w:val="en-US"/>
        </w:rPr>
        <w:t xml:space="preserve"> </w:t>
      </w:r>
      <w:r w:rsidR="001425C9" w:rsidRPr="00CC30DD">
        <w:rPr>
          <w:rFonts w:eastAsia="Times New Roman" w:cs="Times New Roman"/>
          <w:highlight w:val="white"/>
          <w:lang w:val="en-US"/>
        </w:rPr>
        <w:t xml:space="preserve">of </w:t>
      </w:r>
      <w:r w:rsidR="0095230E" w:rsidRPr="00CC30DD">
        <w:rPr>
          <w:rFonts w:eastAsia="Times New Roman" w:cs="Times New Roman"/>
          <w:highlight w:val="white"/>
          <w:lang w:val="en-US"/>
        </w:rPr>
        <w:t xml:space="preserve">the </w:t>
      </w:r>
      <w:r w:rsidR="00930228" w:rsidRPr="00CC30DD">
        <w:rPr>
          <w:rFonts w:eastAsia="Times New Roman" w:cs="Times New Roman"/>
          <w:highlight w:val="white"/>
          <w:lang w:val="en-US"/>
        </w:rPr>
        <w:t xml:space="preserve">lambda value </w:t>
      </w:r>
      <w:r w:rsidR="004919F2" w:rsidRPr="00CC30DD">
        <w:rPr>
          <w:rFonts w:eastAsia="Times New Roman" w:cs="Times New Roman"/>
          <w:highlight w:val="white"/>
          <w:lang w:val="en-US"/>
        </w:rPr>
        <w:t>that minimize</w:t>
      </w:r>
      <w:r w:rsidR="00BB689F" w:rsidRPr="00CC30DD">
        <w:rPr>
          <w:rFonts w:eastAsia="Times New Roman" w:cs="Times New Roman"/>
          <w:highlight w:val="white"/>
          <w:lang w:val="en-US"/>
        </w:rPr>
        <w:t>d</w:t>
      </w:r>
      <w:r w:rsidR="004919F2" w:rsidRPr="00CC30DD">
        <w:rPr>
          <w:rFonts w:eastAsia="Times New Roman" w:cs="Times New Roman"/>
          <w:highlight w:val="white"/>
          <w:lang w:val="en-US"/>
        </w:rPr>
        <w:t xml:space="preserve"> the loss function</w:t>
      </w:r>
      <w:r w:rsidR="00A365DA" w:rsidRPr="00CC30DD">
        <w:rPr>
          <w:rFonts w:eastAsia="Times New Roman" w:cs="Times New Roman"/>
          <w:highlight w:val="white"/>
          <w:lang w:val="en-US"/>
        </w:rPr>
        <w:t>.</w:t>
      </w:r>
      <w:r w:rsidR="007328B5" w:rsidRPr="00CC30DD">
        <w:rPr>
          <w:rFonts w:eastAsia="Times New Roman" w:cs="Times New Roman"/>
          <w:highlight w:val="white"/>
          <w:lang w:val="en-US"/>
        </w:rPr>
        <w:t xml:space="preserve"> </w:t>
      </w:r>
      <w:r w:rsidR="009F674E" w:rsidRPr="00CC30DD">
        <w:rPr>
          <w:rFonts w:eastAsia="Times New Roman" w:cs="Times New Roman"/>
          <w:highlight w:val="white"/>
          <w:lang w:val="en-US"/>
        </w:rPr>
        <w:t xml:space="preserve">As the </w:t>
      </w:r>
      <w:r w:rsidR="003F262A" w:rsidRPr="00CC30DD">
        <w:rPr>
          <w:rFonts w:eastAsia="Times New Roman" w:cs="Times New Roman"/>
          <w:highlight w:val="white"/>
          <w:lang w:val="en-US"/>
        </w:rPr>
        <w:t xml:space="preserve">full </w:t>
      </w:r>
      <w:r w:rsidR="009F674E" w:rsidRPr="00CC30DD">
        <w:rPr>
          <w:rFonts w:eastAsia="Times New Roman" w:cs="Times New Roman"/>
          <w:highlight w:val="white"/>
          <w:lang w:val="en-US"/>
        </w:rPr>
        <w:t>training data had been divided up into 5 splits (see fig. 2), LASSO was performed on the 5 training sets separately</w:t>
      </w:r>
      <w:r w:rsidR="007207DC" w:rsidRPr="00CC30DD">
        <w:rPr>
          <w:rFonts w:eastAsia="Times New Roman" w:cs="Times New Roman"/>
          <w:highlight w:val="white"/>
          <w:lang w:val="en-US"/>
        </w:rPr>
        <w:t xml:space="preserve"> which</w:t>
      </w:r>
      <w:r w:rsidR="009F674E" w:rsidRPr="00CC30DD">
        <w:rPr>
          <w:rFonts w:eastAsia="Times New Roman" w:cs="Times New Roman"/>
          <w:highlight w:val="white"/>
          <w:lang w:val="en-US"/>
        </w:rPr>
        <w:t xml:space="preserve"> </w:t>
      </w:r>
      <w:r w:rsidR="007207DC" w:rsidRPr="00CC30DD">
        <w:rPr>
          <w:rFonts w:eastAsia="Times New Roman" w:cs="Times New Roman"/>
          <w:highlight w:val="white"/>
          <w:lang w:val="en-US"/>
        </w:rPr>
        <w:t xml:space="preserve">resulted </w:t>
      </w:r>
      <w:r w:rsidR="009F674E" w:rsidRPr="00CC30DD">
        <w:rPr>
          <w:rFonts w:eastAsia="Times New Roman" w:cs="Times New Roman"/>
          <w:highlight w:val="white"/>
          <w:lang w:val="en-US"/>
        </w:rPr>
        <w:t>in a feature set for each</w:t>
      </w:r>
      <w:r w:rsidR="005F27C3" w:rsidRPr="00CC30DD">
        <w:rPr>
          <w:rFonts w:eastAsia="Times New Roman" w:cs="Times New Roman"/>
          <w:highlight w:val="white"/>
          <w:lang w:val="en-US"/>
        </w:rPr>
        <w:t xml:space="preserve"> (</w:t>
      </w:r>
      <w:r w:rsidR="00CA3153" w:rsidRPr="00CC30DD">
        <w:rPr>
          <w:rFonts w:eastAsia="Times New Roman" w:cs="Times New Roman"/>
          <w:highlight w:val="white"/>
          <w:lang w:val="en-US"/>
        </w:rPr>
        <w:t xml:space="preserve">for list of features in the sets, </w:t>
      </w:r>
      <w:r w:rsidR="00702061" w:rsidRPr="00CC30DD">
        <w:rPr>
          <w:rFonts w:eastAsia="Times New Roman" w:cs="Times New Roman"/>
          <w:highlight w:val="white"/>
          <w:lang w:val="en-US"/>
        </w:rPr>
        <w:t xml:space="preserve">see </w:t>
      </w:r>
      <w:r w:rsidR="005F27C3" w:rsidRPr="00CC30DD">
        <w:rPr>
          <w:rFonts w:eastAsia="Times New Roman" w:cs="Times New Roman"/>
          <w:highlight w:val="white"/>
          <w:lang w:val="en-US"/>
        </w:rPr>
        <w:t xml:space="preserve">appendix </w:t>
      </w:r>
      <w:r w:rsidR="00553A58">
        <w:rPr>
          <w:rFonts w:eastAsia="Times New Roman" w:cs="Times New Roman"/>
          <w:highlight w:val="white"/>
          <w:lang w:val="en-US"/>
        </w:rPr>
        <w:t>8</w:t>
      </w:r>
      <w:r w:rsidR="00DC0A5C" w:rsidRPr="00CC30DD">
        <w:rPr>
          <w:rFonts w:eastAsia="Times New Roman" w:cs="Times New Roman"/>
          <w:highlight w:val="white"/>
          <w:lang w:val="en-US"/>
        </w:rPr>
        <w:t>.3</w:t>
      </w:r>
      <w:r w:rsidR="005F27C3" w:rsidRPr="00CC30DD">
        <w:rPr>
          <w:rFonts w:eastAsia="Times New Roman" w:cs="Times New Roman"/>
          <w:highlight w:val="white"/>
          <w:lang w:val="en-US"/>
        </w:rPr>
        <w:t>)</w:t>
      </w:r>
      <w:r w:rsidR="009F674E" w:rsidRPr="00CC30DD">
        <w:rPr>
          <w:rFonts w:eastAsia="Times New Roman" w:cs="Times New Roman"/>
          <w:highlight w:val="white"/>
          <w:lang w:val="en-US"/>
        </w:rPr>
        <w:t>.</w:t>
      </w:r>
      <w:r w:rsidR="005D36AB" w:rsidRPr="00CC30DD">
        <w:rPr>
          <w:rFonts w:eastAsia="Times New Roman" w:cs="Times New Roman"/>
          <w:highlight w:val="white"/>
          <w:lang w:val="en-US"/>
        </w:rPr>
        <w:t xml:space="preserve"> </w:t>
      </w:r>
      <w:r w:rsidR="009F674E" w:rsidRPr="00CC30DD">
        <w:rPr>
          <w:rFonts w:eastAsia="Times New Roman" w:cs="Times New Roman"/>
          <w:highlight w:val="white"/>
          <w:lang w:val="en-US"/>
        </w:rPr>
        <w:t xml:space="preserve">An illustration of the feature selection for </w:t>
      </w:r>
      <w:r w:rsidR="00C47C51" w:rsidRPr="00CC30DD">
        <w:rPr>
          <w:rFonts w:eastAsia="Times New Roman" w:cs="Times New Roman"/>
          <w:highlight w:val="white"/>
          <w:lang w:val="en-US"/>
        </w:rPr>
        <w:t xml:space="preserve">one of these </w:t>
      </w:r>
      <w:r w:rsidR="009F674E" w:rsidRPr="00CC30DD">
        <w:rPr>
          <w:rFonts w:eastAsia="Times New Roman" w:cs="Times New Roman"/>
          <w:highlight w:val="white"/>
          <w:lang w:val="en-US"/>
        </w:rPr>
        <w:t>split</w:t>
      </w:r>
      <w:r w:rsidR="004943AD" w:rsidRPr="00CC30DD">
        <w:rPr>
          <w:rFonts w:eastAsia="Times New Roman" w:cs="Times New Roman"/>
          <w:highlight w:val="white"/>
          <w:lang w:val="en-US"/>
        </w:rPr>
        <w:t>s</w:t>
      </w:r>
      <w:r w:rsidR="009F674E" w:rsidRPr="00CC30DD">
        <w:rPr>
          <w:rFonts w:eastAsia="Times New Roman" w:cs="Times New Roman"/>
          <w:highlight w:val="white"/>
          <w:lang w:val="en-US"/>
        </w:rPr>
        <w:t xml:space="preserve"> can be seen below in figure </w:t>
      </w:r>
      <w:r w:rsidR="006A4F8D" w:rsidRPr="00CC30DD">
        <w:rPr>
          <w:rFonts w:eastAsia="Times New Roman" w:cs="Times New Roman"/>
          <w:highlight w:val="white"/>
          <w:lang w:val="en-US"/>
        </w:rPr>
        <w:t>3</w:t>
      </w:r>
      <w:r w:rsidR="009F674E" w:rsidRPr="00CC30DD">
        <w:rPr>
          <w:rFonts w:eastAsia="Times New Roman" w:cs="Times New Roman"/>
          <w:highlight w:val="white"/>
          <w:lang w:val="en-US"/>
        </w:rPr>
        <w:t>.</w:t>
      </w:r>
    </w:p>
    <w:p w14:paraId="7AB209E8" w14:textId="77777777" w:rsidR="00F10AA7" w:rsidRPr="00CC30DD" w:rsidRDefault="00F10AA7" w:rsidP="00F10AA7">
      <w:pPr>
        <w:pStyle w:val="BodyText"/>
        <w:rPr>
          <w:rFonts w:cs="Times New Roman"/>
          <w:highlight w:val="white"/>
          <w:lang w:val="en-US"/>
        </w:rPr>
      </w:pPr>
    </w:p>
    <w:p w14:paraId="28C6685C" w14:textId="4E4E57C5" w:rsidR="009F674E" w:rsidRPr="00CC30DD" w:rsidRDefault="00E7182E" w:rsidP="00B259BF">
      <w:pPr>
        <w:pStyle w:val="BodyText"/>
        <w:spacing w:line="360" w:lineRule="auto"/>
        <w:ind w:firstLine="0"/>
        <w:jc w:val="center"/>
        <w:rPr>
          <w:rFonts w:cs="Times New Roman"/>
          <w:highlight w:val="white"/>
          <w:lang w:val="en-US"/>
        </w:rPr>
      </w:pPr>
      <w:r w:rsidRPr="00CC30DD">
        <w:rPr>
          <w:rFonts w:cs="Times New Roman"/>
          <w:noProof/>
          <w:lang w:val="en-US"/>
        </w:rPr>
        <w:drawing>
          <wp:inline distT="0" distB="0" distL="0" distR="0" wp14:anchorId="2E89F17E" wp14:editId="1ABC4A6E">
            <wp:extent cx="5733415" cy="2985135"/>
            <wp:effectExtent l="0" t="0" r="635" b="5715"/>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eature_selection.png"/>
                    <pic:cNvPicPr/>
                  </pic:nvPicPr>
                  <pic:blipFill>
                    <a:blip r:embed="rId22">
                      <a:extLst>
                        <a:ext uri="{28A0092B-C50C-407E-A947-70E740481C1C}">
                          <a14:useLocalDpi xmlns:a14="http://schemas.microsoft.com/office/drawing/2010/main" val="0"/>
                        </a:ext>
                      </a:extLst>
                    </a:blip>
                    <a:stretch>
                      <a:fillRect/>
                    </a:stretch>
                  </pic:blipFill>
                  <pic:spPr>
                    <a:xfrm>
                      <a:off x="0" y="0"/>
                      <a:ext cx="5733415" cy="2985135"/>
                    </a:xfrm>
                    <a:prstGeom prst="rect">
                      <a:avLst/>
                    </a:prstGeom>
                  </pic:spPr>
                </pic:pic>
              </a:graphicData>
            </a:graphic>
          </wp:inline>
        </w:drawing>
      </w:r>
    </w:p>
    <w:p w14:paraId="0E44F2F7" w14:textId="52BEF669" w:rsidR="00056E3B" w:rsidRPr="00CC30DD" w:rsidRDefault="007328B5" w:rsidP="00363EA1">
      <w:pPr>
        <w:spacing w:line="360" w:lineRule="auto"/>
        <w:ind w:firstLine="0"/>
        <w:rPr>
          <w:rFonts w:eastAsia="Times New Roman" w:cs="Times New Roman"/>
          <w:highlight w:val="white"/>
          <w:lang w:val="en-US"/>
        </w:rPr>
      </w:pPr>
      <w:r w:rsidRPr="00CC30DD">
        <w:rPr>
          <w:rFonts w:eastAsia="Times New Roman" w:cs="Times New Roman"/>
          <w:highlight w:val="white"/>
          <w:lang w:val="en-US"/>
        </w:rPr>
        <w:t xml:space="preserve">Figure </w:t>
      </w:r>
      <w:r w:rsidR="006A4F8D" w:rsidRPr="00CC30DD">
        <w:rPr>
          <w:rFonts w:eastAsia="Times New Roman" w:cs="Times New Roman"/>
          <w:highlight w:val="white"/>
          <w:lang w:val="en-US"/>
        </w:rPr>
        <w:t>3</w:t>
      </w:r>
      <w:r w:rsidRPr="00CC30DD">
        <w:rPr>
          <w:rFonts w:eastAsia="Times New Roman" w:cs="Times New Roman"/>
          <w:highlight w:val="white"/>
          <w:lang w:val="en-US"/>
        </w:rPr>
        <w:t>:</w:t>
      </w:r>
    </w:p>
    <w:p w14:paraId="02B80A74" w14:textId="3111D727" w:rsidR="00F8103F" w:rsidRPr="00CC30DD" w:rsidRDefault="00C75456" w:rsidP="006A4F8D">
      <w:pPr>
        <w:spacing w:line="360" w:lineRule="auto"/>
        <w:ind w:firstLine="0"/>
        <w:rPr>
          <w:rFonts w:eastAsia="Times New Roman" w:cs="Times New Roman"/>
          <w:i/>
          <w:iCs/>
          <w:highlight w:val="white"/>
          <w:lang w:val="en-US"/>
        </w:rPr>
      </w:pPr>
      <w:r w:rsidRPr="00CC30DD">
        <w:rPr>
          <w:rFonts w:eastAsia="Times New Roman" w:cs="Times New Roman"/>
          <w:i/>
          <w:iCs/>
          <w:highlight w:val="white"/>
          <w:lang w:val="en-US"/>
        </w:rPr>
        <w:t xml:space="preserve">Figure showing the process of feature selection on the first training set. </w:t>
      </w:r>
      <w:r w:rsidR="006A46CC" w:rsidRPr="00CC30DD">
        <w:rPr>
          <w:rFonts w:eastAsia="Times New Roman" w:cs="Times New Roman"/>
          <w:i/>
          <w:iCs/>
          <w:highlight w:val="white"/>
          <w:lang w:val="en-US"/>
        </w:rPr>
        <w:t>Train 1</w:t>
      </w:r>
      <w:r w:rsidR="007328B5" w:rsidRPr="00CC30DD">
        <w:rPr>
          <w:rFonts w:eastAsia="Times New Roman" w:cs="Times New Roman"/>
          <w:i/>
          <w:iCs/>
          <w:highlight w:val="white"/>
          <w:lang w:val="en-US"/>
        </w:rPr>
        <w:t xml:space="preserve"> is divided up into 5 folds. </w:t>
      </w:r>
      <w:r w:rsidR="00F138E6" w:rsidRPr="00CC30DD">
        <w:rPr>
          <w:rFonts w:eastAsia="Times New Roman" w:cs="Times New Roman"/>
          <w:i/>
          <w:iCs/>
          <w:highlight w:val="white"/>
          <w:lang w:val="en-US"/>
        </w:rPr>
        <w:t>A</w:t>
      </w:r>
      <w:r w:rsidR="00750BAC" w:rsidRPr="00CC30DD">
        <w:rPr>
          <w:rFonts w:eastAsia="Times New Roman" w:cs="Times New Roman"/>
          <w:i/>
          <w:iCs/>
          <w:highlight w:val="white"/>
          <w:lang w:val="en-US"/>
        </w:rPr>
        <w:t xml:space="preserve"> single</w:t>
      </w:r>
      <w:r w:rsidR="007328B5" w:rsidRPr="00CC30DD">
        <w:rPr>
          <w:rFonts w:eastAsia="Times New Roman" w:cs="Times New Roman"/>
          <w:i/>
          <w:iCs/>
          <w:highlight w:val="white"/>
          <w:lang w:val="en-US"/>
        </w:rPr>
        <w:t xml:space="preserve"> fold is then excluded (yellow). Using cross-validation, the LASSO regression fit a range of lambda values, to find the optimal value</w:t>
      </w:r>
      <w:r w:rsidR="00B52EE9" w:rsidRPr="00CC30DD">
        <w:rPr>
          <w:rFonts w:eastAsia="Times New Roman" w:cs="Times New Roman"/>
          <w:i/>
          <w:iCs/>
          <w:highlight w:val="white"/>
          <w:lang w:val="en-US"/>
        </w:rPr>
        <w:t xml:space="preserve"> for classification on the </w:t>
      </w:r>
      <w:r w:rsidR="00D372AC" w:rsidRPr="00CC30DD">
        <w:rPr>
          <w:rFonts w:eastAsia="Times New Roman" w:cs="Times New Roman"/>
          <w:i/>
          <w:iCs/>
          <w:highlight w:val="white"/>
          <w:lang w:val="en-US"/>
        </w:rPr>
        <w:t xml:space="preserve">excluded </w:t>
      </w:r>
      <w:r w:rsidR="00B52EE9" w:rsidRPr="00CC30DD">
        <w:rPr>
          <w:rFonts w:eastAsia="Times New Roman" w:cs="Times New Roman"/>
          <w:i/>
          <w:iCs/>
          <w:highlight w:val="white"/>
          <w:lang w:val="en-US"/>
        </w:rPr>
        <w:t>fold</w:t>
      </w:r>
      <w:r w:rsidR="007328B5" w:rsidRPr="00CC30DD">
        <w:rPr>
          <w:rFonts w:eastAsia="Times New Roman" w:cs="Times New Roman"/>
          <w:i/>
          <w:iCs/>
          <w:highlight w:val="white"/>
          <w:lang w:val="en-US"/>
        </w:rPr>
        <w:t>.</w:t>
      </w:r>
      <w:r w:rsidR="006E3A43" w:rsidRPr="00CC30DD">
        <w:rPr>
          <w:rFonts w:eastAsia="Times New Roman" w:cs="Times New Roman"/>
          <w:i/>
          <w:iCs/>
          <w:highlight w:val="white"/>
          <w:lang w:val="en-US"/>
        </w:rPr>
        <w:t xml:space="preserve"> The features selected using the optimal value thus constituted the feature set.</w:t>
      </w:r>
      <w:r w:rsidR="007328B5" w:rsidRPr="00CC30DD">
        <w:rPr>
          <w:rFonts w:eastAsia="Times New Roman" w:cs="Times New Roman"/>
          <w:i/>
          <w:iCs/>
          <w:highlight w:val="white"/>
          <w:lang w:val="en-US"/>
        </w:rPr>
        <w:t xml:space="preserve"> This entire procedure </w:t>
      </w:r>
      <w:r w:rsidR="006403EF" w:rsidRPr="00CC30DD">
        <w:rPr>
          <w:rFonts w:eastAsia="Times New Roman" w:cs="Times New Roman"/>
          <w:i/>
          <w:iCs/>
          <w:highlight w:val="white"/>
          <w:lang w:val="en-US"/>
        </w:rPr>
        <w:t xml:space="preserve">was </w:t>
      </w:r>
      <w:r w:rsidR="007328B5" w:rsidRPr="00CC30DD">
        <w:rPr>
          <w:rFonts w:eastAsia="Times New Roman" w:cs="Times New Roman"/>
          <w:i/>
          <w:iCs/>
          <w:highlight w:val="white"/>
          <w:lang w:val="en-US"/>
        </w:rPr>
        <w:t xml:space="preserve">then repeated for </w:t>
      </w:r>
      <w:r w:rsidR="006068B9" w:rsidRPr="00CC30DD">
        <w:rPr>
          <w:rFonts w:eastAsia="Times New Roman" w:cs="Times New Roman"/>
          <w:i/>
          <w:iCs/>
          <w:highlight w:val="white"/>
          <w:lang w:val="en-US"/>
        </w:rPr>
        <w:t>the remaining 4 splits</w:t>
      </w:r>
      <w:r w:rsidR="00ED23F7" w:rsidRPr="00CC30DD">
        <w:rPr>
          <w:rFonts w:eastAsia="Times New Roman" w:cs="Times New Roman"/>
          <w:i/>
          <w:iCs/>
          <w:highlight w:val="white"/>
          <w:lang w:val="en-US"/>
        </w:rPr>
        <w:t>.</w:t>
      </w:r>
    </w:p>
    <w:p w14:paraId="135FDA58" w14:textId="7B8D618E" w:rsidR="003B462B" w:rsidRPr="00CC30DD" w:rsidRDefault="002A09E2" w:rsidP="006F4023">
      <w:pPr>
        <w:pStyle w:val="Heading2"/>
        <w:spacing w:line="360" w:lineRule="auto"/>
        <w:ind w:firstLine="0"/>
        <w:rPr>
          <w:rFonts w:cs="Times New Roman"/>
          <w:highlight w:val="white"/>
          <w:lang w:val="en-US"/>
        </w:rPr>
      </w:pPr>
      <w:bookmarkStart w:id="42" w:name="_Toc59447728"/>
      <w:r w:rsidRPr="00CC30DD">
        <w:rPr>
          <w:rFonts w:cs="Times New Roman"/>
          <w:highlight w:val="white"/>
          <w:lang w:val="en-US"/>
        </w:rPr>
        <w:lastRenderedPageBreak/>
        <w:t>2</w:t>
      </w:r>
      <w:r w:rsidR="003B462B" w:rsidRPr="00CC30DD">
        <w:rPr>
          <w:rFonts w:cs="Times New Roman"/>
          <w:highlight w:val="white"/>
          <w:lang w:val="en-US"/>
        </w:rPr>
        <w:t>.</w:t>
      </w:r>
      <w:r w:rsidR="00403C93" w:rsidRPr="00CC30DD">
        <w:rPr>
          <w:rFonts w:cs="Times New Roman"/>
          <w:highlight w:val="white"/>
          <w:lang w:val="en-US"/>
        </w:rPr>
        <w:t>8</w:t>
      </w:r>
      <w:r w:rsidR="008D602E" w:rsidRPr="00CC30DD">
        <w:rPr>
          <w:rFonts w:cs="Times New Roman"/>
          <w:highlight w:val="white"/>
          <w:lang w:val="en-US"/>
        </w:rPr>
        <w:t xml:space="preserve"> </w:t>
      </w:r>
      <w:r w:rsidR="007C6BE8" w:rsidRPr="00CC30DD">
        <w:rPr>
          <w:rFonts w:cs="Times New Roman"/>
          <w:highlight w:val="white"/>
          <w:lang w:val="en-US"/>
        </w:rPr>
        <w:t xml:space="preserve">Model training, </w:t>
      </w:r>
      <w:r w:rsidR="008D78C9" w:rsidRPr="00CC30DD">
        <w:rPr>
          <w:rFonts w:cs="Times New Roman"/>
          <w:highlight w:val="white"/>
          <w:lang w:val="en-US"/>
        </w:rPr>
        <w:t>tuning</w:t>
      </w:r>
      <w:r w:rsidR="007C6BE8" w:rsidRPr="00CC30DD">
        <w:rPr>
          <w:rFonts w:cs="Times New Roman"/>
          <w:highlight w:val="white"/>
          <w:lang w:val="en-US"/>
        </w:rPr>
        <w:t xml:space="preserve"> and </w:t>
      </w:r>
      <w:r w:rsidR="008D78C9" w:rsidRPr="00CC30DD">
        <w:rPr>
          <w:rFonts w:cs="Times New Roman"/>
          <w:highlight w:val="white"/>
          <w:lang w:val="en-US"/>
        </w:rPr>
        <w:t>validation</w:t>
      </w:r>
      <w:bookmarkEnd w:id="42"/>
    </w:p>
    <w:p w14:paraId="01062D8F" w14:textId="6D04F2C8" w:rsidR="00900EF9" w:rsidRPr="00CC30DD" w:rsidRDefault="00C67763" w:rsidP="006F4023">
      <w:pPr>
        <w:spacing w:line="360" w:lineRule="auto"/>
        <w:rPr>
          <w:rFonts w:cs="Times New Roman"/>
          <w:highlight w:val="white"/>
          <w:lang w:val="en-US"/>
        </w:rPr>
      </w:pPr>
      <w:r w:rsidRPr="00CC30DD">
        <w:rPr>
          <w:rFonts w:cs="Times New Roman"/>
          <w:highlight w:val="white"/>
          <w:lang w:val="en-US"/>
        </w:rPr>
        <w:t xml:space="preserve">Using the </w:t>
      </w:r>
      <w:r w:rsidR="005A5752" w:rsidRPr="00CC30DD">
        <w:rPr>
          <w:rFonts w:cs="Times New Roman"/>
          <w:highlight w:val="white"/>
          <w:lang w:val="en-US"/>
        </w:rPr>
        <w:t xml:space="preserve">5 </w:t>
      </w:r>
      <w:r w:rsidRPr="00CC30DD">
        <w:rPr>
          <w:rFonts w:cs="Times New Roman"/>
          <w:highlight w:val="white"/>
          <w:lang w:val="en-US"/>
        </w:rPr>
        <w:t>training sets and the appertaining feature set</w:t>
      </w:r>
      <w:r w:rsidR="00196986" w:rsidRPr="00CC30DD">
        <w:rPr>
          <w:rFonts w:cs="Times New Roman"/>
          <w:highlight w:val="white"/>
          <w:lang w:val="en-US"/>
        </w:rPr>
        <w:t>s</w:t>
      </w:r>
      <w:r w:rsidR="00F525B3" w:rsidRPr="00CC30DD">
        <w:rPr>
          <w:rFonts w:cs="Times New Roman"/>
          <w:highlight w:val="white"/>
          <w:lang w:val="en-US"/>
        </w:rPr>
        <w:t xml:space="preserve"> </w:t>
      </w:r>
      <w:r w:rsidR="00647D23" w:rsidRPr="00CC30DD">
        <w:rPr>
          <w:rFonts w:cs="Times New Roman"/>
          <w:highlight w:val="white"/>
          <w:lang w:val="en-US"/>
        </w:rPr>
        <w:t>for each split, 5</w:t>
      </w:r>
      <w:r w:rsidRPr="00CC30DD">
        <w:rPr>
          <w:rFonts w:cs="Times New Roman"/>
          <w:highlight w:val="white"/>
          <w:lang w:val="en-US"/>
        </w:rPr>
        <w:t xml:space="preserve"> SVM </w:t>
      </w:r>
      <w:r w:rsidR="009B21D4" w:rsidRPr="00CC30DD">
        <w:rPr>
          <w:rFonts w:cs="Times New Roman"/>
          <w:highlight w:val="white"/>
          <w:lang w:val="en-US"/>
        </w:rPr>
        <w:t xml:space="preserve">linear kernel </w:t>
      </w:r>
      <w:r w:rsidRPr="00CC30DD">
        <w:rPr>
          <w:rFonts w:cs="Times New Roman"/>
          <w:highlight w:val="white"/>
          <w:lang w:val="en-US"/>
        </w:rPr>
        <w:t>classifier</w:t>
      </w:r>
      <w:r w:rsidR="00816A9D" w:rsidRPr="00CC30DD">
        <w:rPr>
          <w:rFonts w:cs="Times New Roman"/>
          <w:highlight w:val="white"/>
          <w:lang w:val="en-US"/>
        </w:rPr>
        <w:t xml:space="preserve"> models </w:t>
      </w:r>
      <w:r w:rsidR="00F525B3" w:rsidRPr="00CC30DD">
        <w:rPr>
          <w:rFonts w:cs="Times New Roman"/>
          <w:highlight w:val="white"/>
          <w:lang w:val="en-US"/>
        </w:rPr>
        <w:t xml:space="preserve">were </w:t>
      </w:r>
      <w:r w:rsidR="00196986" w:rsidRPr="00CC30DD">
        <w:rPr>
          <w:rFonts w:cs="Times New Roman"/>
          <w:highlight w:val="white"/>
          <w:lang w:val="en-US"/>
        </w:rPr>
        <w:t>constructed</w:t>
      </w:r>
      <w:r w:rsidR="00B4294F" w:rsidRPr="00CC30DD">
        <w:rPr>
          <w:rFonts w:cs="Times New Roman"/>
          <w:highlight w:val="white"/>
          <w:lang w:val="en-US"/>
        </w:rPr>
        <w:t xml:space="preserve"> using the </w:t>
      </w:r>
      <w:proofErr w:type="spellStart"/>
      <w:r w:rsidR="00B4294F" w:rsidRPr="00CC30DD">
        <w:rPr>
          <w:rFonts w:cs="Times New Roman"/>
          <w:highlight w:val="white"/>
          <w:lang w:val="en-US"/>
        </w:rPr>
        <w:t>Scikit</w:t>
      </w:r>
      <w:proofErr w:type="spellEnd"/>
      <w:r w:rsidR="00B4294F" w:rsidRPr="00CC30DD">
        <w:rPr>
          <w:rFonts w:cs="Times New Roman"/>
          <w:highlight w:val="white"/>
          <w:lang w:val="en-US"/>
        </w:rPr>
        <w:t xml:space="preserve">-learn </w:t>
      </w:r>
      <w:r w:rsidR="00EE0D18" w:rsidRPr="00CC30DD">
        <w:rPr>
          <w:rFonts w:cs="Times New Roman"/>
          <w:highlight w:val="white"/>
          <w:lang w:val="en-US"/>
        </w:rPr>
        <w:t xml:space="preserve">module </w:t>
      </w:r>
      <w:r w:rsidR="00B4294F" w:rsidRPr="00CC30DD">
        <w:rPr>
          <w:rFonts w:cs="Times New Roman"/>
          <w:highlight w:val="white"/>
          <w:lang w:val="en-US"/>
        </w:rPr>
        <w:t xml:space="preserve">in Python </w:t>
      </w:r>
      <w:r w:rsidR="00B4294F" w:rsidRPr="00CC30DD">
        <w:rPr>
          <w:rFonts w:cs="Times New Roman"/>
          <w:highlight w:val="white"/>
          <w:lang w:val="en-US"/>
        </w:rPr>
        <w:fldChar w:fldCharType="begin"/>
      </w:r>
      <w:r w:rsidR="00B4294F" w:rsidRPr="00CC30DD">
        <w:rPr>
          <w:rFonts w:cs="Times New Roman"/>
          <w:highlight w:val="white"/>
          <w:lang w:val="en-US"/>
        </w:rPr>
        <w:instrText xml:space="preserve"> ADDIN ZOTERO_ITEM CSL_CITATION {"citationID":"MEiZNgDq","properties":{"formattedCitation":"(Pedregosa et al., 2011; Van Rossum &amp; Drake, 2009)","plainCitation":"(Pedregosa et al., 2011; Van Rossum &amp; Drake, 2009)","noteIndex":0},"citationItems":[{"id":687,"uris":["http://zotero.org/users/5126004/items/KLG43Q9Y"],"uri":["http://zotero.org/users/5126004/items/KLG43Q9Y"],"itemData":{"id":687,"type":"article-journal","abstract":"Scikit-learn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http://scikit-learn.sourceforge.net.","container-title":"Journal of Machine Learning Research","issue":"85","page":"2825-2830","source":"Journal of Machine Learning Research","title":"Scikit-learn: Machine Learning in Python","title-short":"Scikit-learn","volume":"12","author":[{"family":"Pedregosa","given":"Fabian"},{"family":"Varoquaux","given":"Gaël"},{"family":"Gramfort","given":"Alexandre"},{"family":"Michel","given":"Vincent"},{"family":"Thirion","given":"Bertrand"},{"family":"Grisel","given":"Olivier"},{"family":"Blondel","given":"Mathieu"},{"family":"Prettenhofer","given":"Peter"},{"family":"Weiss","given":"Ron"},{"family":"Dubourg","given":"Vincent"},{"family":"Vanderplas","given":"Jake"},{"family":"Passos","given":"Alexandre"},{"family":"Cournapeau","given":"David"},{"family":"Brucher","given":"Matthieu"},{"family":"Perrot","given":"Matthieu"},{"family":"Duchesnay","given":"Édouard"}],"issued":{"date-parts":[["2011"]]}}},{"id":689,"uris":["http://zotero.org/users/5126004/items/AYEHQBPQ"],"uri":["http://zotero.org/users/5126004/items/AYEHQBPQ"],"itemData":{"id":689,"type":"book","event-place":"Scotts Valley, CA","ISBN":"1-4414-1269-7","publisher":"CreateSpace","publisher-place":"Scotts Valley, CA","title":"Python 3 Reference Manual","author":[{"family":"Van Rossum","given":"Guido"},{"family":"Drake","given":"Fred L."}],"issued":{"date-parts":[["2009"]]}}}],"schema":"https://github.com/citation-style-language/schema/raw/master/csl-citation.json"} </w:instrText>
      </w:r>
      <w:r w:rsidR="00B4294F" w:rsidRPr="00CC30DD">
        <w:rPr>
          <w:rFonts w:cs="Times New Roman"/>
          <w:highlight w:val="white"/>
          <w:lang w:val="en-US"/>
        </w:rPr>
        <w:fldChar w:fldCharType="separate"/>
      </w:r>
      <w:r w:rsidR="00B4294F" w:rsidRPr="00CC30DD">
        <w:rPr>
          <w:rFonts w:cs="Times New Roman"/>
          <w:highlight w:val="white"/>
          <w:lang w:val="en-US"/>
        </w:rPr>
        <w:t>(Pedregosa et al., 2011; Van Rossum &amp; Drake, 2009)</w:t>
      </w:r>
      <w:r w:rsidR="00B4294F" w:rsidRPr="00CC30DD">
        <w:rPr>
          <w:rFonts w:cs="Times New Roman"/>
          <w:highlight w:val="white"/>
          <w:lang w:val="en-US"/>
        </w:rPr>
        <w:fldChar w:fldCharType="end"/>
      </w:r>
      <w:r w:rsidR="00F525B3" w:rsidRPr="00CC30DD">
        <w:rPr>
          <w:rFonts w:cs="Times New Roman"/>
          <w:highlight w:val="white"/>
          <w:lang w:val="en-US"/>
        </w:rPr>
        <w:t>.</w:t>
      </w:r>
      <w:r w:rsidR="00DF369B" w:rsidRPr="00CC30DD">
        <w:rPr>
          <w:rFonts w:cs="Times New Roman"/>
          <w:highlight w:val="white"/>
          <w:lang w:val="en-US"/>
        </w:rPr>
        <w:t xml:space="preserve"> </w:t>
      </w:r>
      <w:r w:rsidR="009216BA" w:rsidRPr="00CC30DD">
        <w:rPr>
          <w:rFonts w:cs="Times New Roman"/>
          <w:highlight w:val="white"/>
          <w:lang w:val="en-US"/>
        </w:rPr>
        <w:t xml:space="preserve">The </w:t>
      </w:r>
      <w:r w:rsidR="00264B34" w:rsidRPr="00CC30DD">
        <w:rPr>
          <w:rFonts w:cs="Times New Roman"/>
          <w:highlight w:val="white"/>
          <w:lang w:val="en-US"/>
        </w:rPr>
        <w:t xml:space="preserve">SVM classifiers </w:t>
      </w:r>
      <w:r w:rsidR="00DF369B" w:rsidRPr="00CC30DD">
        <w:rPr>
          <w:rFonts w:cs="Times New Roman"/>
          <w:highlight w:val="white"/>
          <w:lang w:val="en-US"/>
        </w:rPr>
        <w:t xml:space="preserve">were </w:t>
      </w:r>
      <w:r w:rsidR="00A10C89" w:rsidRPr="00CC30DD">
        <w:rPr>
          <w:rFonts w:cs="Times New Roman"/>
          <w:highlight w:val="white"/>
          <w:lang w:val="en-US"/>
        </w:rPr>
        <w:t xml:space="preserve">then </w:t>
      </w:r>
      <w:r w:rsidR="00903614" w:rsidRPr="00CC30DD">
        <w:rPr>
          <w:rFonts w:cs="Times New Roman"/>
          <w:highlight w:val="white"/>
          <w:lang w:val="en-US"/>
        </w:rPr>
        <w:t>validated</w:t>
      </w:r>
      <w:r w:rsidR="00DF369B" w:rsidRPr="00CC30DD">
        <w:rPr>
          <w:rFonts w:cs="Times New Roman"/>
          <w:highlight w:val="white"/>
          <w:lang w:val="en-US"/>
        </w:rPr>
        <w:t xml:space="preserve"> on the appropriate </w:t>
      </w:r>
      <w:r w:rsidR="0007688C" w:rsidRPr="00CC30DD">
        <w:rPr>
          <w:rFonts w:cs="Times New Roman"/>
          <w:highlight w:val="white"/>
          <w:lang w:val="en-US"/>
        </w:rPr>
        <w:t xml:space="preserve">validation </w:t>
      </w:r>
      <w:r w:rsidR="00DF369B" w:rsidRPr="00CC30DD">
        <w:rPr>
          <w:rFonts w:cs="Times New Roman"/>
          <w:highlight w:val="white"/>
          <w:lang w:val="en-US"/>
        </w:rPr>
        <w:t>sets</w:t>
      </w:r>
      <w:r w:rsidR="0007688C" w:rsidRPr="00CC30DD">
        <w:rPr>
          <w:rFonts w:cs="Times New Roman"/>
          <w:highlight w:val="white"/>
          <w:lang w:val="en-US"/>
        </w:rPr>
        <w:t>, repeatedly using a range of C-parameters</w:t>
      </w:r>
      <w:r w:rsidR="009216BA" w:rsidRPr="00CC30DD">
        <w:rPr>
          <w:rFonts w:cs="Times New Roman"/>
          <w:highlight w:val="white"/>
          <w:lang w:val="en-US"/>
        </w:rPr>
        <w:t>.</w:t>
      </w:r>
      <w:r w:rsidR="00475FEE" w:rsidRPr="00CC30DD">
        <w:rPr>
          <w:rFonts w:cs="Times New Roman"/>
          <w:highlight w:val="white"/>
          <w:lang w:val="en-US"/>
        </w:rPr>
        <w:t xml:space="preserve"> P</w:t>
      </w:r>
      <w:r w:rsidR="004E6F2A" w:rsidRPr="00CC30DD">
        <w:rPr>
          <w:rFonts w:cs="Times New Roman"/>
          <w:highlight w:val="white"/>
          <w:lang w:val="en-US"/>
        </w:rPr>
        <w:t>erformance was tracked using the metrics specified in section 2.7</w:t>
      </w:r>
      <w:r w:rsidR="00F763C9" w:rsidRPr="00CC30DD">
        <w:rPr>
          <w:rFonts w:cs="Times New Roman"/>
          <w:highlight w:val="white"/>
          <w:lang w:val="en-US"/>
        </w:rPr>
        <w:t>.</w:t>
      </w:r>
      <w:r w:rsidR="00723A84" w:rsidRPr="00CC30DD">
        <w:rPr>
          <w:rFonts w:cs="Times New Roman"/>
          <w:highlight w:val="white"/>
          <w:lang w:val="en-US"/>
        </w:rPr>
        <w:t xml:space="preserve"> The default C</w:t>
      </w:r>
      <w:r w:rsidR="007248D4" w:rsidRPr="00CC30DD">
        <w:rPr>
          <w:rFonts w:cs="Times New Roman"/>
          <w:highlight w:val="white"/>
          <w:lang w:val="en-US"/>
        </w:rPr>
        <w:t xml:space="preserve">-parameter </w:t>
      </w:r>
      <w:r w:rsidR="00AE217D" w:rsidRPr="00CC30DD">
        <w:rPr>
          <w:rFonts w:cs="Times New Roman"/>
          <w:highlight w:val="white"/>
          <w:lang w:val="en-US"/>
        </w:rPr>
        <w:t>of 1 was found optimal for classificatio</w:t>
      </w:r>
      <w:r w:rsidR="007D4461" w:rsidRPr="00CC30DD">
        <w:rPr>
          <w:rFonts w:cs="Times New Roman"/>
          <w:highlight w:val="white"/>
          <w:lang w:val="en-US"/>
        </w:rPr>
        <w:t>n</w:t>
      </w:r>
      <w:r w:rsidR="00BD3BBA" w:rsidRPr="00CC30DD">
        <w:rPr>
          <w:rFonts w:cs="Times New Roman"/>
          <w:highlight w:val="white"/>
          <w:lang w:val="en-US"/>
        </w:rPr>
        <w:t xml:space="preserve"> and was used for training all 5 models before the final testing.</w:t>
      </w:r>
    </w:p>
    <w:p w14:paraId="19C3AB82" w14:textId="6251A2EF" w:rsidR="005F17D1" w:rsidRPr="00CC30DD" w:rsidRDefault="00642CE7" w:rsidP="00EB344B">
      <w:pPr>
        <w:pStyle w:val="Heading2"/>
        <w:ind w:firstLine="0"/>
        <w:rPr>
          <w:rFonts w:cs="Times New Roman"/>
          <w:highlight w:val="white"/>
          <w:lang w:val="en-US"/>
        </w:rPr>
      </w:pPr>
      <w:bookmarkStart w:id="43" w:name="_Toc59447729"/>
      <w:r w:rsidRPr="00CC30DD">
        <w:rPr>
          <w:rFonts w:cs="Times New Roman"/>
          <w:highlight w:val="white"/>
          <w:lang w:val="en-US"/>
        </w:rPr>
        <w:t>2.9 Test and evaluation</w:t>
      </w:r>
      <w:bookmarkEnd w:id="43"/>
    </w:p>
    <w:p w14:paraId="2B6DC791" w14:textId="051982A1" w:rsidR="00F232AC" w:rsidRPr="00CC30DD" w:rsidRDefault="00F232AC" w:rsidP="00F232AC">
      <w:pPr>
        <w:pStyle w:val="Heading3"/>
        <w:ind w:firstLine="0"/>
        <w:rPr>
          <w:rFonts w:cs="Times New Roman"/>
          <w:highlight w:val="white"/>
          <w:lang w:val="en-US"/>
        </w:rPr>
      </w:pPr>
      <w:bookmarkStart w:id="44" w:name="_Toc59447730"/>
      <w:r w:rsidRPr="00CC30DD">
        <w:rPr>
          <w:rFonts w:cs="Times New Roman"/>
          <w:highlight w:val="white"/>
          <w:lang w:val="en-US"/>
        </w:rPr>
        <w:t>2.9.1 Testing the models</w:t>
      </w:r>
      <w:bookmarkEnd w:id="44"/>
    </w:p>
    <w:p w14:paraId="7CC5EEE8" w14:textId="06E486B1" w:rsidR="005410DB" w:rsidRPr="00CC30DD" w:rsidRDefault="00197BCB" w:rsidP="00934FC0">
      <w:pPr>
        <w:spacing w:line="360" w:lineRule="auto"/>
        <w:rPr>
          <w:rFonts w:cs="Times New Roman"/>
          <w:i/>
          <w:iCs/>
          <w:highlight w:val="white"/>
          <w:lang w:val="en-US"/>
        </w:rPr>
      </w:pPr>
      <w:r w:rsidRPr="00CC30DD">
        <w:rPr>
          <w:rFonts w:cs="Times New Roman"/>
          <w:highlight w:val="white"/>
          <w:lang w:val="en-US"/>
        </w:rPr>
        <w:t xml:space="preserve">The 5 models </w:t>
      </w:r>
      <w:r w:rsidR="00C93F33" w:rsidRPr="00CC30DD">
        <w:rPr>
          <w:rFonts w:cs="Times New Roman"/>
          <w:highlight w:val="white"/>
          <w:lang w:val="en-US"/>
        </w:rPr>
        <w:t xml:space="preserve">were then assigned to </w:t>
      </w:r>
      <w:r w:rsidR="00181A76" w:rsidRPr="00CC30DD">
        <w:rPr>
          <w:rFonts w:cs="Times New Roman"/>
          <w:highlight w:val="white"/>
          <w:lang w:val="en-US"/>
        </w:rPr>
        <w:t xml:space="preserve">distinguish </w:t>
      </w:r>
      <w:r w:rsidR="001C7EA1" w:rsidRPr="00CC30DD">
        <w:rPr>
          <w:rFonts w:cs="Times New Roman"/>
          <w:highlight w:val="white"/>
          <w:lang w:val="en-US"/>
        </w:rPr>
        <w:t xml:space="preserve">schizophrenia </w:t>
      </w:r>
      <w:r w:rsidR="00BA34BF" w:rsidRPr="00CC30DD">
        <w:rPr>
          <w:rFonts w:cs="Times New Roman"/>
          <w:highlight w:val="white"/>
          <w:lang w:val="en-US"/>
        </w:rPr>
        <w:t>voice recordings from the test set</w:t>
      </w:r>
      <w:r w:rsidR="00D64909" w:rsidRPr="00CC30DD">
        <w:rPr>
          <w:rFonts w:cs="Times New Roman"/>
          <w:highlight w:val="white"/>
          <w:lang w:val="en-US"/>
        </w:rPr>
        <w:t>. A</w:t>
      </w:r>
      <w:r w:rsidR="00955D43" w:rsidRPr="00CC30DD">
        <w:rPr>
          <w:rFonts w:cs="Times New Roman"/>
          <w:highlight w:val="white"/>
          <w:lang w:val="en-US"/>
        </w:rPr>
        <w:t xml:space="preserve">n ensemble model </w:t>
      </w:r>
      <w:r w:rsidR="00D64909" w:rsidRPr="00CC30DD">
        <w:rPr>
          <w:rFonts w:cs="Times New Roman"/>
          <w:highlight w:val="white"/>
          <w:lang w:val="en-US"/>
        </w:rPr>
        <w:t xml:space="preserve">was furthermore </w:t>
      </w:r>
      <w:r w:rsidR="00955D43" w:rsidRPr="00CC30DD">
        <w:rPr>
          <w:rFonts w:cs="Times New Roman"/>
          <w:highlight w:val="white"/>
          <w:lang w:val="en-US"/>
        </w:rPr>
        <w:t xml:space="preserve">created. This </w:t>
      </w:r>
      <w:r w:rsidR="00E60293" w:rsidRPr="00CC30DD">
        <w:rPr>
          <w:rFonts w:cs="Times New Roman"/>
          <w:highlight w:val="white"/>
          <w:lang w:val="en-US"/>
        </w:rPr>
        <w:t xml:space="preserve">ensemble </w:t>
      </w:r>
      <w:r w:rsidR="00955D43" w:rsidRPr="00CC30DD">
        <w:rPr>
          <w:rFonts w:cs="Times New Roman"/>
          <w:highlight w:val="white"/>
          <w:lang w:val="en-US"/>
        </w:rPr>
        <w:t>model used the previously mentioned model</w:t>
      </w:r>
      <w:r w:rsidR="00AD5634" w:rsidRPr="00CC30DD">
        <w:rPr>
          <w:rFonts w:cs="Times New Roman"/>
          <w:highlight w:val="white"/>
          <w:lang w:val="en-US"/>
        </w:rPr>
        <w:t>s</w:t>
      </w:r>
      <w:r w:rsidR="00955D43" w:rsidRPr="00CC30DD">
        <w:rPr>
          <w:rFonts w:cs="Times New Roman"/>
          <w:highlight w:val="white"/>
          <w:lang w:val="en-US"/>
        </w:rPr>
        <w:t xml:space="preserve"> as constituents and its predictions was the majority vote. </w:t>
      </w:r>
      <w:r w:rsidR="008C6044" w:rsidRPr="00CC30DD">
        <w:rPr>
          <w:rFonts w:cs="Times New Roman"/>
          <w:highlight w:val="white"/>
          <w:lang w:val="en-US"/>
        </w:rPr>
        <w:t>I</w:t>
      </w:r>
      <w:r w:rsidR="00F37998" w:rsidRPr="00CC30DD">
        <w:rPr>
          <w:rFonts w:cs="Times New Roman"/>
          <w:highlight w:val="white"/>
          <w:lang w:val="en-US"/>
        </w:rPr>
        <w:t>f</w:t>
      </w:r>
      <w:r w:rsidR="008C6044" w:rsidRPr="00CC30DD">
        <w:rPr>
          <w:rFonts w:cs="Times New Roman"/>
          <w:highlight w:val="white"/>
          <w:lang w:val="en-US"/>
        </w:rPr>
        <w:t xml:space="preserve"> for example</w:t>
      </w:r>
      <w:r w:rsidR="00F37998" w:rsidRPr="00CC30DD">
        <w:rPr>
          <w:rFonts w:cs="Times New Roman"/>
          <w:highlight w:val="white"/>
          <w:lang w:val="en-US"/>
        </w:rPr>
        <w:t xml:space="preserve"> 3 out of 5 models predicted ‘schizophrenia’ </w:t>
      </w:r>
      <w:r w:rsidR="009E0317" w:rsidRPr="00CC30DD">
        <w:rPr>
          <w:rFonts w:cs="Times New Roman"/>
          <w:highlight w:val="white"/>
          <w:lang w:val="en-US"/>
        </w:rPr>
        <w:t xml:space="preserve">for a </w:t>
      </w:r>
      <w:r w:rsidR="00880F2C" w:rsidRPr="00CC30DD">
        <w:rPr>
          <w:rFonts w:cs="Times New Roman"/>
          <w:highlight w:val="white"/>
          <w:lang w:val="en-US"/>
        </w:rPr>
        <w:t>recording,</w:t>
      </w:r>
      <w:r w:rsidR="00AC185C" w:rsidRPr="00CC30DD">
        <w:rPr>
          <w:rFonts w:cs="Times New Roman"/>
          <w:highlight w:val="white"/>
          <w:lang w:val="en-US"/>
        </w:rPr>
        <w:t xml:space="preserve"> </w:t>
      </w:r>
      <w:r w:rsidR="00F37998" w:rsidRPr="00CC30DD">
        <w:rPr>
          <w:rFonts w:cs="Times New Roman"/>
          <w:highlight w:val="white"/>
          <w:lang w:val="en-US"/>
        </w:rPr>
        <w:t>then this was also the vote of the ensemble model.</w:t>
      </w:r>
      <w:r w:rsidR="003B1FED" w:rsidRPr="00CC30DD">
        <w:rPr>
          <w:rFonts w:cs="Times New Roman"/>
          <w:highlight w:val="white"/>
          <w:lang w:val="en-US"/>
        </w:rPr>
        <w:t xml:space="preserve"> Performance on the testing set was then evaluated for the </w:t>
      </w:r>
      <w:r w:rsidR="00F438E1" w:rsidRPr="00CC30DD">
        <w:rPr>
          <w:rFonts w:cs="Times New Roman"/>
          <w:highlight w:val="white"/>
          <w:lang w:val="en-US"/>
        </w:rPr>
        <w:t>6</w:t>
      </w:r>
      <w:r w:rsidR="003B1FED" w:rsidRPr="00CC30DD">
        <w:rPr>
          <w:rFonts w:cs="Times New Roman"/>
          <w:highlight w:val="white"/>
          <w:lang w:val="en-US"/>
        </w:rPr>
        <w:t xml:space="preserve"> models using relevant metrics.</w:t>
      </w:r>
      <w:r w:rsidR="00AC15DA" w:rsidRPr="00CC30DD">
        <w:rPr>
          <w:rFonts w:cs="Times New Roman"/>
          <w:highlight w:val="white"/>
          <w:lang w:val="en-US"/>
        </w:rPr>
        <w:t xml:space="preserve"> </w:t>
      </w:r>
      <w:r w:rsidR="002B6604" w:rsidRPr="00CC30DD">
        <w:rPr>
          <w:rFonts w:cs="Times New Roman"/>
          <w:highlight w:val="white"/>
          <w:lang w:val="en-US"/>
        </w:rPr>
        <w:t>To allow for insights into within-sample performance, the 5 models were also</w:t>
      </w:r>
      <w:r w:rsidR="00293551" w:rsidRPr="00CC30DD">
        <w:rPr>
          <w:rFonts w:cs="Times New Roman"/>
          <w:highlight w:val="white"/>
          <w:lang w:val="en-US"/>
        </w:rPr>
        <w:t xml:space="preserve"> assigned to predict the recordings that the models had learned from </w:t>
      </w:r>
      <w:r w:rsidR="00CF4D4C" w:rsidRPr="00CC30DD">
        <w:rPr>
          <w:rFonts w:cs="Times New Roman"/>
          <w:highlight w:val="white"/>
          <w:lang w:val="en-US"/>
        </w:rPr>
        <w:t>(</w:t>
      </w:r>
      <w:r w:rsidR="002F3A6E" w:rsidRPr="00CC30DD">
        <w:rPr>
          <w:rFonts w:cs="Times New Roman"/>
          <w:highlight w:val="white"/>
          <w:lang w:val="en-US"/>
        </w:rPr>
        <w:t>training set 1-5</w:t>
      </w:r>
      <w:r w:rsidR="00CF4D4C" w:rsidRPr="00CC30DD">
        <w:rPr>
          <w:rFonts w:cs="Times New Roman"/>
          <w:highlight w:val="white"/>
          <w:lang w:val="en-US"/>
        </w:rPr>
        <w:t>)</w:t>
      </w:r>
      <w:r w:rsidR="002F3A6E" w:rsidRPr="00CC30DD">
        <w:rPr>
          <w:rFonts w:cs="Times New Roman"/>
          <w:highlight w:val="white"/>
          <w:lang w:val="en-US"/>
        </w:rPr>
        <w:t>. They also predicted the recordings from the validation sets</w:t>
      </w:r>
      <w:r w:rsidR="006E0502" w:rsidRPr="00CC30DD">
        <w:rPr>
          <w:rFonts w:cs="Times New Roman"/>
          <w:highlight w:val="white"/>
          <w:lang w:val="en-US"/>
        </w:rPr>
        <w:t>.</w:t>
      </w:r>
    </w:p>
    <w:p w14:paraId="5176A2DD" w14:textId="762245F4" w:rsidR="008D602E" w:rsidRPr="00CC30DD" w:rsidRDefault="002A09E2" w:rsidP="000949A9">
      <w:pPr>
        <w:pStyle w:val="Heading3"/>
        <w:ind w:firstLine="0"/>
        <w:rPr>
          <w:rFonts w:cs="Times New Roman"/>
          <w:highlight w:val="white"/>
          <w:lang w:val="en-US"/>
        </w:rPr>
      </w:pPr>
      <w:bookmarkStart w:id="45" w:name="_Toc59447731"/>
      <w:r w:rsidRPr="00CC30DD">
        <w:rPr>
          <w:rFonts w:cs="Times New Roman"/>
          <w:highlight w:val="white"/>
          <w:lang w:val="en-US"/>
        </w:rPr>
        <w:t>2</w:t>
      </w:r>
      <w:r w:rsidR="008D602E" w:rsidRPr="00CC30DD">
        <w:rPr>
          <w:rFonts w:cs="Times New Roman"/>
          <w:highlight w:val="white"/>
          <w:lang w:val="en-US"/>
        </w:rPr>
        <w:t>.</w:t>
      </w:r>
      <w:r w:rsidR="00403C93" w:rsidRPr="00CC30DD">
        <w:rPr>
          <w:rFonts w:cs="Times New Roman"/>
          <w:highlight w:val="white"/>
          <w:lang w:val="en-US"/>
        </w:rPr>
        <w:t>9</w:t>
      </w:r>
      <w:r w:rsidR="002B4A85" w:rsidRPr="00CC30DD">
        <w:rPr>
          <w:rFonts w:cs="Times New Roman"/>
          <w:highlight w:val="white"/>
          <w:lang w:val="en-US"/>
        </w:rPr>
        <w:t>.</w:t>
      </w:r>
      <w:r w:rsidR="00F232AC" w:rsidRPr="00CC30DD">
        <w:rPr>
          <w:rFonts w:cs="Times New Roman"/>
          <w:highlight w:val="white"/>
          <w:lang w:val="en-US"/>
        </w:rPr>
        <w:t>2</w:t>
      </w:r>
      <w:r w:rsidR="008D602E" w:rsidRPr="00CC30DD">
        <w:rPr>
          <w:rFonts w:cs="Times New Roman"/>
          <w:highlight w:val="white"/>
          <w:lang w:val="en-US"/>
        </w:rPr>
        <w:t xml:space="preserve"> </w:t>
      </w:r>
      <w:r w:rsidR="00751BC1" w:rsidRPr="00CC30DD">
        <w:rPr>
          <w:rFonts w:cs="Times New Roman"/>
          <w:highlight w:val="white"/>
          <w:lang w:val="en-US"/>
        </w:rPr>
        <w:t>E</w:t>
      </w:r>
      <w:r w:rsidR="009C6993" w:rsidRPr="00CC30DD">
        <w:rPr>
          <w:rFonts w:cs="Times New Roman"/>
          <w:highlight w:val="white"/>
          <w:lang w:val="en-US"/>
        </w:rPr>
        <w:t>valuation metrics</w:t>
      </w:r>
      <w:bookmarkEnd w:id="45"/>
    </w:p>
    <w:p w14:paraId="3BF40B5B" w14:textId="48429547" w:rsidR="009F1BBF" w:rsidRPr="00CC30DD" w:rsidRDefault="009B318F" w:rsidP="006F4023">
      <w:pPr>
        <w:spacing w:line="360" w:lineRule="auto"/>
        <w:rPr>
          <w:rFonts w:cs="Times New Roman"/>
          <w:lang w:val="en-US"/>
        </w:rPr>
      </w:pPr>
      <w:r w:rsidRPr="00CC30DD">
        <w:rPr>
          <w:rFonts w:cs="Times New Roman"/>
          <w:highlight w:val="white"/>
          <w:lang w:val="en-US"/>
        </w:rPr>
        <w:t>For evaluating the performance of the models</w:t>
      </w:r>
      <w:r w:rsidR="005076AA" w:rsidRPr="00CC30DD">
        <w:rPr>
          <w:rFonts w:cs="Times New Roman"/>
          <w:highlight w:val="white"/>
          <w:lang w:val="en-US"/>
        </w:rPr>
        <w:t>,</w:t>
      </w:r>
      <w:r w:rsidR="00DE2C31" w:rsidRPr="00CC30DD">
        <w:rPr>
          <w:rFonts w:cs="Times New Roman"/>
          <w:highlight w:val="white"/>
          <w:lang w:val="en-US"/>
        </w:rPr>
        <w:t xml:space="preserve"> </w:t>
      </w:r>
      <w:r w:rsidR="00E923F6" w:rsidRPr="00CC30DD">
        <w:rPr>
          <w:rFonts w:cs="Times New Roman"/>
          <w:highlight w:val="white"/>
          <w:lang w:val="en-US"/>
        </w:rPr>
        <w:t>several</w:t>
      </w:r>
      <w:r w:rsidR="00DE2C31" w:rsidRPr="00CC30DD">
        <w:rPr>
          <w:rFonts w:cs="Times New Roman"/>
          <w:highlight w:val="white"/>
          <w:lang w:val="en-US"/>
        </w:rPr>
        <w:t xml:space="preserve"> metrics conveying information about the classification </w:t>
      </w:r>
      <w:r w:rsidR="00A02802" w:rsidRPr="00CC30DD">
        <w:rPr>
          <w:rFonts w:cs="Times New Roman"/>
          <w:highlight w:val="white"/>
          <w:lang w:val="en-US"/>
        </w:rPr>
        <w:t xml:space="preserve">was </w:t>
      </w:r>
      <w:r w:rsidR="00DE2C31" w:rsidRPr="00CC30DD">
        <w:rPr>
          <w:rFonts w:cs="Times New Roman"/>
          <w:highlight w:val="white"/>
          <w:lang w:val="en-US"/>
        </w:rPr>
        <w:t>provided.</w:t>
      </w:r>
      <w:r w:rsidR="00A02F3B" w:rsidRPr="00CC30DD">
        <w:rPr>
          <w:rFonts w:cs="Times New Roman"/>
          <w:highlight w:val="white"/>
          <w:lang w:val="en-US"/>
        </w:rPr>
        <w:t xml:space="preserve"> </w:t>
      </w:r>
      <w:r w:rsidR="00D50A4D" w:rsidRPr="00CC30DD">
        <w:rPr>
          <w:rFonts w:cs="Times New Roman"/>
          <w:highlight w:val="white"/>
          <w:lang w:val="en-US"/>
        </w:rPr>
        <w:t>Information on p</w:t>
      </w:r>
      <w:r w:rsidR="00A02F3B" w:rsidRPr="00CC30DD">
        <w:rPr>
          <w:rFonts w:cs="Times New Roman"/>
          <w:highlight w:val="white"/>
          <w:lang w:val="en-US"/>
        </w:rPr>
        <w:t>recision</w:t>
      </w:r>
      <w:r w:rsidR="002F0BFD" w:rsidRPr="00CC30DD">
        <w:rPr>
          <w:rFonts w:cs="Times New Roman"/>
          <w:highlight w:val="white"/>
          <w:lang w:val="en-US"/>
        </w:rPr>
        <w:t xml:space="preserve">, </w:t>
      </w:r>
      <w:r w:rsidR="00D50A4D" w:rsidRPr="00CC30DD">
        <w:rPr>
          <w:rFonts w:cs="Times New Roman"/>
          <w:highlight w:val="white"/>
          <w:lang w:val="en-US"/>
        </w:rPr>
        <w:t>r</w:t>
      </w:r>
      <w:r w:rsidR="00303D0E" w:rsidRPr="00CC30DD">
        <w:rPr>
          <w:rFonts w:cs="Times New Roman"/>
          <w:highlight w:val="white"/>
          <w:lang w:val="en-US"/>
        </w:rPr>
        <w:t xml:space="preserve">ecall </w:t>
      </w:r>
      <w:r w:rsidR="002F0BFD" w:rsidRPr="00CC30DD">
        <w:rPr>
          <w:rFonts w:cs="Times New Roman"/>
          <w:highlight w:val="white"/>
          <w:lang w:val="en-US"/>
        </w:rPr>
        <w:t xml:space="preserve">and </w:t>
      </w:r>
      <w:r w:rsidR="00345DBA" w:rsidRPr="00CC30DD">
        <w:rPr>
          <w:rFonts w:cs="Times New Roman"/>
          <w:highlight w:val="white"/>
          <w:lang w:val="en-US"/>
        </w:rPr>
        <w:t>F</w:t>
      </w:r>
      <w:r w:rsidR="002F0BFD" w:rsidRPr="00CC30DD">
        <w:rPr>
          <w:rFonts w:cs="Times New Roman"/>
          <w:highlight w:val="white"/>
          <w:lang w:val="en-US"/>
        </w:rPr>
        <w:t>1-</w:t>
      </w:r>
      <w:r w:rsidR="00345DBA" w:rsidRPr="00CC30DD">
        <w:rPr>
          <w:rFonts w:cs="Times New Roman"/>
          <w:highlight w:val="white"/>
          <w:lang w:val="en-US"/>
        </w:rPr>
        <w:t xml:space="preserve">scores </w:t>
      </w:r>
      <w:r w:rsidR="00CD05A7" w:rsidRPr="00CC30DD">
        <w:rPr>
          <w:rFonts w:cs="Times New Roman"/>
          <w:highlight w:val="white"/>
          <w:lang w:val="en-US"/>
        </w:rPr>
        <w:t xml:space="preserve">for </w:t>
      </w:r>
      <w:r w:rsidR="00D50A4D" w:rsidRPr="00CC30DD">
        <w:rPr>
          <w:rFonts w:cs="Times New Roman"/>
          <w:highlight w:val="white"/>
          <w:lang w:val="en-US"/>
        </w:rPr>
        <w:t>each class (</w:t>
      </w:r>
      <w:r w:rsidR="005919FC" w:rsidRPr="00CC30DD">
        <w:rPr>
          <w:rFonts w:cs="Times New Roman"/>
          <w:highlight w:val="white"/>
          <w:lang w:val="en-US"/>
        </w:rPr>
        <w:t xml:space="preserve">controls </w:t>
      </w:r>
      <w:r w:rsidR="00D50A4D" w:rsidRPr="00CC30DD">
        <w:rPr>
          <w:rFonts w:cs="Times New Roman"/>
          <w:highlight w:val="white"/>
          <w:lang w:val="en-US"/>
        </w:rPr>
        <w:t xml:space="preserve">and </w:t>
      </w:r>
      <w:r w:rsidR="005919FC" w:rsidRPr="00CC30DD">
        <w:rPr>
          <w:rFonts w:cs="Times New Roman"/>
          <w:highlight w:val="white"/>
          <w:lang w:val="en-US"/>
        </w:rPr>
        <w:t>patients</w:t>
      </w:r>
      <w:r w:rsidR="00D50A4D" w:rsidRPr="00CC30DD">
        <w:rPr>
          <w:rFonts w:cs="Times New Roman"/>
          <w:highlight w:val="white"/>
          <w:lang w:val="en-US"/>
        </w:rPr>
        <w:t>)</w:t>
      </w:r>
      <w:r w:rsidR="001D107B" w:rsidRPr="00CC30DD">
        <w:rPr>
          <w:rFonts w:cs="Times New Roman"/>
          <w:highlight w:val="white"/>
          <w:lang w:val="en-US"/>
        </w:rPr>
        <w:t xml:space="preserve"> was provided</w:t>
      </w:r>
      <w:r w:rsidR="00CD05A7" w:rsidRPr="00CC30DD">
        <w:rPr>
          <w:rFonts w:cs="Times New Roman"/>
          <w:highlight w:val="white"/>
          <w:lang w:val="en-US"/>
        </w:rPr>
        <w:t xml:space="preserve">, </w:t>
      </w:r>
      <w:r w:rsidR="001D107B" w:rsidRPr="00CC30DD">
        <w:rPr>
          <w:rFonts w:cs="Times New Roman"/>
          <w:highlight w:val="white"/>
          <w:lang w:val="en-US"/>
        </w:rPr>
        <w:t xml:space="preserve">along with a </w:t>
      </w:r>
      <w:r w:rsidR="00CD05A7" w:rsidRPr="00CC30DD">
        <w:rPr>
          <w:rFonts w:cs="Times New Roman"/>
          <w:highlight w:val="white"/>
          <w:lang w:val="en-US"/>
        </w:rPr>
        <w:t>macro average F1-score</w:t>
      </w:r>
      <w:r w:rsidR="004053B7" w:rsidRPr="00CC30DD">
        <w:rPr>
          <w:rFonts w:cs="Times New Roman"/>
          <w:highlight w:val="white"/>
          <w:lang w:val="en-US"/>
        </w:rPr>
        <w:t xml:space="preserve">, </w:t>
      </w:r>
      <w:r w:rsidR="00706A85" w:rsidRPr="00CC30DD">
        <w:rPr>
          <w:rFonts w:cs="Times New Roman"/>
          <w:highlight w:val="white"/>
          <w:lang w:val="en-US"/>
        </w:rPr>
        <w:t xml:space="preserve">accuracy and baseline accuracy. </w:t>
      </w:r>
      <w:r w:rsidR="0023028E" w:rsidRPr="00CC30DD">
        <w:rPr>
          <w:rFonts w:cs="Times New Roman"/>
          <w:highlight w:val="white"/>
          <w:lang w:val="en-US"/>
        </w:rPr>
        <w:t xml:space="preserve">Moreover, confusion matrices </w:t>
      </w:r>
      <w:r w:rsidR="00C21CAD" w:rsidRPr="00CC30DD">
        <w:rPr>
          <w:rFonts w:cs="Times New Roman"/>
          <w:highlight w:val="white"/>
          <w:lang w:val="en-US"/>
        </w:rPr>
        <w:t xml:space="preserve">are </w:t>
      </w:r>
      <w:r w:rsidR="0023028E" w:rsidRPr="00CC30DD">
        <w:rPr>
          <w:rFonts w:cs="Times New Roman"/>
          <w:highlight w:val="white"/>
          <w:lang w:val="en-US"/>
        </w:rPr>
        <w:t xml:space="preserve">provided as they convey the whole picture of </w:t>
      </w:r>
      <w:r w:rsidR="003F3E8B" w:rsidRPr="00CC30DD">
        <w:rPr>
          <w:rFonts w:cs="Times New Roman"/>
          <w:highlight w:val="white"/>
          <w:lang w:val="en-US"/>
        </w:rPr>
        <w:t xml:space="preserve">performance </w:t>
      </w:r>
      <w:r w:rsidR="0023028E" w:rsidRPr="00CC30DD">
        <w:rPr>
          <w:rFonts w:cs="Times New Roman"/>
          <w:highlight w:val="white"/>
          <w:lang w:val="en-US"/>
        </w:rPr>
        <w:t xml:space="preserve">and provide all the information needed for </w:t>
      </w:r>
      <w:r w:rsidR="00524DE3" w:rsidRPr="00CC30DD">
        <w:rPr>
          <w:rFonts w:cs="Times New Roman"/>
          <w:highlight w:val="white"/>
          <w:lang w:val="en-US"/>
        </w:rPr>
        <w:t xml:space="preserve">calculations of </w:t>
      </w:r>
      <w:r w:rsidR="00F90D58" w:rsidRPr="00CC30DD">
        <w:rPr>
          <w:rFonts w:cs="Times New Roman"/>
          <w:highlight w:val="white"/>
          <w:lang w:val="en-US"/>
        </w:rPr>
        <w:t>all</w:t>
      </w:r>
      <w:r w:rsidR="0023028E" w:rsidRPr="00CC30DD">
        <w:rPr>
          <w:rFonts w:cs="Times New Roman"/>
          <w:highlight w:val="white"/>
          <w:lang w:val="en-US"/>
        </w:rPr>
        <w:t xml:space="preserve"> evaluation metrics</w:t>
      </w:r>
      <w:r w:rsidR="00524DE3" w:rsidRPr="00CC30DD">
        <w:rPr>
          <w:rFonts w:cs="Times New Roman"/>
          <w:lang w:val="en-US"/>
        </w:rPr>
        <w:t>.</w:t>
      </w:r>
    </w:p>
    <w:p w14:paraId="24DC6037" w14:textId="575D9398" w:rsidR="00B86106" w:rsidRPr="00CC30DD" w:rsidRDefault="009F1BBF" w:rsidP="006F4023">
      <w:pPr>
        <w:spacing w:line="360" w:lineRule="auto"/>
        <w:ind w:firstLine="0"/>
        <w:jc w:val="center"/>
        <w:rPr>
          <w:rFonts w:cs="Times New Roman"/>
          <w:highlight w:val="white"/>
          <w:lang w:val="en-US"/>
        </w:rPr>
      </w:pPr>
      <w:r w:rsidRPr="00CC30DD">
        <w:rPr>
          <w:rFonts w:cs="Times New Roman"/>
          <w:noProof/>
          <w:lang w:val="en-US"/>
        </w:rPr>
        <w:lastRenderedPageBreak/>
        <w:drawing>
          <wp:inline distT="0" distB="0" distL="0" distR="0" wp14:anchorId="2D09C817" wp14:editId="0741A8F5">
            <wp:extent cx="2662618" cy="251921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69728" cy="2525937"/>
                    </a:xfrm>
                    <a:prstGeom prst="rect">
                      <a:avLst/>
                    </a:prstGeom>
                  </pic:spPr>
                </pic:pic>
              </a:graphicData>
            </a:graphic>
          </wp:inline>
        </w:drawing>
      </w:r>
    </w:p>
    <w:p w14:paraId="1FC511F5" w14:textId="6CA2BA95" w:rsidR="005076AA" w:rsidRPr="00CC30DD" w:rsidRDefault="00947278" w:rsidP="006F4023">
      <w:pPr>
        <w:pStyle w:val="BodyText"/>
        <w:spacing w:line="360" w:lineRule="auto"/>
        <w:ind w:firstLine="0"/>
        <w:rPr>
          <w:rFonts w:cs="Times New Roman"/>
          <w:i/>
          <w:iCs/>
          <w:highlight w:val="white"/>
          <w:lang w:val="en-US"/>
        </w:rPr>
      </w:pPr>
      <w:r w:rsidRPr="00CC30DD">
        <w:rPr>
          <w:rFonts w:cs="Times New Roman"/>
          <w:i/>
          <w:iCs/>
          <w:highlight w:val="white"/>
          <w:lang w:val="en-US"/>
        </w:rPr>
        <w:t>Where</w:t>
      </w:r>
      <w:r w:rsidR="000F7BE8" w:rsidRPr="00CC30DD">
        <w:rPr>
          <w:rFonts w:cs="Times New Roman"/>
          <w:i/>
          <w:iCs/>
          <w:highlight w:val="white"/>
          <w:lang w:val="en-US"/>
        </w:rPr>
        <w:t xml:space="preserve">, </w:t>
      </w:r>
      <w:r w:rsidR="009B1162" w:rsidRPr="00CC30DD">
        <w:rPr>
          <w:rFonts w:cs="Times New Roman"/>
          <w:i/>
          <w:iCs/>
          <w:highlight w:val="white"/>
          <w:lang w:val="en-US"/>
        </w:rPr>
        <w:br/>
      </w:r>
      <w:proofErr w:type="spellStart"/>
      <w:r w:rsidR="000F7BE8" w:rsidRPr="00CC30DD">
        <w:rPr>
          <w:rFonts w:cs="Times New Roman"/>
          <w:i/>
          <w:iCs/>
          <w:highlight w:val="white"/>
          <w:lang w:val="en-US"/>
        </w:rPr>
        <w:t>tp</w:t>
      </w:r>
      <w:proofErr w:type="spellEnd"/>
      <w:r w:rsidR="000F7BE8" w:rsidRPr="00CC30DD">
        <w:rPr>
          <w:rFonts w:cs="Times New Roman"/>
          <w:i/>
          <w:iCs/>
          <w:highlight w:val="white"/>
          <w:lang w:val="en-US"/>
        </w:rPr>
        <w:t xml:space="preserve">, </w:t>
      </w:r>
      <w:proofErr w:type="spellStart"/>
      <w:r w:rsidR="000F7BE8" w:rsidRPr="00CC30DD">
        <w:rPr>
          <w:rFonts w:cs="Times New Roman"/>
          <w:i/>
          <w:iCs/>
          <w:highlight w:val="white"/>
          <w:lang w:val="en-US"/>
        </w:rPr>
        <w:t>fp</w:t>
      </w:r>
      <w:proofErr w:type="spellEnd"/>
      <w:r w:rsidR="000F7BE8" w:rsidRPr="00CC30DD">
        <w:rPr>
          <w:rFonts w:cs="Times New Roman"/>
          <w:i/>
          <w:iCs/>
          <w:highlight w:val="white"/>
          <w:lang w:val="en-US"/>
        </w:rPr>
        <w:t xml:space="preserve">, </w:t>
      </w:r>
      <w:proofErr w:type="spellStart"/>
      <w:r w:rsidR="000F7BE8" w:rsidRPr="00CC30DD">
        <w:rPr>
          <w:rFonts w:cs="Times New Roman"/>
          <w:i/>
          <w:iCs/>
          <w:highlight w:val="white"/>
          <w:lang w:val="en-US"/>
        </w:rPr>
        <w:t>tn</w:t>
      </w:r>
      <w:proofErr w:type="spellEnd"/>
      <w:r w:rsidR="000F7BE8" w:rsidRPr="00CC30DD">
        <w:rPr>
          <w:rFonts w:cs="Times New Roman"/>
          <w:i/>
          <w:iCs/>
          <w:highlight w:val="white"/>
          <w:lang w:val="en-US"/>
        </w:rPr>
        <w:t xml:space="preserve">, </w:t>
      </w:r>
      <w:proofErr w:type="spellStart"/>
      <w:r w:rsidR="000F7BE8" w:rsidRPr="00CC30DD">
        <w:rPr>
          <w:rFonts w:cs="Times New Roman"/>
          <w:i/>
          <w:iCs/>
          <w:highlight w:val="white"/>
          <w:lang w:val="en-US"/>
        </w:rPr>
        <w:t>fn</w:t>
      </w:r>
      <w:proofErr w:type="spellEnd"/>
      <w:r w:rsidR="000F7BE8" w:rsidRPr="00CC30DD">
        <w:rPr>
          <w:rFonts w:cs="Times New Roman"/>
          <w:i/>
          <w:iCs/>
          <w:highlight w:val="white"/>
          <w:lang w:val="en-US"/>
        </w:rPr>
        <w:t>, refers to true positives, false positives, true negatives, false negative</w:t>
      </w:r>
      <w:r w:rsidR="003A21E3" w:rsidRPr="00CC30DD">
        <w:rPr>
          <w:rFonts w:cs="Times New Roman"/>
          <w:i/>
          <w:iCs/>
          <w:highlight w:val="white"/>
          <w:lang w:val="en-US"/>
        </w:rPr>
        <w:t>s</w:t>
      </w:r>
      <w:r w:rsidR="00731DD9" w:rsidRPr="00CC30DD">
        <w:rPr>
          <w:rFonts w:cs="Times New Roman"/>
          <w:i/>
          <w:iCs/>
          <w:highlight w:val="white"/>
          <w:lang w:val="en-US"/>
        </w:rPr>
        <w:t>,</w:t>
      </w:r>
      <w:r w:rsidR="008A4150" w:rsidRPr="00CC30DD">
        <w:rPr>
          <w:rFonts w:cs="Times New Roman"/>
          <w:i/>
          <w:iCs/>
          <w:highlight w:val="white"/>
          <w:lang w:val="en-US"/>
        </w:rPr>
        <w:t xml:space="preserve"> while </w:t>
      </w:r>
      <w:proofErr w:type="spellStart"/>
      <w:r w:rsidR="003A21E3" w:rsidRPr="00CC30DD">
        <w:rPr>
          <w:rFonts w:cs="Times New Roman"/>
          <w:i/>
          <w:iCs/>
          <w:highlight w:val="white"/>
          <w:lang w:val="en-US"/>
        </w:rPr>
        <w:t>i</w:t>
      </w:r>
      <w:proofErr w:type="spellEnd"/>
      <w:r w:rsidR="00D457B4" w:rsidRPr="00CC30DD">
        <w:rPr>
          <w:rFonts w:cs="Times New Roman"/>
          <w:i/>
          <w:iCs/>
          <w:highlight w:val="white"/>
          <w:lang w:val="en-US"/>
        </w:rPr>
        <w:t xml:space="preserve"> and N refers to</w:t>
      </w:r>
      <w:r w:rsidR="003A21E3" w:rsidRPr="00CC30DD">
        <w:rPr>
          <w:rFonts w:cs="Times New Roman"/>
          <w:i/>
          <w:iCs/>
          <w:highlight w:val="white"/>
          <w:lang w:val="en-US"/>
        </w:rPr>
        <w:t xml:space="preserve"> class </w:t>
      </w:r>
      <w:r w:rsidR="00D457B4" w:rsidRPr="00CC30DD">
        <w:rPr>
          <w:rFonts w:cs="Times New Roman"/>
          <w:i/>
          <w:iCs/>
          <w:highlight w:val="white"/>
          <w:lang w:val="en-US"/>
        </w:rPr>
        <w:t>and number of classes respectively.</w:t>
      </w:r>
    </w:p>
    <w:p w14:paraId="1DF294C1" w14:textId="7A171B97" w:rsidR="00133E46" w:rsidRPr="00CC30DD" w:rsidRDefault="00133E46" w:rsidP="006F4023">
      <w:pPr>
        <w:pStyle w:val="Heading2"/>
        <w:spacing w:line="360" w:lineRule="auto"/>
        <w:ind w:firstLine="0"/>
        <w:rPr>
          <w:rFonts w:cs="Times New Roman"/>
          <w:highlight w:val="white"/>
          <w:lang w:val="en-US"/>
        </w:rPr>
      </w:pPr>
      <w:bookmarkStart w:id="46" w:name="_Toc59447732"/>
      <w:r w:rsidRPr="00CC30DD">
        <w:rPr>
          <w:rFonts w:cs="Times New Roman"/>
          <w:highlight w:val="white"/>
          <w:lang w:val="en-US"/>
        </w:rPr>
        <w:t>2.10 Differences between replication and original study</w:t>
      </w:r>
      <w:bookmarkEnd w:id="46"/>
    </w:p>
    <w:p w14:paraId="34E6F645" w14:textId="28951105" w:rsidR="00C16A48" w:rsidRDefault="004B7D39" w:rsidP="006F4023">
      <w:pPr>
        <w:spacing w:line="360" w:lineRule="auto"/>
        <w:rPr>
          <w:rFonts w:cs="Times New Roman"/>
          <w:highlight w:val="white"/>
          <w:lang w:val="en-US"/>
        </w:rPr>
      </w:pPr>
      <w:r w:rsidRPr="00CC30DD">
        <w:rPr>
          <w:rFonts w:cs="Times New Roman"/>
          <w:highlight w:val="white"/>
          <w:lang w:val="en-US"/>
        </w:rPr>
        <w:t>This replication e</w:t>
      </w:r>
      <w:r w:rsidR="0064532B" w:rsidRPr="00CC30DD">
        <w:rPr>
          <w:rFonts w:cs="Times New Roman"/>
          <w:highlight w:val="white"/>
          <w:lang w:val="en-US"/>
        </w:rPr>
        <w:t xml:space="preserve">mployed </w:t>
      </w:r>
      <w:r w:rsidRPr="00CC30DD">
        <w:rPr>
          <w:rFonts w:cs="Times New Roman"/>
          <w:highlight w:val="white"/>
          <w:lang w:val="en-US"/>
        </w:rPr>
        <w:t>principles from the proposed general pipeline</w:t>
      </w:r>
      <w:r w:rsidR="00CA56B9" w:rsidRPr="00CC30DD">
        <w:rPr>
          <w:rFonts w:cs="Times New Roman"/>
          <w:highlight w:val="white"/>
          <w:lang w:val="en-US"/>
        </w:rPr>
        <w:t>,</w:t>
      </w:r>
      <w:r w:rsidRPr="00CC30DD">
        <w:rPr>
          <w:rFonts w:cs="Times New Roman"/>
          <w:highlight w:val="white"/>
          <w:lang w:val="en-US"/>
        </w:rPr>
        <w:t xml:space="preserve"> which </w:t>
      </w:r>
      <w:r w:rsidR="00BE7E5E" w:rsidRPr="00CC30DD">
        <w:rPr>
          <w:rFonts w:cs="Times New Roman"/>
          <w:highlight w:val="white"/>
          <w:lang w:val="en-US"/>
        </w:rPr>
        <w:t xml:space="preserve">meant </w:t>
      </w:r>
      <w:r w:rsidRPr="00CC30DD">
        <w:rPr>
          <w:rFonts w:cs="Times New Roman"/>
          <w:highlight w:val="white"/>
          <w:lang w:val="en-US"/>
        </w:rPr>
        <w:t>that</w:t>
      </w:r>
      <w:r w:rsidR="00CA56B9" w:rsidRPr="00CC30DD">
        <w:rPr>
          <w:rFonts w:cs="Times New Roman"/>
          <w:highlight w:val="white"/>
          <w:lang w:val="en-US"/>
        </w:rPr>
        <w:t xml:space="preserve"> it diverge</w:t>
      </w:r>
      <w:r w:rsidR="00BE7E5E" w:rsidRPr="00CC30DD">
        <w:rPr>
          <w:rFonts w:cs="Times New Roman"/>
          <w:highlight w:val="white"/>
          <w:lang w:val="en-US"/>
        </w:rPr>
        <w:t xml:space="preserve">d </w:t>
      </w:r>
      <w:r w:rsidR="00CA56B9" w:rsidRPr="00CC30DD">
        <w:rPr>
          <w:rFonts w:cs="Times New Roman"/>
          <w:highlight w:val="white"/>
          <w:lang w:val="en-US"/>
        </w:rPr>
        <w:t xml:space="preserve">from the original study </w:t>
      </w:r>
      <w:r w:rsidRPr="00CC30DD">
        <w:rPr>
          <w:rFonts w:cs="Times New Roman"/>
          <w:highlight w:val="white"/>
          <w:lang w:val="en-US"/>
        </w:rPr>
        <w:t xml:space="preserve">on </w:t>
      </w:r>
      <w:r w:rsidR="00D475A2" w:rsidRPr="00CC30DD">
        <w:rPr>
          <w:rFonts w:cs="Times New Roman"/>
          <w:highlight w:val="white"/>
          <w:lang w:val="en-US"/>
        </w:rPr>
        <w:t>several</w:t>
      </w:r>
      <w:r w:rsidRPr="00CC30DD">
        <w:rPr>
          <w:rFonts w:cs="Times New Roman"/>
          <w:highlight w:val="white"/>
          <w:lang w:val="en-US"/>
        </w:rPr>
        <w:t xml:space="preserve"> </w:t>
      </w:r>
      <w:r w:rsidR="0033653C" w:rsidRPr="00CC30DD">
        <w:rPr>
          <w:rFonts w:cs="Times New Roman"/>
          <w:highlight w:val="white"/>
          <w:lang w:val="en-US"/>
        </w:rPr>
        <w:t>aspects</w:t>
      </w:r>
      <w:r w:rsidRPr="00CC30DD">
        <w:rPr>
          <w:rFonts w:cs="Times New Roman"/>
          <w:highlight w:val="white"/>
          <w:lang w:val="en-US"/>
        </w:rPr>
        <w:t>.</w:t>
      </w:r>
      <w:r w:rsidR="00AF3E14" w:rsidRPr="00CC30DD">
        <w:rPr>
          <w:rFonts w:cs="Times New Roman"/>
          <w:highlight w:val="white"/>
          <w:lang w:val="en-US"/>
        </w:rPr>
        <w:t xml:space="preserve"> </w:t>
      </w:r>
      <w:r w:rsidR="00790E2E" w:rsidRPr="00CC30DD">
        <w:rPr>
          <w:rFonts w:cs="Times New Roman"/>
          <w:highlight w:val="white"/>
          <w:lang w:val="en-US"/>
        </w:rPr>
        <w:t xml:space="preserve">The </w:t>
      </w:r>
      <w:r w:rsidR="00BE7194" w:rsidRPr="00CC30DD">
        <w:rPr>
          <w:rFonts w:cs="Times New Roman"/>
          <w:highlight w:val="white"/>
          <w:lang w:val="en-US"/>
        </w:rPr>
        <w:t>discrepancies</w:t>
      </w:r>
      <w:r w:rsidR="001A0476" w:rsidRPr="00CC30DD">
        <w:rPr>
          <w:rFonts w:cs="Times New Roman"/>
          <w:highlight w:val="white"/>
          <w:lang w:val="en-US"/>
        </w:rPr>
        <w:t xml:space="preserve"> can all be seen in table </w:t>
      </w:r>
      <w:r w:rsidR="00DD23FD" w:rsidRPr="00CC30DD">
        <w:rPr>
          <w:rFonts w:cs="Times New Roman"/>
          <w:highlight w:val="white"/>
          <w:lang w:val="en-US"/>
        </w:rPr>
        <w:t>2,</w:t>
      </w:r>
      <w:r w:rsidR="001A0476" w:rsidRPr="00CC30DD">
        <w:rPr>
          <w:rFonts w:cs="Times New Roman"/>
          <w:highlight w:val="white"/>
          <w:lang w:val="en-US"/>
        </w:rPr>
        <w:t xml:space="preserve"> below</w:t>
      </w:r>
      <w:r w:rsidR="00C03AC3" w:rsidRPr="00CC30DD">
        <w:rPr>
          <w:rFonts w:cs="Times New Roman"/>
          <w:highlight w:val="white"/>
          <w:lang w:val="en-US"/>
        </w:rPr>
        <w:t>.</w:t>
      </w:r>
    </w:p>
    <w:p w14:paraId="7FAF13DE" w14:textId="7A9A1AC4" w:rsidR="00BC2188" w:rsidRDefault="00BC2188" w:rsidP="00BC2188">
      <w:pPr>
        <w:pStyle w:val="BodyText"/>
        <w:rPr>
          <w:highlight w:val="white"/>
          <w:lang w:val="en-US"/>
        </w:rPr>
      </w:pPr>
    </w:p>
    <w:p w14:paraId="0501B96F" w14:textId="2E337DEA" w:rsidR="00BC2188" w:rsidRDefault="00BC2188" w:rsidP="00BC2188">
      <w:pPr>
        <w:pStyle w:val="BodyText"/>
        <w:rPr>
          <w:highlight w:val="white"/>
          <w:lang w:val="en-US"/>
        </w:rPr>
      </w:pPr>
    </w:p>
    <w:p w14:paraId="08724264" w14:textId="2269BBA4" w:rsidR="00BC2188" w:rsidRDefault="00BC2188" w:rsidP="00BC2188">
      <w:pPr>
        <w:pStyle w:val="BodyText"/>
        <w:rPr>
          <w:highlight w:val="white"/>
          <w:lang w:val="en-US"/>
        </w:rPr>
      </w:pPr>
    </w:p>
    <w:p w14:paraId="4D5036BA" w14:textId="19506799" w:rsidR="00BC2188" w:rsidRDefault="00BC2188" w:rsidP="00BC2188">
      <w:pPr>
        <w:pStyle w:val="BodyText"/>
        <w:rPr>
          <w:highlight w:val="white"/>
          <w:lang w:val="en-US"/>
        </w:rPr>
      </w:pPr>
    </w:p>
    <w:p w14:paraId="3CA30CE2" w14:textId="56320BB3" w:rsidR="00BC2188" w:rsidRDefault="00BC2188" w:rsidP="00BC2188">
      <w:pPr>
        <w:pStyle w:val="BodyText"/>
        <w:rPr>
          <w:highlight w:val="white"/>
          <w:lang w:val="en-US"/>
        </w:rPr>
      </w:pPr>
    </w:p>
    <w:p w14:paraId="58F7A473" w14:textId="2F6CA220" w:rsidR="00BC2188" w:rsidRDefault="00BC2188" w:rsidP="00BC2188">
      <w:pPr>
        <w:pStyle w:val="BodyText"/>
        <w:rPr>
          <w:highlight w:val="white"/>
          <w:lang w:val="en-US"/>
        </w:rPr>
      </w:pPr>
    </w:p>
    <w:p w14:paraId="75947100" w14:textId="5AC002DC" w:rsidR="00BC2188" w:rsidRDefault="00BC2188" w:rsidP="00BC2188">
      <w:pPr>
        <w:pStyle w:val="BodyText"/>
        <w:rPr>
          <w:highlight w:val="white"/>
          <w:lang w:val="en-US"/>
        </w:rPr>
      </w:pPr>
    </w:p>
    <w:p w14:paraId="133AA77D" w14:textId="4C3819A9" w:rsidR="00BC2188" w:rsidRDefault="00BC2188" w:rsidP="00BC2188">
      <w:pPr>
        <w:pStyle w:val="BodyText"/>
        <w:rPr>
          <w:highlight w:val="white"/>
          <w:lang w:val="en-US"/>
        </w:rPr>
      </w:pPr>
    </w:p>
    <w:p w14:paraId="1F3D4B87" w14:textId="0D873970" w:rsidR="00BC2188" w:rsidRDefault="00BC2188" w:rsidP="00BC2188">
      <w:pPr>
        <w:pStyle w:val="BodyText"/>
        <w:rPr>
          <w:highlight w:val="white"/>
          <w:lang w:val="en-US"/>
        </w:rPr>
      </w:pPr>
    </w:p>
    <w:p w14:paraId="17B3246E" w14:textId="4E893FEA" w:rsidR="00BC2188" w:rsidRDefault="00BC2188" w:rsidP="00BC2188">
      <w:pPr>
        <w:pStyle w:val="BodyText"/>
        <w:rPr>
          <w:highlight w:val="white"/>
          <w:lang w:val="en-US"/>
        </w:rPr>
      </w:pPr>
    </w:p>
    <w:p w14:paraId="0265D771" w14:textId="77777777" w:rsidR="00BC2188" w:rsidRPr="00BC2188" w:rsidRDefault="00BC2188" w:rsidP="00BC2188">
      <w:pPr>
        <w:pStyle w:val="BodyText"/>
        <w:rPr>
          <w:highlight w:val="white"/>
          <w:lang w:val="en-US"/>
        </w:rPr>
      </w:pPr>
    </w:p>
    <w:tbl>
      <w:tblPr>
        <w:tblStyle w:val="TableGrid"/>
        <w:tblW w:w="6232" w:type="dxa"/>
        <w:jc w:val="center"/>
        <w:tblLayout w:type="fixed"/>
        <w:tblLook w:val="04A0" w:firstRow="1" w:lastRow="0" w:firstColumn="1" w:lastColumn="0" w:noHBand="0" w:noVBand="1"/>
      </w:tblPr>
      <w:tblGrid>
        <w:gridCol w:w="2077"/>
        <w:gridCol w:w="2077"/>
        <w:gridCol w:w="2078"/>
      </w:tblGrid>
      <w:tr w:rsidR="002514B0" w:rsidRPr="00CC30DD" w14:paraId="21A25168" w14:textId="2BC3DD9A" w:rsidTr="00BF6BF4">
        <w:trPr>
          <w:trHeight w:hRule="exact" w:val="737"/>
          <w:jc w:val="center"/>
        </w:trPr>
        <w:tc>
          <w:tcPr>
            <w:tcW w:w="2077" w:type="dxa"/>
            <w:shd w:val="clear" w:color="auto" w:fill="F2F2F2" w:themeFill="background1" w:themeFillShade="F2"/>
            <w:vAlign w:val="center"/>
          </w:tcPr>
          <w:p w14:paraId="5F617C48" w14:textId="414805BF" w:rsidR="002514B0" w:rsidRPr="00CC30DD" w:rsidRDefault="002514B0" w:rsidP="00A008CB">
            <w:pPr>
              <w:pStyle w:val="BodyText"/>
              <w:ind w:firstLine="0"/>
              <w:jc w:val="center"/>
              <w:rPr>
                <w:rFonts w:cs="Times New Roman"/>
                <w:lang w:val="en-US"/>
              </w:rPr>
            </w:pPr>
          </w:p>
        </w:tc>
        <w:tc>
          <w:tcPr>
            <w:tcW w:w="2077" w:type="dxa"/>
            <w:shd w:val="clear" w:color="auto" w:fill="F2F2F2" w:themeFill="background1" w:themeFillShade="F2"/>
            <w:vAlign w:val="center"/>
          </w:tcPr>
          <w:p w14:paraId="39E9B5C4" w14:textId="741A6ED5" w:rsidR="002514B0" w:rsidRPr="00CC30DD" w:rsidRDefault="00F90FDC" w:rsidP="00A008CB">
            <w:pPr>
              <w:pStyle w:val="BodyText"/>
              <w:ind w:firstLine="0"/>
              <w:jc w:val="center"/>
              <w:rPr>
                <w:rFonts w:cs="Times New Roman"/>
                <w:b/>
                <w:bCs/>
                <w:lang w:val="en-US"/>
              </w:rPr>
            </w:pPr>
            <w:r w:rsidRPr="00CC30DD">
              <w:rPr>
                <w:rFonts w:cs="Times New Roman"/>
                <w:b/>
                <w:bCs/>
                <w:lang w:val="en-US"/>
              </w:rPr>
              <w:t>Chakraborty et al. (2018)</w:t>
            </w:r>
          </w:p>
        </w:tc>
        <w:tc>
          <w:tcPr>
            <w:tcW w:w="2078" w:type="dxa"/>
            <w:shd w:val="clear" w:color="auto" w:fill="F2F2F2" w:themeFill="background1" w:themeFillShade="F2"/>
            <w:vAlign w:val="center"/>
          </w:tcPr>
          <w:p w14:paraId="55EEF159" w14:textId="50743201" w:rsidR="002514B0" w:rsidRPr="00CC30DD" w:rsidRDefault="00024C3E" w:rsidP="00A008CB">
            <w:pPr>
              <w:pStyle w:val="BodyText"/>
              <w:ind w:firstLine="0"/>
              <w:jc w:val="center"/>
              <w:rPr>
                <w:rFonts w:cs="Times New Roman"/>
                <w:b/>
                <w:bCs/>
                <w:lang w:val="en-US"/>
              </w:rPr>
            </w:pPr>
            <w:r w:rsidRPr="00CC30DD">
              <w:rPr>
                <w:rFonts w:cs="Times New Roman"/>
                <w:b/>
                <w:bCs/>
                <w:lang w:val="en-US"/>
              </w:rPr>
              <w:t>Replication</w:t>
            </w:r>
          </w:p>
        </w:tc>
      </w:tr>
      <w:tr w:rsidR="00ED542F" w:rsidRPr="00CC30DD" w14:paraId="3B5D789B" w14:textId="77777777" w:rsidTr="00BF6BF4">
        <w:trPr>
          <w:trHeight w:hRule="exact" w:val="737"/>
          <w:jc w:val="center"/>
        </w:trPr>
        <w:tc>
          <w:tcPr>
            <w:tcW w:w="2077" w:type="dxa"/>
            <w:shd w:val="clear" w:color="auto" w:fill="FFFFFF" w:themeFill="background1"/>
            <w:vAlign w:val="center"/>
          </w:tcPr>
          <w:p w14:paraId="45239A1E" w14:textId="3AE1E6AD" w:rsidR="00ED542F" w:rsidRPr="00CC30DD" w:rsidRDefault="00993EB0" w:rsidP="00A008CB">
            <w:pPr>
              <w:pStyle w:val="BodyText"/>
              <w:ind w:firstLine="0"/>
              <w:jc w:val="center"/>
              <w:rPr>
                <w:rFonts w:cs="Times New Roman"/>
                <w:b/>
                <w:bCs/>
                <w:lang w:val="en-US"/>
              </w:rPr>
            </w:pPr>
            <w:r w:rsidRPr="00CC30DD">
              <w:rPr>
                <w:rFonts w:cs="Times New Roman"/>
                <w:b/>
                <w:bCs/>
                <w:lang w:val="en-US"/>
              </w:rPr>
              <w:t>N</w:t>
            </w:r>
            <w:r w:rsidR="00AD2AF7" w:rsidRPr="00CC30DD">
              <w:rPr>
                <w:rFonts w:cs="Times New Roman"/>
                <w:b/>
                <w:bCs/>
                <w:lang w:val="en-US"/>
              </w:rPr>
              <w:br/>
            </w:r>
            <w:r w:rsidRPr="00CC30DD">
              <w:rPr>
                <w:rFonts w:cs="Times New Roman"/>
                <w:b/>
                <w:bCs/>
                <w:lang w:val="en-US"/>
              </w:rPr>
              <w:t>(</w:t>
            </w:r>
            <w:r w:rsidR="00ED542F" w:rsidRPr="00CC30DD">
              <w:rPr>
                <w:rFonts w:cs="Times New Roman"/>
                <w:b/>
                <w:bCs/>
                <w:lang w:val="en-US"/>
              </w:rPr>
              <w:t>participants</w:t>
            </w:r>
            <w:r w:rsidRPr="00CC30DD">
              <w:rPr>
                <w:rFonts w:cs="Times New Roman"/>
                <w:b/>
                <w:bCs/>
                <w:lang w:val="en-US"/>
              </w:rPr>
              <w:t>)</w:t>
            </w:r>
          </w:p>
        </w:tc>
        <w:tc>
          <w:tcPr>
            <w:tcW w:w="2077" w:type="dxa"/>
            <w:shd w:val="clear" w:color="auto" w:fill="FFFFFF" w:themeFill="background1"/>
            <w:vAlign w:val="center"/>
          </w:tcPr>
          <w:p w14:paraId="01DC541C" w14:textId="46055B17" w:rsidR="00ED542F" w:rsidRPr="00CC30DD" w:rsidRDefault="00ED542F" w:rsidP="00A008CB">
            <w:pPr>
              <w:pStyle w:val="BodyText"/>
              <w:ind w:firstLine="0"/>
              <w:jc w:val="center"/>
              <w:rPr>
                <w:rFonts w:cs="Times New Roman"/>
                <w:lang w:val="en-US"/>
              </w:rPr>
            </w:pPr>
            <w:r w:rsidRPr="00CC30DD">
              <w:rPr>
                <w:rFonts w:cs="Times New Roman"/>
                <w:lang w:val="en-US"/>
              </w:rPr>
              <w:t>78</w:t>
            </w:r>
          </w:p>
        </w:tc>
        <w:tc>
          <w:tcPr>
            <w:tcW w:w="2078" w:type="dxa"/>
            <w:shd w:val="clear" w:color="auto" w:fill="FFFFFF" w:themeFill="background1"/>
            <w:vAlign w:val="center"/>
          </w:tcPr>
          <w:p w14:paraId="7C93562A" w14:textId="56846229" w:rsidR="00ED542F" w:rsidRPr="00CC30DD" w:rsidRDefault="00ED542F" w:rsidP="00A008CB">
            <w:pPr>
              <w:pStyle w:val="BodyText"/>
              <w:ind w:firstLine="0"/>
              <w:jc w:val="center"/>
              <w:rPr>
                <w:rFonts w:cs="Times New Roman"/>
                <w:lang w:val="en-US"/>
              </w:rPr>
            </w:pPr>
            <w:r w:rsidRPr="00CC30DD">
              <w:rPr>
                <w:rFonts w:cs="Times New Roman"/>
                <w:lang w:val="en-US"/>
              </w:rPr>
              <w:t>222</w:t>
            </w:r>
          </w:p>
        </w:tc>
      </w:tr>
      <w:tr w:rsidR="009D340B" w:rsidRPr="00CC30DD" w14:paraId="28809DFC" w14:textId="77777777" w:rsidTr="00BF6BF4">
        <w:trPr>
          <w:trHeight w:hRule="exact" w:val="737"/>
          <w:jc w:val="center"/>
        </w:trPr>
        <w:tc>
          <w:tcPr>
            <w:tcW w:w="2077" w:type="dxa"/>
            <w:shd w:val="clear" w:color="auto" w:fill="F2F2F2" w:themeFill="background1" w:themeFillShade="F2"/>
            <w:vAlign w:val="center"/>
          </w:tcPr>
          <w:p w14:paraId="3566FF1D" w14:textId="3C7C2645" w:rsidR="009D340B" w:rsidRPr="00CC30DD" w:rsidRDefault="00CE6717" w:rsidP="00A008CB">
            <w:pPr>
              <w:pStyle w:val="BodyText"/>
              <w:ind w:firstLine="0"/>
              <w:jc w:val="center"/>
              <w:rPr>
                <w:rFonts w:cs="Times New Roman"/>
                <w:b/>
                <w:bCs/>
                <w:lang w:val="en-US"/>
              </w:rPr>
            </w:pPr>
            <w:r w:rsidRPr="00CC30DD">
              <w:rPr>
                <w:rFonts w:cs="Times New Roman"/>
                <w:b/>
                <w:bCs/>
                <w:lang w:val="en-US"/>
              </w:rPr>
              <w:t>Female rate</w:t>
            </w:r>
          </w:p>
        </w:tc>
        <w:tc>
          <w:tcPr>
            <w:tcW w:w="2077" w:type="dxa"/>
            <w:shd w:val="clear" w:color="auto" w:fill="F2F2F2" w:themeFill="background1" w:themeFillShade="F2"/>
            <w:vAlign w:val="center"/>
          </w:tcPr>
          <w:p w14:paraId="4B55D380" w14:textId="4AEBF431" w:rsidR="009D340B" w:rsidRPr="00CC30DD" w:rsidRDefault="00CE6717" w:rsidP="00A008CB">
            <w:pPr>
              <w:pStyle w:val="BodyText"/>
              <w:ind w:firstLine="0"/>
              <w:jc w:val="center"/>
              <w:rPr>
                <w:rFonts w:cs="Times New Roman"/>
                <w:lang w:val="en-US"/>
              </w:rPr>
            </w:pPr>
            <w:r w:rsidRPr="00CC30DD">
              <w:rPr>
                <w:rFonts w:cs="Times New Roman"/>
                <w:lang w:val="en-US"/>
              </w:rPr>
              <w:t>52.6%</w:t>
            </w:r>
          </w:p>
        </w:tc>
        <w:tc>
          <w:tcPr>
            <w:tcW w:w="2078" w:type="dxa"/>
            <w:shd w:val="clear" w:color="auto" w:fill="F2F2F2" w:themeFill="background1" w:themeFillShade="F2"/>
            <w:vAlign w:val="center"/>
          </w:tcPr>
          <w:p w14:paraId="369FB8C8" w14:textId="3AEE2F79" w:rsidR="009D340B" w:rsidRPr="00CC30DD" w:rsidRDefault="00CE6717" w:rsidP="00A008CB">
            <w:pPr>
              <w:pStyle w:val="BodyText"/>
              <w:ind w:firstLine="0"/>
              <w:jc w:val="center"/>
              <w:rPr>
                <w:rFonts w:cs="Times New Roman"/>
                <w:color w:val="FF0000"/>
                <w:lang w:val="en-US"/>
              </w:rPr>
            </w:pPr>
            <w:r w:rsidRPr="00CC30DD">
              <w:rPr>
                <w:rFonts w:cs="Times New Roman"/>
                <w:lang w:val="en-US"/>
              </w:rPr>
              <w:t>42.8</w:t>
            </w:r>
            <w:r w:rsidR="001A0707" w:rsidRPr="00CC30DD">
              <w:rPr>
                <w:rFonts w:cs="Times New Roman"/>
                <w:lang w:val="en-US"/>
              </w:rPr>
              <w:t>%</w:t>
            </w:r>
          </w:p>
        </w:tc>
      </w:tr>
      <w:tr w:rsidR="003E3D53" w:rsidRPr="00CC30DD" w14:paraId="5362CA8A" w14:textId="77777777" w:rsidTr="00BF6BF4">
        <w:trPr>
          <w:trHeight w:hRule="exact" w:val="737"/>
          <w:jc w:val="center"/>
        </w:trPr>
        <w:tc>
          <w:tcPr>
            <w:tcW w:w="2077" w:type="dxa"/>
            <w:vAlign w:val="center"/>
          </w:tcPr>
          <w:p w14:paraId="4B77659E" w14:textId="136AAF0C" w:rsidR="003E3D53" w:rsidRPr="00CC30DD" w:rsidRDefault="000A3106" w:rsidP="00A008CB">
            <w:pPr>
              <w:pStyle w:val="BodyText"/>
              <w:ind w:firstLine="0"/>
              <w:jc w:val="center"/>
              <w:rPr>
                <w:rFonts w:cs="Times New Roman"/>
                <w:b/>
                <w:bCs/>
                <w:highlight w:val="white"/>
                <w:lang w:val="en-US"/>
              </w:rPr>
            </w:pPr>
            <w:r w:rsidRPr="00CC30DD">
              <w:rPr>
                <w:rFonts w:cs="Times New Roman"/>
                <w:b/>
                <w:bCs/>
                <w:highlight w:val="white"/>
                <w:lang w:val="en-US"/>
              </w:rPr>
              <w:t>SZ rate</w:t>
            </w:r>
          </w:p>
        </w:tc>
        <w:tc>
          <w:tcPr>
            <w:tcW w:w="2077" w:type="dxa"/>
            <w:vAlign w:val="center"/>
          </w:tcPr>
          <w:p w14:paraId="3E82414E" w14:textId="45438EE0" w:rsidR="003E3D53" w:rsidRPr="00CC30DD" w:rsidRDefault="000A3106" w:rsidP="00A008CB">
            <w:pPr>
              <w:pStyle w:val="BodyText"/>
              <w:ind w:firstLine="0"/>
              <w:jc w:val="center"/>
              <w:rPr>
                <w:rFonts w:cs="Times New Roman"/>
                <w:highlight w:val="white"/>
                <w:lang w:val="en-US"/>
              </w:rPr>
            </w:pPr>
            <w:r w:rsidRPr="00CC30DD">
              <w:rPr>
                <w:rFonts w:cs="Times New Roman"/>
                <w:highlight w:val="white"/>
                <w:lang w:val="en-US"/>
              </w:rPr>
              <w:t>66.67%</w:t>
            </w:r>
          </w:p>
        </w:tc>
        <w:tc>
          <w:tcPr>
            <w:tcW w:w="2078" w:type="dxa"/>
            <w:vAlign w:val="center"/>
          </w:tcPr>
          <w:p w14:paraId="26101E2F" w14:textId="5D4DB076" w:rsidR="003E3D53" w:rsidRPr="00CC30DD" w:rsidRDefault="000A3106" w:rsidP="00A008CB">
            <w:pPr>
              <w:pStyle w:val="BodyText"/>
              <w:ind w:firstLine="0"/>
              <w:jc w:val="center"/>
              <w:rPr>
                <w:rFonts w:cs="Times New Roman"/>
                <w:highlight w:val="white"/>
                <w:lang w:val="en-US"/>
              </w:rPr>
            </w:pPr>
            <w:r w:rsidRPr="00CC30DD">
              <w:rPr>
                <w:rFonts w:cs="Times New Roman"/>
                <w:highlight w:val="white"/>
                <w:lang w:val="en-US"/>
              </w:rPr>
              <w:t>48.2%</w:t>
            </w:r>
          </w:p>
        </w:tc>
      </w:tr>
      <w:tr w:rsidR="00ED542F" w:rsidRPr="00CC30DD" w14:paraId="609864AC" w14:textId="77777777" w:rsidTr="00BF6BF4">
        <w:trPr>
          <w:trHeight w:hRule="exact" w:val="737"/>
          <w:jc w:val="center"/>
        </w:trPr>
        <w:tc>
          <w:tcPr>
            <w:tcW w:w="2077" w:type="dxa"/>
            <w:shd w:val="clear" w:color="auto" w:fill="F2F2F2" w:themeFill="background1" w:themeFillShade="F2"/>
            <w:vAlign w:val="center"/>
          </w:tcPr>
          <w:p w14:paraId="7C63D44D" w14:textId="16A3D9B3" w:rsidR="00ED542F" w:rsidRPr="00CC30DD" w:rsidRDefault="000A3106" w:rsidP="00A008CB">
            <w:pPr>
              <w:pStyle w:val="BodyText"/>
              <w:ind w:firstLine="0"/>
              <w:jc w:val="center"/>
              <w:rPr>
                <w:rFonts w:cs="Times New Roman"/>
                <w:b/>
                <w:bCs/>
                <w:lang w:val="en-US"/>
              </w:rPr>
            </w:pPr>
            <w:r w:rsidRPr="00CC30DD">
              <w:rPr>
                <w:rFonts w:cs="Times New Roman"/>
                <w:b/>
                <w:bCs/>
                <w:lang w:val="en-US"/>
              </w:rPr>
              <w:t>Origin</w:t>
            </w:r>
          </w:p>
        </w:tc>
        <w:tc>
          <w:tcPr>
            <w:tcW w:w="2077" w:type="dxa"/>
            <w:shd w:val="clear" w:color="auto" w:fill="F2F2F2" w:themeFill="background1" w:themeFillShade="F2"/>
            <w:vAlign w:val="center"/>
          </w:tcPr>
          <w:p w14:paraId="1CD47DEB" w14:textId="00B35921" w:rsidR="00ED542F" w:rsidRPr="00CC30DD" w:rsidRDefault="000A3106" w:rsidP="00A008CB">
            <w:pPr>
              <w:pStyle w:val="BodyText"/>
              <w:ind w:firstLine="0"/>
              <w:jc w:val="center"/>
              <w:rPr>
                <w:rFonts w:cs="Times New Roman"/>
                <w:lang w:val="en-US"/>
              </w:rPr>
            </w:pPr>
            <w:r w:rsidRPr="00CC30DD">
              <w:rPr>
                <w:rFonts w:cs="Times New Roman"/>
                <w:lang w:val="en-US"/>
              </w:rPr>
              <w:t>Malay, Indian, Chinese</w:t>
            </w:r>
          </w:p>
        </w:tc>
        <w:tc>
          <w:tcPr>
            <w:tcW w:w="2078" w:type="dxa"/>
            <w:shd w:val="clear" w:color="auto" w:fill="F2F2F2" w:themeFill="background1" w:themeFillShade="F2"/>
            <w:vAlign w:val="center"/>
          </w:tcPr>
          <w:p w14:paraId="1EEF623C" w14:textId="02C07D4E" w:rsidR="00ED542F" w:rsidRPr="00CC30DD" w:rsidRDefault="000A3106" w:rsidP="00A008CB">
            <w:pPr>
              <w:pStyle w:val="BodyText"/>
              <w:ind w:firstLine="0"/>
              <w:jc w:val="center"/>
              <w:rPr>
                <w:rFonts w:cs="Times New Roman"/>
                <w:lang w:val="en-US"/>
              </w:rPr>
            </w:pPr>
            <w:r w:rsidRPr="00CC30DD">
              <w:rPr>
                <w:rFonts w:cs="Times New Roman"/>
                <w:lang w:val="en-US"/>
              </w:rPr>
              <w:t>Danish</w:t>
            </w:r>
          </w:p>
        </w:tc>
      </w:tr>
      <w:tr w:rsidR="009D340B" w:rsidRPr="00CC30DD" w14:paraId="47A674A9" w14:textId="2609F22F" w:rsidTr="00BF6BF4">
        <w:trPr>
          <w:trHeight w:hRule="exact" w:val="737"/>
          <w:jc w:val="center"/>
        </w:trPr>
        <w:tc>
          <w:tcPr>
            <w:tcW w:w="2077" w:type="dxa"/>
            <w:vAlign w:val="center"/>
          </w:tcPr>
          <w:p w14:paraId="393FA7B1" w14:textId="5736E550" w:rsidR="009D340B" w:rsidRPr="00CC30DD" w:rsidRDefault="009D340B" w:rsidP="00A008CB">
            <w:pPr>
              <w:pStyle w:val="BodyText"/>
              <w:ind w:firstLine="0"/>
              <w:jc w:val="center"/>
              <w:rPr>
                <w:rFonts w:cs="Times New Roman"/>
                <w:b/>
                <w:bCs/>
                <w:highlight w:val="white"/>
                <w:lang w:val="en-US"/>
              </w:rPr>
            </w:pPr>
            <w:r w:rsidRPr="00CC30DD">
              <w:rPr>
                <w:rFonts w:cs="Times New Roman"/>
                <w:b/>
                <w:bCs/>
                <w:highlight w:val="white"/>
                <w:lang w:val="en-US"/>
              </w:rPr>
              <w:t xml:space="preserve">Task </w:t>
            </w:r>
            <w:r w:rsidR="00AD2AF7" w:rsidRPr="00CC30DD">
              <w:rPr>
                <w:rFonts w:cs="Times New Roman"/>
                <w:b/>
                <w:bCs/>
                <w:highlight w:val="white"/>
                <w:lang w:val="en-US"/>
              </w:rPr>
              <w:br/>
            </w:r>
            <w:r w:rsidRPr="00CC30DD">
              <w:rPr>
                <w:rFonts w:cs="Times New Roman"/>
                <w:b/>
                <w:bCs/>
                <w:highlight w:val="white"/>
                <w:lang w:val="en-US"/>
              </w:rPr>
              <w:t>language</w:t>
            </w:r>
          </w:p>
        </w:tc>
        <w:tc>
          <w:tcPr>
            <w:tcW w:w="2077" w:type="dxa"/>
            <w:vAlign w:val="center"/>
          </w:tcPr>
          <w:p w14:paraId="71FA98A7" w14:textId="334F4E87" w:rsidR="009D340B" w:rsidRPr="00CC30DD" w:rsidRDefault="009D340B" w:rsidP="00A008CB">
            <w:pPr>
              <w:pStyle w:val="BodyText"/>
              <w:ind w:firstLine="0"/>
              <w:jc w:val="center"/>
              <w:rPr>
                <w:rFonts w:cs="Times New Roman"/>
                <w:highlight w:val="white"/>
                <w:lang w:val="en-US"/>
              </w:rPr>
            </w:pPr>
            <w:r w:rsidRPr="00CC30DD">
              <w:rPr>
                <w:rFonts w:cs="Times New Roman"/>
                <w:highlight w:val="white"/>
                <w:lang w:val="en-US"/>
              </w:rPr>
              <w:t>English</w:t>
            </w:r>
          </w:p>
        </w:tc>
        <w:tc>
          <w:tcPr>
            <w:tcW w:w="2078" w:type="dxa"/>
            <w:vAlign w:val="center"/>
          </w:tcPr>
          <w:p w14:paraId="58AC0F5B" w14:textId="04846C76" w:rsidR="009D340B" w:rsidRPr="00CC30DD" w:rsidRDefault="009D340B" w:rsidP="00A008CB">
            <w:pPr>
              <w:pStyle w:val="BodyText"/>
              <w:ind w:firstLine="0"/>
              <w:jc w:val="center"/>
              <w:rPr>
                <w:rFonts w:cs="Times New Roman"/>
                <w:highlight w:val="white"/>
                <w:lang w:val="en-US"/>
              </w:rPr>
            </w:pPr>
            <w:r w:rsidRPr="00CC30DD">
              <w:rPr>
                <w:rFonts w:cs="Times New Roman"/>
                <w:highlight w:val="white"/>
                <w:lang w:val="en-US"/>
              </w:rPr>
              <w:t>Danish</w:t>
            </w:r>
          </w:p>
        </w:tc>
      </w:tr>
      <w:tr w:rsidR="009D340B" w:rsidRPr="00CC30DD" w14:paraId="07D85E84" w14:textId="77777777" w:rsidTr="00BF6BF4">
        <w:trPr>
          <w:trHeight w:hRule="exact" w:val="737"/>
          <w:jc w:val="center"/>
        </w:trPr>
        <w:tc>
          <w:tcPr>
            <w:tcW w:w="2077" w:type="dxa"/>
            <w:shd w:val="clear" w:color="auto" w:fill="F2F2F2" w:themeFill="background1" w:themeFillShade="F2"/>
            <w:vAlign w:val="center"/>
          </w:tcPr>
          <w:p w14:paraId="44BDD012" w14:textId="488C711C" w:rsidR="009D340B" w:rsidRPr="00CC30DD" w:rsidRDefault="00993EB0" w:rsidP="00A008CB">
            <w:pPr>
              <w:pStyle w:val="BodyText"/>
              <w:ind w:firstLine="0"/>
              <w:jc w:val="center"/>
              <w:rPr>
                <w:rFonts w:cs="Times New Roman"/>
                <w:b/>
                <w:bCs/>
                <w:lang w:val="en-US"/>
              </w:rPr>
            </w:pPr>
            <w:r w:rsidRPr="00CC30DD">
              <w:rPr>
                <w:rFonts w:cs="Times New Roman"/>
                <w:b/>
                <w:bCs/>
                <w:lang w:val="en-US"/>
              </w:rPr>
              <w:t>N</w:t>
            </w:r>
            <w:r w:rsidR="00AD2AF7" w:rsidRPr="00CC30DD">
              <w:rPr>
                <w:rFonts w:cs="Times New Roman"/>
                <w:b/>
                <w:bCs/>
                <w:lang w:val="en-US"/>
              </w:rPr>
              <w:br/>
            </w:r>
            <w:r w:rsidRPr="00CC30DD">
              <w:rPr>
                <w:rFonts w:cs="Times New Roman"/>
                <w:b/>
                <w:bCs/>
                <w:lang w:val="en-US"/>
              </w:rPr>
              <w:t>(</w:t>
            </w:r>
            <w:r w:rsidR="009D340B" w:rsidRPr="00CC30DD">
              <w:rPr>
                <w:rFonts w:cs="Times New Roman"/>
                <w:b/>
                <w:bCs/>
                <w:lang w:val="en-US"/>
              </w:rPr>
              <w:t>recording</w:t>
            </w:r>
            <w:r w:rsidR="00146254" w:rsidRPr="00CC30DD">
              <w:rPr>
                <w:rFonts w:cs="Times New Roman"/>
                <w:b/>
                <w:bCs/>
                <w:lang w:val="en-US"/>
              </w:rPr>
              <w:t>s</w:t>
            </w:r>
            <w:r w:rsidRPr="00CC30DD">
              <w:rPr>
                <w:rFonts w:cs="Times New Roman"/>
                <w:b/>
                <w:bCs/>
                <w:lang w:val="en-US"/>
              </w:rPr>
              <w:t>)</w:t>
            </w:r>
          </w:p>
        </w:tc>
        <w:tc>
          <w:tcPr>
            <w:tcW w:w="2077" w:type="dxa"/>
            <w:shd w:val="clear" w:color="auto" w:fill="F2F2F2" w:themeFill="background1" w:themeFillShade="F2"/>
            <w:vAlign w:val="center"/>
          </w:tcPr>
          <w:p w14:paraId="0F8C233C" w14:textId="230E13D6" w:rsidR="009D340B" w:rsidRPr="00CC30DD" w:rsidRDefault="009D340B" w:rsidP="00A008CB">
            <w:pPr>
              <w:pStyle w:val="BodyText"/>
              <w:ind w:firstLine="0"/>
              <w:jc w:val="center"/>
              <w:rPr>
                <w:rFonts w:cs="Times New Roman"/>
                <w:lang w:val="en-US"/>
              </w:rPr>
            </w:pPr>
            <w:r w:rsidRPr="00CC30DD">
              <w:rPr>
                <w:rFonts w:cs="Times New Roman"/>
                <w:lang w:val="en-US"/>
              </w:rPr>
              <w:t>78 (1 per</w:t>
            </w:r>
            <w:r w:rsidR="00A008CB" w:rsidRPr="00CC30DD">
              <w:rPr>
                <w:rFonts w:cs="Times New Roman"/>
                <w:lang w:val="en-US"/>
              </w:rPr>
              <w:t xml:space="preserve"> </w:t>
            </w:r>
            <w:r w:rsidR="00AD2AF7" w:rsidRPr="00CC30DD">
              <w:rPr>
                <w:rFonts w:cs="Times New Roman"/>
                <w:lang w:val="en-US"/>
              </w:rPr>
              <w:br/>
            </w:r>
            <w:r w:rsidRPr="00CC30DD">
              <w:rPr>
                <w:rFonts w:cs="Times New Roman"/>
                <w:lang w:val="en-US"/>
              </w:rPr>
              <w:t>participant)</w:t>
            </w:r>
          </w:p>
        </w:tc>
        <w:tc>
          <w:tcPr>
            <w:tcW w:w="2078" w:type="dxa"/>
            <w:shd w:val="clear" w:color="auto" w:fill="F2F2F2" w:themeFill="background1" w:themeFillShade="F2"/>
            <w:vAlign w:val="center"/>
          </w:tcPr>
          <w:p w14:paraId="07EB4064" w14:textId="378CAA2B" w:rsidR="009D340B" w:rsidRPr="00CC30DD" w:rsidRDefault="009D340B" w:rsidP="00A008CB">
            <w:pPr>
              <w:pStyle w:val="BodyText"/>
              <w:ind w:firstLine="0"/>
              <w:jc w:val="center"/>
              <w:rPr>
                <w:rFonts w:cs="Times New Roman"/>
                <w:lang w:val="en-US"/>
              </w:rPr>
            </w:pPr>
            <w:r w:rsidRPr="00CC30DD">
              <w:rPr>
                <w:rFonts w:cs="Times New Roman"/>
                <w:lang w:val="en-US"/>
              </w:rPr>
              <w:t>1900 (8-10 per</w:t>
            </w:r>
            <w:r w:rsidR="00AD2AF7" w:rsidRPr="00CC30DD">
              <w:rPr>
                <w:rFonts w:cs="Times New Roman"/>
                <w:lang w:val="en-US"/>
              </w:rPr>
              <w:br/>
            </w:r>
            <w:r w:rsidRPr="00CC30DD">
              <w:rPr>
                <w:rFonts w:cs="Times New Roman"/>
                <w:lang w:val="en-US"/>
              </w:rPr>
              <w:t>participant)</w:t>
            </w:r>
          </w:p>
        </w:tc>
      </w:tr>
      <w:tr w:rsidR="009D340B" w:rsidRPr="00CC30DD" w14:paraId="3E12AFAE" w14:textId="77777777" w:rsidTr="00BF6BF4">
        <w:trPr>
          <w:trHeight w:hRule="exact" w:val="737"/>
          <w:jc w:val="center"/>
        </w:trPr>
        <w:tc>
          <w:tcPr>
            <w:tcW w:w="2077" w:type="dxa"/>
            <w:vAlign w:val="center"/>
          </w:tcPr>
          <w:p w14:paraId="33BB3674" w14:textId="5D6D3394" w:rsidR="009D340B" w:rsidRPr="00CC30DD" w:rsidRDefault="00993EB0" w:rsidP="00A008CB">
            <w:pPr>
              <w:pStyle w:val="BodyText"/>
              <w:ind w:firstLine="0"/>
              <w:jc w:val="center"/>
              <w:rPr>
                <w:rFonts w:cs="Times New Roman"/>
                <w:b/>
                <w:bCs/>
                <w:highlight w:val="white"/>
                <w:lang w:val="en-US"/>
              </w:rPr>
            </w:pPr>
            <w:r w:rsidRPr="00CC30DD">
              <w:rPr>
                <w:rFonts w:cs="Times New Roman"/>
                <w:b/>
                <w:bCs/>
                <w:highlight w:val="white"/>
                <w:lang w:val="en-US"/>
              </w:rPr>
              <w:t>Mean</w:t>
            </w:r>
            <w:r w:rsidR="00FA5953" w:rsidRPr="00CC30DD">
              <w:rPr>
                <w:rFonts w:cs="Times New Roman"/>
                <w:b/>
                <w:bCs/>
                <w:highlight w:val="white"/>
                <w:lang w:val="en-US"/>
              </w:rPr>
              <w:t xml:space="preserve"> </w:t>
            </w:r>
            <w:r w:rsidRPr="00CC30DD">
              <w:rPr>
                <w:rFonts w:cs="Times New Roman"/>
                <w:b/>
                <w:bCs/>
                <w:highlight w:val="white"/>
                <w:lang w:val="en-US"/>
              </w:rPr>
              <w:t>(recording</w:t>
            </w:r>
            <w:r w:rsidR="009F6C00" w:rsidRPr="00CC30DD">
              <w:rPr>
                <w:rFonts w:cs="Times New Roman"/>
                <w:b/>
                <w:bCs/>
                <w:highlight w:val="white"/>
                <w:lang w:val="en-US"/>
              </w:rPr>
              <w:t xml:space="preserve"> length</w:t>
            </w:r>
            <w:r w:rsidRPr="00CC30DD">
              <w:rPr>
                <w:rFonts w:cs="Times New Roman"/>
                <w:b/>
                <w:bCs/>
                <w:highlight w:val="white"/>
                <w:lang w:val="en-US"/>
              </w:rPr>
              <w:t>)</w:t>
            </w:r>
          </w:p>
        </w:tc>
        <w:tc>
          <w:tcPr>
            <w:tcW w:w="2077" w:type="dxa"/>
            <w:vAlign w:val="center"/>
          </w:tcPr>
          <w:p w14:paraId="31289780" w14:textId="347F59E5" w:rsidR="009D340B" w:rsidRPr="00CC30DD" w:rsidRDefault="009D340B" w:rsidP="00A008CB">
            <w:pPr>
              <w:pStyle w:val="BodyText"/>
              <w:ind w:firstLine="0"/>
              <w:jc w:val="center"/>
              <w:rPr>
                <w:rFonts w:cs="Times New Roman"/>
                <w:highlight w:val="white"/>
                <w:lang w:val="en-US"/>
              </w:rPr>
            </w:pPr>
            <w:r w:rsidRPr="00CC30DD">
              <w:rPr>
                <w:rFonts w:cs="Times New Roman"/>
                <w:highlight w:val="white"/>
                <w:lang w:val="en-US"/>
              </w:rPr>
              <w:t>26 min</w:t>
            </w:r>
          </w:p>
        </w:tc>
        <w:tc>
          <w:tcPr>
            <w:tcW w:w="2078" w:type="dxa"/>
            <w:vAlign w:val="center"/>
          </w:tcPr>
          <w:p w14:paraId="0D308D5F" w14:textId="5E5AC819" w:rsidR="009D340B" w:rsidRPr="00CC30DD" w:rsidRDefault="009D340B" w:rsidP="00A008CB">
            <w:pPr>
              <w:pStyle w:val="BodyText"/>
              <w:ind w:firstLine="0"/>
              <w:jc w:val="center"/>
              <w:rPr>
                <w:rFonts w:cs="Times New Roman"/>
                <w:highlight w:val="white"/>
                <w:lang w:val="en-US"/>
              </w:rPr>
            </w:pPr>
            <w:r w:rsidRPr="00CC30DD">
              <w:rPr>
                <w:rFonts w:cs="Times New Roman"/>
                <w:highlight w:val="white"/>
                <w:lang w:val="en-US"/>
              </w:rPr>
              <w:t>18.8 sec</w:t>
            </w:r>
          </w:p>
        </w:tc>
      </w:tr>
      <w:tr w:rsidR="009D340B" w:rsidRPr="00CC30DD" w14:paraId="4F8E4810" w14:textId="77777777" w:rsidTr="00BF6BF4">
        <w:trPr>
          <w:trHeight w:hRule="exact" w:val="737"/>
          <w:jc w:val="center"/>
        </w:trPr>
        <w:tc>
          <w:tcPr>
            <w:tcW w:w="2077" w:type="dxa"/>
            <w:shd w:val="clear" w:color="auto" w:fill="F2F2F2" w:themeFill="background1" w:themeFillShade="F2"/>
            <w:vAlign w:val="center"/>
          </w:tcPr>
          <w:p w14:paraId="57F767A0" w14:textId="706A2DEE" w:rsidR="009D340B" w:rsidRPr="00CC30DD" w:rsidRDefault="009D340B" w:rsidP="00A008CB">
            <w:pPr>
              <w:pStyle w:val="BodyText"/>
              <w:ind w:firstLine="0"/>
              <w:jc w:val="center"/>
              <w:rPr>
                <w:rFonts w:cs="Times New Roman"/>
                <w:b/>
                <w:bCs/>
                <w:lang w:val="en-US"/>
              </w:rPr>
            </w:pPr>
            <w:r w:rsidRPr="00CC30DD">
              <w:rPr>
                <w:rFonts w:cs="Times New Roman"/>
                <w:b/>
                <w:bCs/>
                <w:lang w:val="en-US"/>
              </w:rPr>
              <w:t xml:space="preserve">Feature </w:t>
            </w:r>
            <w:r w:rsidR="00AD2AF7" w:rsidRPr="00CC30DD">
              <w:rPr>
                <w:rFonts w:cs="Times New Roman"/>
                <w:b/>
                <w:bCs/>
                <w:lang w:val="en-US"/>
              </w:rPr>
              <w:br/>
            </w:r>
            <w:r w:rsidRPr="00CC30DD">
              <w:rPr>
                <w:rFonts w:cs="Times New Roman"/>
                <w:b/>
                <w:bCs/>
                <w:lang w:val="en-US"/>
              </w:rPr>
              <w:t xml:space="preserve">selection </w:t>
            </w:r>
          </w:p>
        </w:tc>
        <w:tc>
          <w:tcPr>
            <w:tcW w:w="2077" w:type="dxa"/>
            <w:shd w:val="clear" w:color="auto" w:fill="F2F2F2" w:themeFill="background1" w:themeFillShade="F2"/>
            <w:vAlign w:val="center"/>
          </w:tcPr>
          <w:p w14:paraId="609A586A" w14:textId="05B18664" w:rsidR="009D340B" w:rsidRPr="00CC30DD" w:rsidRDefault="009D340B" w:rsidP="00A008CB">
            <w:pPr>
              <w:pStyle w:val="BodyText"/>
              <w:ind w:firstLine="0"/>
              <w:jc w:val="center"/>
              <w:rPr>
                <w:rFonts w:cs="Times New Roman"/>
                <w:lang w:val="en-US"/>
              </w:rPr>
            </w:pPr>
            <w:r w:rsidRPr="00CC30DD">
              <w:rPr>
                <w:rFonts w:cs="Times New Roman"/>
                <w:lang w:val="en-US"/>
              </w:rPr>
              <w:t>PCA</w:t>
            </w:r>
          </w:p>
        </w:tc>
        <w:tc>
          <w:tcPr>
            <w:tcW w:w="2078" w:type="dxa"/>
            <w:shd w:val="clear" w:color="auto" w:fill="F2F2F2" w:themeFill="background1" w:themeFillShade="F2"/>
            <w:vAlign w:val="center"/>
          </w:tcPr>
          <w:p w14:paraId="0411EEA9" w14:textId="6703E341" w:rsidR="009D340B" w:rsidRPr="00CC30DD" w:rsidRDefault="009D340B" w:rsidP="00A008CB">
            <w:pPr>
              <w:pStyle w:val="BodyText"/>
              <w:ind w:firstLine="0"/>
              <w:jc w:val="center"/>
              <w:rPr>
                <w:rFonts w:cs="Times New Roman"/>
                <w:lang w:val="en-US"/>
              </w:rPr>
            </w:pPr>
            <w:r w:rsidRPr="00CC30DD">
              <w:rPr>
                <w:rFonts w:cs="Times New Roman"/>
                <w:lang w:val="en-US"/>
              </w:rPr>
              <w:t>LASSO</w:t>
            </w:r>
            <w:r w:rsidR="00AD2AF7" w:rsidRPr="00CC30DD">
              <w:rPr>
                <w:rFonts w:cs="Times New Roman"/>
                <w:lang w:val="en-US"/>
              </w:rPr>
              <w:br/>
            </w:r>
            <w:r w:rsidRPr="00CC30DD">
              <w:rPr>
                <w:rFonts w:cs="Times New Roman"/>
                <w:lang w:val="en-US"/>
              </w:rPr>
              <w:t>regularization</w:t>
            </w:r>
          </w:p>
        </w:tc>
      </w:tr>
      <w:tr w:rsidR="009D340B" w:rsidRPr="00CC30DD" w14:paraId="63E8A642" w14:textId="77777777" w:rsidTr="00BF6BF4">
        <w:trPr>
          <w:trHeight w:hRule="exact" w:val="737"/>
          <w:jc w:val="center"/>
        </w:trPr>
        <w:tc>
          <w:tcPr>
            <w:tcW w:w="2077" w:type="dxa"/>
            <w:vAlign w:val="center"/>
          </w:tcPr>
          <w:p w14:paraId="6B2217C5" w14:textId="3470F43B" w:rsidR="009D340B" w:rsidRPr="00CC30DD" w:rsidRDefault="009D340B" w:rsidP="00A008CB">
            <w:pPr>
              <w:pStyle w:val="BodyText"/>
              <w:ind w:firstLine="0"/>
              <w:jc w:val="center"/>
              <w:rPr>
                <w:rFonts w:cs="Times New Roman"/>
                <w:b/>
                <w:bCs/>
                <w:highlight w:val="white"/>
                <w:lang w:val="en-US"/>
              </w:rPr>
            </w:pPr>
            <w:r w:rsidRPr="00CC30DD">
              <w:rPr>
                <w:rFonts w:cs="Times New Roman"/>
                <w:b/>
                <w:bCs/>
                <w:highlight w:val="white"/>
                <w:lang w:val="en-US"/>
              </w:rPr>
              <w:t>Feature scaling</w:t>
            </w:r>
          </w:p>
        </w:tc>
        <w:tc>
          <w:tcPr>
            <w:tcW w:w="2077" w:type="dxa"/>
            <w:vAlign w:val="center"/>
          </w:tcPr>
          <w:p w14:paraId="534D6C54" w14:textId="1D7947F8" w:rsidR="009D340B" w:rsidRPr="00CC30DD" w:rsidRDefault="009D340B" w:rsidP="00A008CB">
            <w:pPr>
              <w:pStyle w:val="BodyText"/>
              <w:ind w:firstLine="0"/>
              <w:jc w:val="center"/>
              <w:rPr>
                <w:rFonts w:cs="Times New Roman"/>
                <w:highlight w:val="white"/>
                <w:lang w:val="en-US"/>
              </w:rPr>
            </w:pPr>
            <w:commentRangeStart w:id="47"/>
            <w:r w:rsidRPr="00CC30DD">
              <w:rPr>
                <w:rFonts w:cs="Times New Roman"/>
                <w:highlight w:val="white"/>
                <w:lang w:val="en-US"/>
              </w:rPr>
              <w:t>Min</w:t>
            </w:r>
            <w:r w:rsidR="00BB17C0" w:rsidRPr="00CC30DD">
              <w:rPr>
                <w:rFonts w:cs="Times New Roman"/>
                <w:highlight w:val="white"/>
                <w:lang w:val="en-US"/>
              </w:rPr>
              <w:t>-</w:t>
            </w:r>
            <w:r w:rsidRPr="00CC30DD">
              <w:rPr>
                <w:rFonts w:cs="Times New Roman"/>
                <w:highlight w:val="white"/>
                <w:lang w:val="en-US"/>
              </w:rPr>
              <w:t xml:space="preserve">max </w:t>
            </w:r>
            <w:r w:rsidR="00AD2AF7" w:rsidRPr="00CC30DD">
              <w:rPr>
                <w:rFonts w:cs="Times New Roman"/>
                <w:highlight w:val="white"/>
                <w:lang w:val="en-US"/>
              </w:rPr>
              <w:br/>
            </w:r>
            <w:r w:rsidRPr="00CC30DD">
              <w:rPr>
                <w:rFonts w:cs="Times New Roman"/>
                <w:highlight w:val="white"/>
                <w:lang w:val="en-US"/>
              </w:rPr>
              <w:t>normalization</w:t>
            </w:r>
          </w:p>
        </w:tc>
        <w:tc>
          <w:tcPr>
            <w:tcW w:w="2078" w:type="dxa"/>
            <w:vAlign w:val="center"/>
          </w:tcPr>
          <w:p w14:paraId="3AE039E6" w14:textId="40A28143" w:rsidR="009D340B" w:rsidRPr="00CC30DD" w:rsidRDefault="009D340B" w:rsidP="00A008CB">
            <w:pPr>
              <w:pStyle w:val="BodyText"/>
              <w:ind w:firstLine="0"/>
              <w:jc w:val="center"/>
              <w:rPr>
                <w:rFonts w:cs="Times New Roman"/>
                <w:highlight w:val="white"/>
                <w:lang w:val="en-US"/>
              </w:rPr>
            </w:pPr>
            <w:r w:rsidRPr="00CC30DD">
              <w:rPr>
                <w:rFonts w:cs="Times New Roman"/>
                <w:highlight w:val="white"/>
                <w:lang w:val="en-US"/>
              </w:rPr>
              <w:t>No information</w:t>
            </w:r>
            <w:commentRangeEnd w:id="47"/>
            <w:r w:rsidR="00735554">
              <w:rPr>
                <w:rStyle w:val="CommentReference"/>
              </w:rPr>
              <w:commentReference w:id="47"/>
            </w:r>
          </w:p>
        </w:tc>
      </w:tr>
      <w:tr w:rsidR="009D340B" w:rsidRPr="00CC30DD" w14:paraId="5B632D5B" w14:textId="77777777" w:rsidTr="00BF6BF4">
        <w:trPr>
          <w:trHeight w:hRule="exact" w:val="737"/>
          <w:jc w:val="center"/>
        </w:trPr>
        <w:tc>
          <w:tcPr>
            <w:tcW w:w="2077" w:type="dxa"/>
            <w:shd w:val="clear" w:color="auto" w:fill="F2F2F2" w:themeFill="background1" w:themeFillShade="F2"/>
            <w:vAlign w:val="center"/>
          </w:tcPr>
          <w:p w14:paraId="6186F928" w14:textId="437499BF" w:rsidR="009D340B" w:rsidRPr="00CC30DD" w:rsidRDefault="009D340B" w:rsidP="00A008CB">
            <w:pPr>
              <w:pStyle w:val="BodyText"/>
              <w:ind w:firstLine="0"/>
              <w:jc w:val="center"/>
              <w:rPr>
                <w:rFonts w:cs="Times New Roman"/>
                <w:b/>
                <w:bCs/>
                <w:lang w:val="en-US"/>
              </w:rPr>
            </w:pPr>
            <w:r w:rsidRPr="00CC30DD">
              <w:rPr>
                <w:rFonts w:cs="Times New Roman"/>
                <w:b/>
                <w:bCs/>
                <w:lang w:val="en-US"/>
              </w:rPr>
              <w:t xml:space="preserve">ML </w:t>
            </w:r>
            <w:r w:rsidR="00AD2AF7" w:rsidRPr="00CC30DD">
              <w:rPr>
                <w:rFonts w:cs="Times New Roman"/>
                <w:b/>
                <w:bCs/>
                <w:lang w:val="en-US"/>
              </w:rPr>
              <w:br/>
            </w:r>
            <w:r w:rsidRPr="00CC30DD">
              <w:rPr>
                <w:rFonts w:cs="Times New Roman"/>
                <w:b/>
                <w:bCs/>
                <w:lang w:val="en-US"/>
              </w:rPr>
              <w:t>algorithm</w:t>
            </w:r>
          </w:p>
        </w:tc>
        <w:tc>
          <w:tcPr>
            <w:tcW w:w="2077" w:type="dxa"/>
            <w:shd w:val="clear" w:color="auto" w:fill="F2F2F2" w:themeFill="background1" w:themeFillShade="F2"/>
            <w:vAlign w:val="center"/>
          </w:tcPr>
          <w:p w14:paraId="474B173F" w14:textId="78BEE35C" w:rsidR="009D340B" w:rsidRPr="00CC30DD" w:rsidRDefault="009D340B" w:rsidP="00A008CB">
            <w:pPr>
              <w:pStyle w:val="BodyText"/>
              <w:ind w:firstLine="0"/>
              <w:jc w:val="center"/>
              <w:rPr>
                <w:rFonts w:cs="Times New Roman"/>
                <w:lang w:val="en-US"/>
              </w:rPr>
            </w:pPr>
            <w:r w:rsidRPr="00CC30DD">
              <w:rPr>
                <w:rFonts w:cs="Times New Roman"/>
                <w:lang w:val="en-US"/>
              </w:rPr>
              <w:t>Single SVM</w:t>
            </w:r>
          </w:p>
        </w:tc>
        <w:tc>
          <w:tcPr>
            <w:tcW w:w="2078" w:type="dxa"/>
            <w:shd w:val="clear" w:color="auto" w:fill="F2F2F2" w:themeFill="background1" w:themeFillShade="F2"/>
            <w:vAlign w:val="center"/>
          </w:tcPr>
          <w:p w14:paraId="3DAC7D5B" w14:textId="55A6060F" w:rsidR="009D340B" w:rsidRPr="00CC30DD" w:rsidRDefault="009D340B" w:rsidP="00A008CB">
            <w:pPr>
              <w:pStyle w:val="BodyText"/>
              <w:ind w:firstLine="0"/>
              <w:jc w:val="center"/>
              <w:rPr>
                <w:rFonts w:cs="Times New Roman"/>
                <w:lang w:val="en-US"/>
              </w:rPr>
            </w:pPr>
            <w:r w:rsidRPr="00CC30DD">
              <w:rPr>
                <w:rFonts w:cs="Times New Roman"/>
                <w:lang w:val="en-US"/>
              </w:rPr>
              <w:t>Majority vote ensemble</w:t>
            </w:r>
            <w:r w:rsidR="00BF5366" w:rsidRPr="00CC30DD">
              <w:rPr>
                <w:rFonts w:cs="Times New Roman"/>
                <w:lang w:val="en-US"/>
              </w:rPr>
              <w:t xml:space="preserve"> </w:t>
            </w:r>
            <w:r w:rsidRPr="00CC30DD">
              <w:rPr>
                <w:rFonts w:cs="Times New Roman"/>
                <w:lang w:val="en-US"/>
              </w:rPr>
              <w:t>– SVM</w:t>
            </w:r>
          </w:p>
        </w:tc>
      </w:tr>
      <w:tr w:rsidR="009D340B" w:rsidRPr="005F2D01" w14:paraId="0BA985D3" w14:textId="2816E00E" w:rsidTr="00BF6BF4">
        <w:trPr>
          <w:trHeight w:hRule="exact" w:val="737"/>
          <w:jc w:val="center"/>
        </w:trPr>
        <w:tc>
          <w:tcPr>
            <w:tcW w:w="2077" w:type="dxa"/>
            <w:vAlign w:val="center"/>
          </w:tcPr>
          <w:p w14:paraId="57D649F7" w14:textId="5130B4AD" w:rsidR="009D340B" w:rsidRPr="00CC30DD" w:rsidRDefault="009D340B" w:rsidP="00A008CB">
            <w:pPr>
              <w:pStyle w:val="BodyText"/>
              <w:ind w:firstLine="0"/>
              <w:jc w:val="center"/>
              <w:rPr>
                <w:rFonts w:cs="Times New Roman"/>
                <w:b/>
                <w:bCs/>
                <w:highlight w:val="white"/>
                <w:lang w:val="en-US"/>
              </w:rPr>
            </w:pPr>
            <w:r w:rsidRPr="00CC30DD">
              <w:rPr>
                <w:rFonts w:cs="Times New Roman"/>
                <w:b/>
                <w:bCs/>
                <w:highlight w:val="white"/>
                <w:lang w:val="en-US"/>
              </w:rPr>
              <w:t xml:space="preserve">Final </w:t>
            </w:r>
            <w:r w:rsidR="00AD2AF7" w:rsidRPr="00CC30DD">
              <w:rPr>
                <w:rFonts w:cs="Times New Roman"/>
                <w:b/>
                <w:bCs/>
                <w:highlight w:val="white"/>
                <w:lang w:val="en-US"/>
              </w:rPr>
              <w:br/>
            </w:r>
            <w:r w:rsidRPr="00CC30DD">
              <w:rPr>
                <w:rFonts w:cs="Times New Roman"/>
                <w:b/>
                <w:bCs/>
                <w:highlight w:val="white"/>
                <w:lang w:val="en-US"/>
              </w:rPr>
              <w:t>testing set</w:t>
            </w:r>
          </w:p>
        </w:tc>
        <w:tc>
          <w:tcPr>
            <w:tcW w:w="2077" w:type="dxa"/>
            <w:vAlign w:val="center"/>
          </w:tcPr>
          <w:p w14:paraId="52E06903" w14:textId="1E3EBDB6" w:rsidR="009D340B" w:rsidRPr="00CC30DD" w:rsidRDefault="009D340B" w:rsidP="00A008CB">
            <w:pPr>
              <w:pStyle w:val="BodyText"/>
              <w:ind w:firstLine="0"/>
              <w:jc w:val="center"/>
              <w:rPr>
                <w:rFonts w:cs="Times New Roman"/>
                <w:highlight w:val="white"/>
                <w:lang w:val="en-US"/>
              </w:rPr>
            </w:pPr>
            <w:r w:rsidRPr="00CC30DD">
              <w:rPr>
                <w:rFonts w:cs="Times New Roman"/>
                <w:highlight w:val="white"/>
                <w:lang w:val="en-US"/>
              </w:rPr>
              <w:t>Cross</w:t>
            </w:r>
            <w:r w:rsidR="00AD2AF7" w:rsidRPr="00CC30DD">
              <w:rPr>
                <w:rFonts w:cs="Times New Roman"/>
                <w:highlight w:val="white"/>
                <w:lang w:val="en-US"/>
              </w:rPr>
              <w:t xml:space="preserve">- </w:t>
            </w:r>
            <w:r w:rsidRPr="00CC30DD">
              <w:rPr>
                <w:rFonts w:cs="Times New Roman"/>
                <w:highlight w:val="white"/>
                <w:lang w:val="en-US"/>
              </w:rPr>
              <w:t>validation</w:t>
            </w:r>
            <w:r w:rsidR="00AD2AF7" w:rsidRPr="00CC30DD">
              <w:rPr>
                <w:rFonts w:cs="Times New Roman"/>
                <w:highlight w:val="white"/>
                <w:lang w:val="en-US"/>
              </w:rPr>
              <w:br/>
            </w:r>
            <w:r w:rsidRPr="00CC30DD">
              <w:rPr>
                <w:rFonts w:cs="Times New Roman"/>
                <w:highlight w:val="white"/>
                <w:lang w:val="en-US"/>
              </w:rPr>
              <w:t>(</w:t>
            </w:r>
            <w:r w:rsidR="002F4673" w:rsidRPr="00CC30DD">
              <w:rPr>
                <w:rFonts w:cs="Times New Roman"/>
                <w:highlight w:val="white"/>
                <w:lang w:val="en-US"/>
              </w:rPr>
              <w:t>full dataset)</w:t>
            </w:r>
          </w:p>
        </w:tc>
        <w:tc>
          <w:tcPr>
            <w:tcW w:w="2078" w:type="dxa"/>
            <w:vAlign w:val="center"/>
          </w:tcPr>
          <w:p w14:paraId="06298198" w14:textId="5D5D0BE5" w:rsidR="009D340B" w:rsidRPr="00CC30DD" w:rsidRDefault="00791583" w:rsidP="00A008CB">
            <w:pPr>
              <w:pStyle w:val="BodyText"/>
              <w:ind w:firstLine="0"/>
              <w:jc w:val="center"/>
              <w:rPr>
                <w:rFonts w:cs="Times New Roman"/>
                <w:highlight w:val="white"/>
                <w:lang w:val="en-US"/>
              </w:rPr>
            </w:pPr>
            <w:r w:rsidRPr="00CC30DD">
              <w:rPr>
                <w:rFonts w:cs="Times New Roman"/>
                <w:highlight w:val="white"/>
                <w:lang w:val="en-US"/>
              </w:rPr>
              <w:t>Test set</w:t>
            </w:r>
            <w:r w:rsidR="006808F4" w:rsidRPr="00CC30DD">
              <w:rPr>
                <w:rFonts w:cs="Times New Roman"/>
                <w:highlight w:val="white"/>
                <w:lang w:val="en-US"/>
              </w:rPr>
              <w:t xml:space="preserve"> (</w:t>
            </w:r>
            <w:r w:rsidR="009D340B" w:rsidRPr="00CC30DD">
              <w:rPr>
                <w:rFonts w:cs="Times New Roman"/>
                <w:highlight w:val="white"/>
                <w:lang w:val="en-US"/>
              </w:rPr>
              <w:t>separate se</w:t>
            </w:r>
            <w:r w:rsidR="006808F4" w:rsidRPr="00CC30DD">
              <w:rPr>
                <w:rFonts w:cs="Times New Roman"/>
                <w:highlight w:val="white"/>
                <w:lang w:val="en-US"/>
              </w:rPr>
              <w:t>t</w:t>
            </w:r>
            <w:r w:rsidR="00F059F1" w:rsidRPr="00CC30DD">
              <w:rPr>
                <w:rFonts w:cs="Times New Roman"/>
                <w:highlight w:val="white"/>
                <w:lang w:val="en-US"/>
              </w:rPr>
              <w:t xml:space="preserve"> </w:t>
            </w:r>
            <w:r w:rsidR="006808F4" w:rsidRPr="00CC30DD">
              <w:rPr>
                <w:rFonts w:cs="Times New Roman"/>
                <w:highlight w:val="white"/>
                <w:lang w:val="en-US"/>
              </w:rPr>
              <w:t xml:space="preserve">for </w:t>
            </w:r>
            <w:r w:rsidR="009D340B" w:rsidRPr="00CC30DD">
              <w:rPr>
                <w:rFonts w:cs="Times New Roman"/>
                <w:highlight w:val="white"/>
                <w:lang w:val="en-US"/>
              </w:rPr>
              <w:t>final test)</w:t>
            </w:r>
          </w:p>
        </w:tc>
      </w:tr>
    </w:tbl>
    <w:p w14:paraId="078AA306" w14:textId="57663F78" w:rsidR="00AE5EF0" w:rsidRPr="00CC30DD" w:rsidRDefault="00AE5EF0" w:rsidP="006F4023">
      <w:pPr>
        <w:spacing w:line="360" w:lineRule="auto"/>
        <w:ind w:firstLine="0"/>
        <w:jc w:val="center"/>
        <w:rPr>
          <w:rFonts w:cs="Times New Roman"/>
          <w:i/>
          <w:iCs/>
          <w:highlight w:val="white"/>
          <w:lang w:val="en-US"/>
        </w:rPr>
      </w:pPr>
      <w:r w:rsidRPr="00CC30DD">
        <w:rPr>
          <w:rFonts w:cs="Times New Roman"/>
          <w:highlight w:val="white"/>
          <w:lang w:val="en-US"/>
        </w:rPr>
        <w:t xml:space="preserve">Table </w:t>
      </w:r>
      <w:r w:rsidR="00DD23FD" w:rsidRPr="00CC30DD">
        <w:rPr>
          <w:rFonts w:cs="Times New Roman"/>
          <w:highlight w:val="white"/>
          <w:lang w:val="en-US"/>
        </w:rPr>
        <w:t>2</w:t>
      </w:r>
      <w:r w:rsidRPr="00CC30DD">
        <w:rPr>
          <w:rFonts w:cs="Times New Roman"/>
          <w:highlight w:val="white"/>
          <w:lang w:val="en-US"/>
        </w:rPr>
        <w:t>:</w:t>
      </w:r>
      <w:r w:rsidR="00C60EE0" w:rsidRPr="00CC30DD">
        <w:rPr>
          <w:rFonts w:cs="Times New Roman"/>
          <w:highlight w:val="white"/>
          <w:lang w:val="en-US"/>
        </w:rPr>
        <w:br/>
      </w:r>
      <w:r w:rsidRPr="00CC30DD">
        <w:rPr>
          <w:rFonts w:cs="Times New Roman"/>
          <w:i/>
          <w:iCs/>
          <w:highlight w:val="white"/>
          <w:lang w:val="en-US"/>
        </w:rPr>
        <w:t>An overview of the differences between the original paper by Chakraborty et al. and this replication</w:t>
      </w:r>
      <w:r w:rsidR="008665B3" w:rsidRPr="00CC30DD">
        <w:rPr>
          <w:rFonts w:cs="Times New Roman"/>
          <w:i/>
          <w:iCs/>
          <w:highlight w:val="white"/>
          <w:lang w:val="en-US"/>
        </w:rPr>
        <w:t>.</w:t>
      </w:r>
    </w:p>
    <w:p w14:paraId="165FE539" w14:textId="20F75CBB" w:rsidR="00012B05" w:rsidRPr="00CC30DD" w:rsidRDefault="0065538A" w:rsidP="006F4023">
      <w:pPr>
        <w:pStyle w:val="Heading1"/>
        <w:spacing w:line="360" w:lineRule="auto"/>
        <w:ind w:firstLine="0"/>
        <w:rPr>
          <w:rFonts w:cs="Times New Roman"/>
          <w:highlight w:val="white"/>
          <w:lang w:val="en-US"/>
        </w:rPr>
      </w:pPr>
      <w:bookmarkStart w:id="48" w:name="_Toc59447733"/>
      <w:r w:rsidRPr="00CC30DD">
        <w:rPr>
          <w:rFonts w:cs="Times New Roman"/>
          <w:highlight w:val="white"/>
          <w:lang w:val="en-US"/>
        </w:rPr>
        <w:t>3</w:t>
      </w:r>
      <w:r w:rsidR="002F073B" w:rsidRPr="00CC30DD">
        <w:rPr>
          <w:rFonts w:cs="Times New Roman"/>
          <w:highlight w:val="white"/>
          <w:lang w:val="en-US"/>
        </w:rPr>
        <w:t>. Results</w:t>
      </w:r>
      <w:bookmarkEnd w:id="48"/>
    </w:p>
    <w:p w14:paraId="6D478D66" w14:textId="69BA52B1" w:rsidR="006266C6" w:rsidRPr="00CC30DD" w:rsidRDefault="00224C3A" w:rsidP="008F00E3">
      <w:pPr>
        <w:spacing w:line="360" w:lineRule="auto"/>
        <w:ind w:firstLine="0"/>
        <w:rPr>
          <w:rFonts w:eastAsia="Times New Roman" w:cs="Times New Roman"/>
          <w:highlight w:val="white"/>
          <w:lang w:val="en-US"/>
        </w:rPr>
      </w:pPr>
      <w:r w:rsidRPr="00CC30DD">
        <w:rPr>
          <w:rFonts w:cs="Times New Roman"/>
          <w:highlight w:val="white"/>
          <w:lang w:val="en-US"/>
        </w:rPr>
        <w:t xml:space="preserve">This section presents the performance of the </w:t>
      </w:r>
      <w:r w:rsidR="00C13A05" w:rsidRPr="00CC30DD">
        <w:rPr>
          <w:rFonts w:cs="Times New Roman"/>
          <w:highlight w:val="white"/>
          <w:lang w:val="en-US"/>
        </w:rPr>
        <w:t>ML</w:t>
      </w:r>
      <w:r w:rsidRPr="00CC30DD">
        <w:rPr>
          <w:rFonts w:cs="Times New Roman"/>
          <w:highlight w:val="white"/>
          <w:lang w:val="en-US"/>
        </w:rPr>
        <w:t xml:space="preserve"> models when predicting various parts of the full data. A crude overview of the performance of the 5 models on the various test sets is given in table </w:t>
      </w:r>
      <w:r w:rsidR="00DD23FD" w:rsidRPr="00CC30DD">
        <w:rPr>
          <w:rFonts w:cs="Times New Roman"/>
          <w:highlight w:val="white"/>
          <w:lang w:val="en-US"/>
        </w:rPr>
        <w:t>3</w:t>
      </w:r>
      <w:r w:rsidRPr="00CC30DD">
        <w:rPr>
          <w:rFonts w:cs="Times New Roman"/>
          <w:highlight w:val="white"/>
          <w:lang w:val="en-US"/>
        </w:rPr>
        <w:t xml:space="preserve">. An in-depth look at the ensemble models performance; both for controls and for the patient group is provided in table </w:t>
      </w:r>
      <w:r w:rsidR="00DD23FD" w:rsidRPr="00CC30DD">
        <w:rPr>
          <w:rFonts w:cs="Times New Roman"/>
          <w:highlight w:val="white"/>
          <w:lang w:val="en-US"/>
        </w:rPr>
        <w:t>4</w:t>
      </w:r>
      <w:r w:rsidRPr="00CC30DD">
        <w:rPr>
          <w:rFonts w:cs="Times New Roman"/>
          <w:highlight w:val="white"/>
          <w:lang w:val="en-US"/>
        </w:rPr>
        <w:t xml:space="preserve">. </w:t>
      </w:r>
      <w:r w:rsidR="003674EF" w:rsidRPr="00CC30DD">
        <w:rPr>
          <w:rFonts w:cs="Times New Roman"/>
          <w:highlight w:val="white"/>
          <w:lang w:val="en-US"/>
        </w:rPr>
        <w:t>Table 4</w:t>
      </w:r>
      <w:r w:rsidRPr="00CC30DD">
        <w:rPr>
          <w:rFonts w:cs="Times New Roman"/>
          <w:highlight w:val="white"/>
          <w:lang w:val="en-US"/>
        </w:rPr>
        <w:t xml:space="preserve"> also provides insight into performance differences </w:t>
      </w:r>
      <w:r w:rsidRPr="00CC30DD">
        <w:rPr>
          <w:rFonts w:cs="Times New Roman"/>
          <w:highlight w:val="white"/>
          <w:lang w:val="en-US"/>
        </w:rPr>
        <w:lastRenderedPageBreak/>
        <w:t xml:space="preserve">between the sexes. Finally, </w:t>
      </w:r>
      <w:r w:rsidR="001276C9" w:rsidRPr="00CC30DD">
        <w:rPr>
          <w:rFonts w:cs="Times New Roman"/>
          <w:highlight w:val="white"/>
          <w:lang w:val="en-US"/>
        </w:rPr>
        <w:t xml:space="preserve">a </w:t>
      </w:r>
      <w:r w:rsidRPr="00CC30DD">
        <w:rPr>
          <w:rFonts w:cs="Times New Roman"/>
          <w:highlight w:val="white"/>
          <w:lang w:val="en-US"/>
        </w:rPr>
        <w:t xml:space="preserve">confusion </w:t>
      </w:r>
      <w:r w:rsidR="001276C9" w:rsidRPr="00CC30DD">
        <w:rPr>
          <w:rFonts w:cs="Times New Roman"/>
          <w:highlight w:val="white"/>
          <w:lang w:val="en-US"/>
        </w:rPr>
        <w:t xml:space="preserve">matrix </w:t>
      </w:r>
      <w:r w:rsidRPr="00CC30DD">
        <w:rPr>
          <w:rFonts w:cs="Times New Roman"/>
          <w:highlight w:val="white"/>
          <w:lang w:val="en-US"/>
        </w:rPr>
        <w:t xml:space="preserve">(table </w:t>
      </w:r>
      <w:r w:rsidR="00DD23FD" w:rsidRPr="00CC30DD">
        <w:rPr>
          <w:rFonts w:cs="Times New Roman"/>
          <w:highlight w:val="white"/>
          <w:lang w:val="en-US"/>
        </w:rPr>
        <w:t>5</w:t>
      </w:r>
      <w:r w:rsidRPr="00CC30DD">
        <w:rPr>
          <w:rFonts w:cs="Times New Roman"/>
          <w:highlight w:val="white"/>
          <w:lang w:val="en-US"/>
        </w:rPr>
        <w:t xml:space="preserve">) provide the </w:t>
      </w:r>
      <w:r w:rsidR="00852639" w:rsidRPr="00CC30DD">
        <w:rPr>
          <w:rFonts w:cs="Times New Roman"/>
          <w:highlight w:val="white"/>
          <w:lang w:val="en-US"/>
        </w:rPr>
        <w:t>full picture of perfor</w:t>
      </w:r>
      <w:r w:rsidR="005C2FD7" w:rsidRPr="00CC30DD">
        <w:rPr>
          <w:rFonts w:cs="Times New Roman"/>
          <w:highlight w:val="white"/>
          <w:lang w:val="en-US"/>
        </w:rPr>
        <w:t>mance</w:t>
      </w:r>
      <w:r w:rsidRPr="00CC30DD">
        <w:rPr>
          <w:rFonts w:cs="Times New Roman"/>
          <w:highlight w:val="white"/>
          <w:lang w:val="en-US"/>
        </w:rPr>
        <w:t>.</w:t>
      </w:r>
      <w:bookmarkStart w:id="49" w:name="_Hlk57834606"/>
      <w:r w:rsidR="00AA28D0" w:rsidRPr="00CC30DD">
        <w:rPr>
          <w:rFonts w:cs="Times New Roman"/>
          <w:highlight w:val="white"/>
          <w:lang w:val="en-US"/>
        </w:rPr>
        <w:t xml:space="preserve"> The latter </w:t>
      </w:r>
      <w:r w:rsidR="007B0D65" w:rsidRPr="00CC30DD">
        <w:rPr>
          <w:rFonts w:cs="Times New Roman"/>
          <w:highlight w:val="white"/>
          <w:lang w:val="en-US"/>
        </w:rPr>
        <w:t xml:space="preserve">two </w:t>
      </w:r>
      <w:r w:rsidR="007B6BAE" w:rsidRPr="00CC30DD">
        <w:rPr>
          <w:rFonts w:cs="Times New Roman"/>
          <w:highlight w:val="white"/>
          <w:lang w:val="en-US"/>
        </w:rPr>
        <w:t xml:space="preserve">tables </w:t>
      </w:r>
      <w:r w:rsidR="006B7FF7" w:rsidRPr="00CC30DD">
        <w:rPr>
          <w:rFonts w:cs="Times New Roman"/>
          <w:highlight w:val="white"/>
          <w:lang w:val="en-US"/>
        </w:rPr>
        <w:t>use</w:t>
      </w:r>
      <w:r w:rsidR="00AA28D0" w:rsidRPr="00CC30DD">
        <w:rPr>
          <w:rFonts w:cs="Times New Roman"/>
          <w:highlight w:val="white"/>
          <w:lang w:val="en-US"/>
        </w:rPr>
        <w:t xml:space="preserve"> the abbreviations </w:t>
      </w:r>
      <w:commentRangeStart w:id="50"/>
      <w:r w:rsidR="005173BF" w:rsidRPr="00CC30DD">
        <w:rPr>
          <w:rFonts w:cs="Times New Roman"/>
          <w:highlight w:val="white"/>
          <w:lang w:val="en-US"/>
        </w:rPr>
        <w:t>HC</w:t>
      </w:r>
      <w:r w:rsidR="00AA28D0" w:rsidRPr="00CC30DD">
        <w:rPr>
          <w:rFonts w:cs="Times New Roman"/>
          <w:highlight w:val="white"/>
          <w:lang w:val="en-US"/>
        </w:rPr>
        <w:t xml:space="preserve"> and SZ </w:t>
      </w:r>
      <w:commentRangeEnd w:id="50"/>
      <w:r w:rsidR="00735554">
        <w:rPr>
          <w:rStyle w:val="CommentReference"/>
        </w:rPr>
        <w:commentReference w:id="50"/>
      </w:r>
      <w:r w:rsidR="00AA28D0" w:rsidRPr="00CC30DD">
        <w:rPr>
          <w:rFonts w:cs="Times New Roman"/>
          <w:highlight w:val="white"/>
          <w:lang w:val="en-US"/>
        </w:rPr>
        <w:t>which mean ‘</w:t>
      </w:r>
      <w:r w:rsidR="005173BF" w:rsidRPr="00CC30DD">
        <w:rPr>
          <w:rFonts w:cs="Times New Roman"/>
          <w:highlight w:val="white"/>
          <w:lang w:val="en-US"/>
        </w:rPr>
        <w:t xml:space="preserve">healthy controls’ </w:t>
      </w:r>
      <w:r w:rsidR="00AA28D0" w:rsidRPr="00CC30DD">
        <w:rPr>
          <w:rFonts w:cs="Times New Roman"/>
          <w:highlight w:val="white"/>
          <w:lang w:val="en-US"/>
        </w:rPr>
        <w:t xml:space="preserve">and ‘schizophrenia”, </w:t>
      </w:r>
      <w:r w:rsidR="00AA28D0" w:rsidRPr="00CC30DD">
        <w:rPr>
          <w:rFonts w:eastAsia="Times New Roman" w:cs="Times New Roman"/>
          <w:highlight w:val="white"/>
          <w:lang w:val="en-US"/>
        </w:rPr>
        <w:t>respectively.</w:t>
      </w:r>
    </w:p>
    <w:tbl>
      <w:tblPr>
        <w:tblStyle w:val="TableGrid"/>
        <w:tblW w:w="8359" w:type="dxa"/>
        <w:jc w:val="center"/>
        <w:tblLook w:val="04A0" w:firstRow="1" w:lastRow="0" w:firstColumn="1" w:lastColumn="0" w:noHBand="0" w:noVBand="1"/>
      </w:tblPr>
      <w:tblGrid>
        <w:gridCol w:w="1413"/>
        <w:gridCol w:w="2268"/>
        <w:gridCol w:w="1557"/>
        <w:gridCol w:w="1137"/>
        <w:gridCol w:w="1984"/>
      </w:tblGrid>
      <w:tr w:rsidR="00224C3A" w:rsidRPr="00CC30DD" w14:paraId="398F6C4A" w14:textId="77777777" w:rsidTr="001674B5">
        <w:trPr>
          <w:jc w:val="center"/>
        </w:trPr>
        <w:tc>
          <w:tcPr>
            <w:tcW w:w="1413" w:type="dxa"/>
            <w:vAlign w:val="center"/>
          </w:tcPr>
          <w:p w14:paraId="726547B1" w14:textId="301151EC" w:rsidR="00224C3A" w:rsidRPr="00CC30DD" w:rsidRDefault="00224C3A" w:rsidP="006F4023">
            <w:pPr>
              <w:pStyle w:val="NoSpacing"/>
              <w:spacing w:line="360" w:lineRule="auto"/>
              <w:jc w:val="center"/>
              <w:rPr>
                <w:rFonts w:ascii="Times New Roman" w:eastAsia="Times New Roman" w:hAnsi="Times New Roman" w:cs="Times New Roman"/>
                <w:b/>
                <w:bCs/>
                <w:highlight w:val="white"/>
              </w:rPr>
            </w:pPr>
            <w:r w:rsidRPr="00CC30DD">
              <w:rPr>
                <w:rFonts w:ascii="Times New Roman" w:eastAsia="Times New Roman" w:hAnsi="Times New Roman" w:cs="Times New Roman"/>
                <w:b/>
                <w:bCs/>
                <w:highlight w:val="white"/>
              </w:rPr>
              <w:t>Testing set</w:t>
            </w:r>
          </w:p>
        </w:tc>
        <w:tc>
          <w:tcPr>
            <w:tcW w:w="2268" w:type="dxa"/>
            <w:vAlign w:val="center"/>
          </w:tcPr>
          <w:p w14:paraId="327C357B" w14:textId="77777777" w:rsidR="00224C3A" w:rsidRPr="00CC30DD" w:rsidRDefault="00224C3A" w:rsidP="006F4023">
            <w:pPr>
              <w:pStyle w:val="NoSpacing"/>
              <w:spacing w:line="360" w:lineRule="auto"/>
              <w:jc w:val="center"/>
              <w:rPr>
                <w:rFonts w:ascii="Times New Roman" w:eastAsia="Times New Roman" w:hAnsi="Times New Roman" w:cs="Times New Roman"/>
                <w:b/>
                <w:bCs/>
                <w:highlight w:val="white"/>
              </w:rPr>
            </w:pPr>
            <w:r w:rsidRPr="00CC30DD">
              <w:rPr>
                <w:rFonts w:ascii="Times New Roman" w:eastAsia="Times New Roman" w:hAnsi="Times New Roman" w:cs="Times New Roman"/>
                <w:b/>
                <w:bCs/>
                <w:highlight w:val="white"/>
              </w:rPr>
              <w:t>Training and feature set</w:t>
            </w:r>
          </w:p>
        </w:tc>
        <w:tc>
          <w:tcPr>
            <w:tcW w:w="1557" w:type="dxa"/>
            <w:vAlign w:val="center"/>
          </w:tcPr>
          <w:p w14:paraId="621C83FA" w14:textId="77777777" w:rsidR="00224C3A" w:rsidRPr="00CC30DD" w:rsidRDefault="00224C3A" w:rsidP="006F4023">
            <w:pPr>
              <w:pStyle w:val="NoSpacing"/>
              <w:spacing w:line="360" w:lineRule="auto"/>
              <w:jc w:val="center"/>
              <w:rPr>
                <w:rFonts w:ascii="Times New Roman" w:eastAsia="Times New Roman" w:hAnsi="Times New Roman" w:cs="Times New Roman"/>
                <w:b/>
                <w:bCs/>
                <w:highlight w:val="white"/>
              </w:rPr>
            </w:pPr>
            <w:r w:rsidRPr="00CC30DD">
              <w:rPr>
                <w:rFonts w:ascii="Times New Roman" w:eastAsia="Times New Roman" w:hAnsi="Times New Roman" w:cs="Times New Roman"/>
                <w:b/>
                <w:bCs/>
                <w:highlight w:val="white"/>
              </w:rPr>
              <w:t>Macro avg. F1-score</w:t>
            </w:r>
          </w:p>
        </w:tc>
        <w:tc>
          <w:tcPr>
            <w:tcW w:w="1137" w:type="dxa"/>
            <w:vAlign w:val="center"/>
          </w:tcPr>
          <w:p w14:paraId="7AFFF4EB" w14:textId="77777777" w:rsidR="00224C3A" w:rsidRPr="00CC30DD" w:rsidRDefault="00224C3A" w:rsidP="006F4023">
            <w:pPr>
              <w:pStyle w:val="NoSpacing"/>
              <w:spacing w:line="360" w:lineRule="auto"/>
              <w:jc w:val="center"/>
              <w:rPr>
                <w:rFonts w:ascii="Times New Roman" w:eastAsia="Times New Roman" w:hAnsi="Times New Roman" w:cs="Times New Roman"/>
                <w:b/>
                <w:bCs/>
              </w:rPr>
            </w:pPr>
            <w:r w:rsidRPr="00CC30DD">
              <w:rPr>
                <w:rFonts w:ascii="Times New Roman" w:eastAsia="Times New Roman" w:hAnsi="Times New Roman" w:cs="Times New Roman"/>
                <w:b/>
                <w:bCs/>
              </w:rPr>
              <w:t>Accuracy</w:t>
            </w:r>
          </w:p>
        </w:tc>
        <w:tc>
          <w:tcPr>
            <w:tcW w:w="1984" w:type="dxa"/>
            <w:vAlign w:val="center"/>
          </w:tcPr>
          <w:p w14:paraId="4863D92D"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b/>
                <w:bCs/>
              </w:rPr>
              <w:t>Baseline accuracy</w:t>
            </w:r>
          </w:p>
        </w:tc>
      </w:tr>
      <w:tr w:rsidR="00224C3A" w:rsidRPr="00CC30DD" w14:paraId="0882B015" w14:textId="77777777" w:rsidTr="001674B5">
        <w:trPr>
          <w:jc w:val="center"/>
        </w:trPr>
        <w:tc>
          <w:tcPr>
            <w:tcW w:w="1413" w:type="dxa"/>
            <w:shd w:val="clear" w:color="auto" w:fill="C6D9F1" w:themeFill="text2" w:themeFillTint="33"/>
            <w:vAlign w:val="center"/>
          </w:tcPr>
          <w:p w14:paraId="4E3A1DA9"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1</w:t>
            </w:r>
          </w:p>
        </w:tc>
        <w:tc>
          <w:tcPr>
            <w:tcW w:w="2268" w:type="dxa"/>
            <w:shd w:val="clear" w:color="auto" w:fill="EEECE1" w:themeFill="background2"/>
            <w:vAlign w:val="center"/>
          </w:tcPr>
          <w:p w14:paraId="2690C0E0"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1</w:t>
            </w:r>
          </w:p>
        </w:tc>
        <w:tc>
          <w:tcPr>
            <w:tcW w:w="1557" w:type="dxa"/>
            <w:shd w:val="clear" w:color="auto" w:fill="EEECE1" w:themeFill="background2"/>
            <w:vAlign w:val="center"/>
          </w:tcPr>
          <w:p w14:paraId="1A441B1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0.896</w:t>
            </w:r>
          </w:p>
        </w:tc>
        <w:tc>
          <w:tcPr>
            <w:tcW w:w="1137" w:type="dxa"/>
            <w:shd w:val="clear" w:color="auto" w:fill="EEECE1" w:themeFill="background2"/>
            <w:vAlign w:val="center"/>
          </w:tcPr>
          <w:p w14:paraId="41D0AA75"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89.64%</w:t>
            </w:r>
          </w:p>
        </w:tc>
        <w:tc>
          <w:tcPr>
            <w:tcW w:w="1984" w:type="dxa"/>
            <w:shd w:val="clear" w:color="auto" w:fill="EEECE1" w:themeFill="background2"/>
            <w:vAlign w:val="center"/>
          </w:tcPr>
          <w:p w14:paraId="7D282790"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53.05</w:t>
            </w:r>
          </w:p>
        </w:tc>
      </w:tr>
      <w:tr w:rsidR="00224C3A" w:rsidRPr="00CC30DD" w14:paraId="29805F0B" w14:textId="77777777" w:rsidTr="001674B5">
        <w:trPr>
          <w:jc w:val="center"/>
        </w:trPr>
        <w:tc>
          <w:tcPr>
            <w:tcW w:w="1413" w:type="dxa"/>
            <w:shd w:val="clear" w:color="auto" w:fill="C6D9F1" w:themeFill="text2" w:themeFillTint="33"/>
            <w:vAlign w:val="center"/>
          </w:tcPr>
          <w:p w14:paraId="18A9D758"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2</w:t>
            </w:r>
          </w:p>
        </w:tc>
        <w:tc>
          <w:tcPr>
            <w:tcW w:w="2268" w:type="dxa"/>
            <w:vAlign w:val="center"/>
          </w:tcPr>
          <w:p w14:paraId="46B709E9"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2</w:t>
            </w:r>
          </w:p>
        </w:tc>
        <w:tc>
          <w:tcPr>
            <w:tcW w:w="1557" w:type="dxa"/>
            <w:vAlign w:val="center"/>
          </w:tcPr>
          <w:p w14:paraId="7703F94C"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0.930</w:t>
            </w:r>
          </w:p>
        </w:tc>
        <w:tc>
          <w:tcPr>
            <w:tcW w:w="1137" w:type="dxa"/>
            <w:vAlign w:val="center"/>
          </w:tcPr>
          <w:p w14:paraId="6E7FC7A7"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93.03%</w:t>
            </w:r>
          </w:p>
        </w:tc>
        <w:tc>
          <w:tcPr>
            <w:tcW w:w="1984" w:type="dxa"/>
            <w:vAlign w:val="center"/>
          </w:tcPr>
          <w:p w14:paraId="371B3300"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51.52</w:t>
            </w:r>
          </w:p>
        </w:tc>
      </w:tr>
      <w:tr w:rsidR="00224C3A" w:rsidRPr="00CC30DD" w14:paraId="21CC2989" w14:textId="77777777" w:rsidTr="001674B5">
        <w:trPr>
          <w:jc w:val="center"/>
        </w:trPr>
        <w:tc>
          <w:tcPr>
            <w:tcW w:w="1413" w:type="dxa"/>
            <w:shd w:val="clear" w:color="auto" w:fill="C6D9F1" w:themeFill="text2" w:themeFillTint="33"/>
            <w:vAlign w:val="center"/>
          </w:tcPr>
          <w:p w14:paraId="3CCAECE2"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3</w:t>
            </w:r>
          </w:p>
        </w:tc>
        <w:tc>
          <w:tcPr>
            <w:tcW w:w="2268" w:type="dxa"/>
            <w:shd w:val="clear" w:color="auto" w:fill="EEECE1" w:themeFill="background2"/>
            <w:vAlign w:val="center"/>
          </w:tcPr>
          <w:p w14:paraId="4FEE634E"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3</w:t>
            </w:r>
          </w:p>
        </w:tc>
        <w:tc>
          <w:tcPr>
            <w:tcW w:w="1557" w:type="dxa"/>
            <w:shd w:val="clear" w:color="auto" w:fill="EEECE1" w:themeFill="background2"/>
            <w:vAlign w:val="center"/>
          </w:tcPr>
          <w:p w14:paraId="076492F0"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0.897</w:t>
            </w:r>
          </w:p>
        </w:tc>
        <w:tc>
          <w:tcPr>
            <w:tcW w:w="1137" w:type="dxa"/>
            <w:shd w:val="clear" w:color="auto" w:fill="EEECE1" w:themeFill="background2"/>
            <w:vAlign w:val="center"/>
          </w:tcPr>
          <w:p w14:paraId="3865AE5F"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89.73%</w:t>
            </w:r>
          </w:p>
        </w:tc>
        <w:tc>
          <w:tcPr>
            <w:tcW w:w="1984" w:type="dxa"/>
            <w:shd w:val="clear" w:color="auto" w:fill="EEECE1" w:themeFill="background2"/>
            <w:vAlign w:val="center"/>
          </w:tcPr>
          <w:p w14:paraId="2FDF3A4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52.21</w:t>
            </w:r>
          </w:p>
        </w:tc>
      </w:tr>
      <w:tr w:rsidR="00224C3A" w:rsidRPr="00CC30DD" w14:paraId="1D124C32" w14:textId="77777777" w:rsidTr="001674B5">
        <w:trPr>
          <w:jc w:val="center"/>
        </w:trPr>
        <w:tc>
          <w:tcPr>
            <w:tcW w:w="1413" w:type="dxa"/>
            <w:shd w:val="clear" w:color="auto" w:fill="C6D9F1" w:themeFill="text2" w:themeFillTint="33"/>
            <w:vAlign w:val="center"/>
          </w:tcPr>
          <w:p w14:paraId="306241E4"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4</w:t>
            </w:r>
          </w:p>
        </w:tc>
        <w:tc>
          <w:tcPr>
            <w:tcW w:w="2268" w:type="dxa"/>
            <w:vAlign w:val="center"/>
          </w:tcPr>
          <w:p w14:paraId="4486887E"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4</w:t>
            </w:r>
          </w:p>
        </w:tc>
        <w:tc>
          <w:tcPr>
            <w:tcW w:w="1557" w:type="dxa"/>
            <w:vAlign w:val="center"/>
          </w:tcPr>
          <w:p w14:paraId="782F1A3E"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0.899</w:t>
            </w:r>
          </w:p>
        </w:tc>
        <w:tc>
          <w:tcPr>
            <w:tcW w:w="1137" w:type="dxa"/>
            <w:vAlign w:val="center"/>
          </w:tcPr>
          <w:p w14:paraId="420EBFDF"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89.91%</w:t>
            </w:r>
          </w:p>
        </w:tc>
        <w:tc>
          <w:tcPr>
            <w:tcW w:w="1984" w:type="dxa"/>
            <w:vAlign w:val="center"/>
          </w:tcPr>
          <w:p w14:paraId="4AE3B7E3"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51.89</w:t>
            </w:r>
          </w:p>
        </w:tc>
      </w:tr>
      <w:tr w:rsidR="00224C3A" w:rsidRPr="00CC30DD" w14:paraId="43CA2FB9" w14:textId="77777777" w:rsidTr="001674B5">
        <w:trPr>
          <w:jc w:val="center"/>
        </w:trPr>
        <w:tc>
          <w:tcPr>
            <w:tcW w:w="1413" w:type="dxa"/>
            <w:shd w:val="clear" w:color="auto" w:fill="C6D9F1" w:themeFill="text2" w:themeFillTint="33"/>
            <w:vAlign w:val="center"/>
          </w:tcPr>
          <w:p w14:paraId="6201CDA3"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5</w:t>
            </w:r>
          </w:p>
        </w:tc>
        <w:tc>
          <w:tcPr>
            <w:tcW w:w="2268" w:type="dxa"/>
            <w:shd w:val="clear" w:color="auto" w:fill="EEECE1" w:themeFill="background2"/>
            <w:vAlign w:val="center"/>
          </w:tcPr>
          <w:p w14:paraId="7A3ADE3F"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5</w:t>
            </w:r>
          </w:p>
        </w:tc>
        <w:tc>
          <w:tcPr>
            <w:tcW w:w="1557" w:type="dxa"/>
            <w:shd w:val="clear" w:color="auto" w:fill="EEECE1" w:themeFill="background2"/>
            <w:vAlign w:val="center"/>
          </w:tcPr>
          <w:p w14:paraId="3F6D16A4"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0.898</w:t>
            </w:r>
          </w:p>
        </w:tc>
        <w:tc>
          <w:tcPr>
            <w:tcW w:w="1137" w:type="dxa"/>
            <w:shd w:val="clear" w:color="auto" w:fill="EEECE1" w:themeFill="background2"/>
            <w:vAlign w:val="center"/>
          </w:tcPr>
          <w:p w14:paraId="570A5FE1"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89.85%</w:t>
            </w:r>
          </w:p>
        </w:tc>
        <w:tc>
          <w:tcPr>
            <w:tcW w:w="1984" w:type="dxa"/>
            <w:shd w:val="clear" w:color="auto" w:fill="EEECE1" w:themeFill="background2"/>
            <w:vAlign w:val="center"/>
          </w:tcPr>
          <w:p w14:paraId="440D0D76"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51.80</w:t>
            </w:r>
          </w:p>
        </w:tc>
      </w:tr>
      <w:tr w:rsidR="00224C3A" w:rsidRPr="00CC30DD" w14:paraId="0F2C7F3B" w14:textId="77777777" w:rsidTr="001674B5">
        <w:trPr>
          <w:jc w:val="center"/>
        </w:trPr>
        <w:tc>
          <w:tcPr>
            <w:tcW w:w="8359" w:type="dxa"/>
            <w:gridSpan w:val="5"/>
            <w:shd w:val="clear" w:color="auto" w:fill="auto"/>
            <w:vAlign w:val="center"/>
          </w:tcPr>
          <w:p w14:paraId="3E95AD77"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r>
      <w:tr w:rsidR="00224C3A" w:rsidRPr="00CC30DD" w14:paraId="23845FC8" w14:textId="77777777" w:rsidTr="001674B5">
        <w:trPr>
          <w:jc w:val="center"/>
        </w:trPr>
        <w:tc>
          <w:tcPr>
            <w:tcW w:w="1413" w:type="dxa"/>
            <w:shd w:val="clear" w:color="auto" w:fill="8DB3E2" w:themeFill="text2" w:themeFillTint="66"/>
            <w:vAlign w:val="center"/>
          </w:tcPr>
          <w:p w14:paraId="3919BB79" w14:textId="2D71B9F2" w:rsidR="00224C3A" w:rsidRPr="00CC30DD" w:rsidRDefault="00755645"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Validation</w:t>
            </w:r>
            <w:r w:rsidR="00224C3A" w:rsidRPr="00CC30DD">
              <w:rPr>
                <w:rFonts w:ascii="Times New Roman" w:eastAsia="Times New Roman" w:hAnsi="Times New Roman" w:cs="Times New Roman"/>
              </w:rPr>
              <w:t xml:space="preserve"> 1</w:t>
            </w:r>
          </w:p>
        </w:tc>
        <w:tc>
          <w:tcPr>
            <w:tcW w:w="2268" w:type="dxa"/>
            <w:shd w:val="clear" w:color="auto" w:fill="EEECE1" w:themeFill="background2"/>
            <w:vAlign w:val="center"/>
          </w:tcPr>
          <w:p w14:paraId="2B39DDE9"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1</w:t>
            </w:r>
          </w:p>
        </w:tc>
        <w:tc>
          <w:tcPr>
            <w:tcW w:w="1557" w:type="dxa"/>
            <w:shd w:val="clear" w:color="auto" w:fill="EEECE1" w:themeFill="background2"/>
            <w:vAlign w:val="center"/>
          </w:tcPr>
          <w:p w14:paraId="6602FC06"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0.687</w:t>
            </w:r>
          </w:p>
        </w:tc>
        <w:tc>
          <w:tcPr>
            <w:tcW w:w="1137" w:type="dxa"/>
            <w:shd w:val="clear" w:color="auto" w:fill="EEECE1" w:themeFill="background2"/>
            <w:vAlign w:val="center"/>
          </w:tcPr>
          <w:p w14:paraId="1B8B5DD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68.68%</w:t>
            </w:r>
          </w:p>
        </w:tc>
        <w:tc>
          <w:tcPr>
            <w:tcW w:w="1984" w:type="dxa"/>
            <w:shd w:val="clear" w:color="auto" w:fill="EEECE1" w:themeFill="background2"/>
            <w:vAlign w:val="center"/>
          </w:tcPr>
          <w:p w14:paraId="4C9C4EB5"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51.85</w:t>
            </w:r>
          </w:p>
        </w:tc>
      </w:tr>
      <w:tr w:rsidR="00224C3A" w:rsidRPr="00CC30DD" w14:paraId="77E46F99" w14:textId="77777777" w:rsidTr="001674B5">
        <w:trPr>
          <w:jc w:val="center"/>
        </w:trPr>
        <w:tc>
          <w:tcPr>
            <w:tcW w:w="1413" w:type="dxa"/>
            <w:shd w:val="clear" w:color="auto" w:fill="8DB3E2" w:themeFill="text2" w:themeFillTint="66"/>
            <w:vAlign w:val="center"/>
          </w:tcPr>
          <w:p w14:paraId="285B2FF5" w14:textId="7940729F" w:rsidR="00224C3A" w:rsidRPr="00CC30DD" w:rsidRDefault="00755645"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Validation</w:t>
            </w:r>
            <w:r w:rsidR="00224C3A" w:rsidRPr="00CC30DD">
              <w:rPr>
                <w:rFonts w:ascii="Times New Roman" w:eastAsia="Times New Roman" w:hAnsi="Times New Roman" w:cs="Times New Roman"/>
              </w:rPr>
              <w:t xml:space="preserve"> 2</w:t>
            </w:r>
          </w:p>
        </w:tc>
        <w:tc>
          <w:tcPr>
            <w:tcW w:w="2268" w:type="dxa"/>
            <w:shd w:val="clear" w:color="auto" w:fill="auto"/>
            <w:vAlign w:val="center"/>
          </w:tcPr>
          <w:p w14:paraId="4D4B9B9A"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2</w:t>
            </w:r>
          </w:p>
        </w:tc>
        <w:tc>
          <w:tcPr>
            <w:tcW w:w="1557" w:type="dxa"/>
            <w:shd w:val="clear" w:color="auto" w:fill="auto"/>
            <w:vAlign w:val="center"/>
          </w:tcPr>
          <w:p w14:paraId="689D355D"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0.630</w:t>
            </w:r>
          </w:p>
        </w:tc>
        <w:tc>
          <w:tcPr>
            <w:tcW w:w="1137" w:type="dxa"/>
            <w:vAlign w:val="center"/>
          </w:tcPr>
          <w:p w14:paraId="7215297E"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63.05%</w:t>
            </w:r>
          </w:p>
        </w:tc>
        <w:tc>
          <w:tcPr>
            <w:tcW w:w="1984" w:type="dxa"/>
            <w:shd w:val="clear" w:color="auto" w:fill="auto"/>
            <w:vAlign w:val="center"/>
          </w:tcPr>
          <w:p w14:paraId="30E5B884"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54.34</w:t>
            </w:r>
          </w:p>
        </w:tc>
      </w:tr>
      <w:tr w:rsidR="00224C3A" w:rsidRPr="00CC30DD" w14:paraId="38CA76CD" w14:textId="77777777" w:rsidTr="001674B5">
        <w:trPr>
          <w:jc w:val="center"/>
        </w:trPr>
        <w:tc>
          <w:tcPr>
            <w:tcW w:w="1413" w:type="dxa"/>
            <w:shd w:val="clear" w:color="auto" w:fill="8DB3E2" w:themeFill="text2" w:themeFillTint="66"/>
            <w:vAlign w:val="center"/>
          </w:tcPr>
          <w:p w14:paraId="119A4402" w14:textId="1094C743" w:rsidR="00224C3A" w:rsidRPr="00CC30DD" w:rsidRDefault="00755645"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Validation</w:t>
            </w:r>
            <w:r w:rsidR="00224C3A" w:rsidRPr="00CC30DD">
              <w:rPr>
                <w:rFonts w:ascii="Times New Roman" w:eastAsia="Times New Roman" w:hAnsi="Times New Roman" w:cs="Times New Roman"/>
              </w:rPr>
              <w:t xml:space="preserve"> 3</w:t>
            </w:r>
          </w:p>
        </w:tc>
        <w:tc>
          <w:tcPr>
            <w:tcW w:w="2268" w:type="dxa"/>
            <w:shd w:val="clear" w:color="auto" w:fill="EEECE1" w:themeFill="background2"/>
            <w:vAlign w:val="center"/>
          </w:tcPr>
          <w:p w14:paraId="662FCB47"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3</w:t>
            </w:r>
          </w:p>
        </w:tc>
        <w:tc>
          <w:tcPr>
            <w:tcW w:w="1557" w:type="dxa"/>
            <w:shd w:val="clear" w:color="auto" w:fill="EEECE1" w:themeFill="background2"/>
            <w:vAlign w:val="center"/>
          </w:tcPr>
          <w:p w14:paraId="529658B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0.678</w:t>
            </w:r>
          </w:p>
        </w:tc>
        <w:tc>
          <w:tcPr>
            <w:tcW w:w="1137" w:type="dxa"/>
            <w:shd w:val="clear" w:color="auto" w:fill="EEECE1" w:themeFill="background2"/>
            <w:vAlign w:val="center"/>
          </w:tcPr>
          <w:p w14:paraId="6CD6D406"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67.84%</w:t>
            </w:r>
          </w:p>
        </w:tc>
        <w:tc>
          <w:tcPr>
            <w:tcW w:w="1984" w:type="dxa"/>
            <w:shd w:val="clear" w:color="auto" w:fill="EEECE1" w:themeFill="background2"/>
            <w:vAlign w:val="center"/>
          </w:tcPr>
          <w:p w14:paraId="0890DF12"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51.62</w:t>
            </w:r>
          </w:p>
        </w:tc>
      </w:tr>
      <w:tr w:rsidR="00224C3A" w:rsidRPr="00CC30DD" w14:paraId="62E8A60E" w14:textId="77777777" w:rsidTr="001674B5">
        <w:trPr>
          <w:jc w:val="center"/>
        </w:trPr>
        <w:tc>
          <w:tcPr>
            <w:tcW w:w="1413" w:type="dxa"/>
            <w:shd w:val="clear" w:color="auto" w:fill="8DB3E2" w:themeFill="text2" w:themeFillTint="66"/>
            <w:vAlign w:val="center"/>
          </w:tcPr>
          <w:p w14:paraId="4A3C7854" w14:textId="0073D4E8" w:rsidR="00224C3A" w:rsidRPr="00CC30DD" w:rsidRDefault="00755645"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Validation</w:t>
            </w:r>
            <w:r w:rsidR="00224C3A" w:rsidRPr="00CC30DD">
              <w:rPr>
                <w:rFonts w:ascii="Times New Roman" w:eastAsia="Times New Roman" w:hAnsi="Times New Roman" w:cs="Times New Roman"/>
              </w:rPr>
              <w:t xml:space="preserve"> 4</w:t>
            </w:r>
          </w:p>
        </w:tc>
        <w:tc>
          <w:tcPr>
            <w:tcW w:w="2268" w:type="dxa"/>
            <w:shd w:val="clear" w:color="auto" w:fill="auto"/>
            <w:vAlign w:val="center"/>
          </w:tcPr>
          <w:p w14:paraId="0CE110E6"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4</w:t>
            </w:r>
          </w:p>
        </w:tc>
        <w:tc>
          <w:tcPr>
            <w:tcW w:w="1557" w:type="dxa"/>
            <w:shd w:val="clear" w:color="auto" w:fill="auto"/>
            <w:vAlign w:val="center"/>
          </w:tcPr>
          <w:p w14:paraId="31520DFD"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0.613</w:t>
            </w:r>
          </w:p>
        </w:tc>
        <w:tc>
          <w:tcPr>
            <w:tcW w:w="1137" w:type="dxa"/>
            <w:vAlign w:val="center"/>
          </w:tcPr>
          <w:p w14:paraId="33EF72DC"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61.31%</w:t>
            </w:r>
          </w:p>
        </w:tc>
        <w:tc>
          <w:tcPr>
            <w:tcW w:w="1984" w:type="dxa"/>
            <w:shd w:val="clear" w:color="auto" w:fill="auto"/>
            <w:vAlign w:val="center"/>
          </w:tcPr>
          <w:p w14:paraId="0416347F"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52.94</w:t>
            </w:r>
          </w:p>
        </w:tc>
      </w:tr>
      <w:tr w:rsidR="00224C3A" w:rsidRPr="00CC30DD" w14:paraId="14508FA5" w14:textId="77777777" w:rsidTr="001674B5">
        <w:trPr>
          <w:jc w:val="center"/>
        </w:trPr>
        <w:tc>
          <w:tcPr>
            <w:tcW w:w="1413" w:type="dxa"/>
            <w:shd w:val="clear" w:color="auto" w:fill="8DB3E2" w:themeFill="text2" w:themeFillTint="66"/>
            <w:vAlign w:val="center"/>
          </w:tcPr>
          <w:p w14:paraId="12375097" w14:textId="12AFA5D5" w:rsidR="00224C3A" w:rsidRPr="00CC30DD" w:rsidRDefault="00755645"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Validation</w:t>
            </w:r>
            <w:r w:rsidR="00224C3A" w:rsidRPr="00CC30DD">
              <w:rPr>
                <w:rFonts w:ascii="Times New Roman" w:eastAsia="Times New Roman" w:hAnsi="Times New Roman" w:cs="Times New Roman"/>
              </w:rPr>
              <w:t xml:space="preserve"> 5</w:t>
            </w:r>
          </w:p>
        </w:tc>
        <w:tc>
          <w:tcPr>
            <w:tcW w:w="2268" w:type="dxa"/>
            <w:shd w:val="clear" w:color="auto" w:fill="EEECE1" w:themeFill="background2"/>
            <w:vAlign w:val="center"/>
          </w:tcPr>
          <w:p w14:paraId="6F1B5ABD"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5</w:t>
            </w:r>
          </w:p>
        </w:tc>
        <w:tc>
          <w:tcPr>
            <w:tcW w:w="1557" w:type="dxa"/>
            <w:shd w:val="clear" w:color="auto" w:fill="EEECE1" w:themeFill="background2"/>
            <w:vAlign w:val="center"/>
          </w:tcPr>
          <w:p w14:paraId="0774F31C"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0.658</w:t>
            </w:r>
          </w:p>
        </w:tc>
        <w:tc>
          <w:tcPr>
            <w:tcW w:w="1137" w:type="dxa"/>
            <w:shd w:val="clear" w:color="auto" w:fill="EEECE1" w:themeFill="background2"/>
            <w:vAlign w:val="center"/>
          </w:tcPr>
          <w:p w14:paraId="2C9F22C2" w14:textId="77777777" w:rsidR="00224C3A" w:rsidRPr="00CC30DD" w:rsidRDefault="00224C3A" w:rsidP="006F4023">
            <w:pPr>
              <w:pStyle w:val="NoSpacing"/>
              <w:spacing w:line="360" w:lineRule="auto"/>
              <w:ind w:left="720" w:hanging="720"/>
              <w:jc w:val="center"/>
              <w:rPr>
                <w:rFonts w:ascii="Times New Roman" w:eastAsia="Times New Roman" w:hAnsi="Times New Roman" w:cs="Times New Roman"/>
              </w:rPr>
            </w:pPr>
            <w:r w:rsidRPr="00CC30DD">
              <w:rPr>
                <w:rFonts w:ascii="Times New Roman" w:eastAsia="Times New Roman" w:hAnsi="Times New Roman" w:cs="Times New Roman"/>
              </w:rPr>
              <w:t>65.80%</w:t>
            </w:r>
          </w:p>
        </w:tc>
        <w:tc>
          <w:tcPr>
            <w:tcW w:w="1984" w:type="dxa"/>
            <w:shd w:val="clear" w:color="auto" w:fill="EEECE1" w:themeFill="background2"/>
            <w:vAlign w:val="center"/>
          </w:tcPr>
          <w:p w14:paraId="70053F0C"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53.29</w:t>
            </w:r>
          </w:p>
        </w:tc>
      </w:tr>
      <w:tr w:rsidR="00224C3A" w:rsidRPr="00CC30DD" w14:paraId="26125F63" w14:textId="77777777" w:rsidTr="001674B5">
        <w:trPr>
          <w:jc w:val="center"/>
        </w:trPr>
        <w:tc>
          <w:tcPr>
            <w:tcW w:w="8359" w:type="dxa"/>
            <w:gridSpan w:val="5"/>
            <w:shd w:val="clear" w:color="auto" w:fill="auto"/>
            <w:vAlign w:val="center"/>
          </w:tcPr>
          <w:p w14:paraId="71A37026"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r>
      <w:tr w:rsidR="00224C3A" w:rsidRPr="00CC30DD" w14:paraId="0273F50A" w14:textId="77777777" w:rsidTr="001674B5">
        <w:trPr>
          <w:jc w:val="center"/>
        </w:trPr>
        <w:tc>
          <w:tcPr>
            <w:tcW w:w="1413" w:type="dxa"/>
            <w:vMerge w:val="restart"/>
            <w:shd w:val="clear" w:color="auto" w:fill="548DD4" w:themeFill="text2" w:themeFillTint="99"/>
            <w:vAlign w:val="center"/>
          </w:tcPr>
          <w:p w14:paraId="29E21CED" w14:textId="6F21BFC2" w:rsidR="00224C3A" w:rsidRPr="00CC30DD" w:rsidRDefault="00755645"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Test</w:t>
            </w:r>
          </w:p>
        </w:tc>
        <w:tc>
          <w:tcPr>
            <w:tcW w:w="2268" w:type="dxa"/>
            <w:shd w:val="clear" w:color="auto" w:fill="EEECE1" w:themeFill="background2"/>
            <w:vAlign w:val="center"/>
          </w:tcPr>
          <w:p w14:paraId="627C8045"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1</w:t>
            </w:r>
          </w:p>
        </w:tc>
        <w:tc>
          <w:tcPr>
            <w:tcW w:w="1557" w:type="dxa"/>
            <w:shd w:val="clear" w:color="auto" w:fill="EEECE1" w:themeFill="background2"/>
            <w:vAlign w:val="center"/>
          </w:tcPr>
          <w:p w14:paraId="5D51BE8A"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rPr>
              <w:t>0.644</w:t>
            </w:r>
          </w:p>
        </w:tc>
        <w:tc>
          <w:tcPr>
            <w:tcW w:w="1137" w:type="dxa"/>
            <w:shd w:val="clear" w:color="auto" w:fill="EEECE1" w:themeFill="background2"/>
            <w:vAlign w:val="center"/>
          </w:tcPr>
          <w:p w14:paraId="2407AE6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64.44%</w:t>
            </w:r>
          </w:p>
        </w:tc>
        <w:tc>
          <w:tcPr>
            <w:tcW w:w="1984" w:type="dxa"/>
            <w:shd w:val="clear" w:color="auto" w:fill="EEECE1" w:themeFill="background2"/>
            <w:vAlign w:val="center"/>
          </w:tcPr>
          <w:p w14:paraId="55BB0321"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51.87%</w:t>
            </w:r>
          </w:p>
        </w:tc>
      </w:tr>
      <w:tr w:rsidR="00224C3A" w:rsidRPr="00CC30DD" w14:paraId="22CDE29B" w14:textId="77777777" w:rsidTr="001674B5">
        <w:trPr>
          <w:jc w:val="center"/>
        </w:trPr>
        <w:tc>
          <w:tcPr>
            <w:tcW w:w="1413" w:type="dxa"/>
            <w:vMerge/>
            <w:shd w:val="clear" w:color="auto" w:fill="548DD4" w:themeFill="text2" w:themeFillTint="99"/>
            <w:vAlign w:val="center"/>
          </w:tcPr>
          <w:p w14:paraId="358C3143"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2268" w:type="dxa"/>
            <w:vAlign w:val="center"/>
          </w:tcPr>
          <w:p w14:paraId="5E4AACC2"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2</w:t>
            </w:r>
          </w:p>
        </w:tc>
        <w:tc>
          <w:tcPr>
            <w:tcW w:w="1557" w:type="dxa"/>
            <w:vAlign w:val="center"/>
          </w:tcPr>
          <w:p w14:paraId="71D28203"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0.652</w:t>
            </w:r>
          </w:p>
        </w:tc>
        <w:tc>
          <w:tcPr>
            <w:tcW w:w="1137" w:type="dxa"/>
            <w:vAlign w:val="center"/>
          </w:tcPr>
          <w:p w14:paraId="33D2B0BD" w14:textId="77777777" w:rsidR="00224C3A" w:rsidRPr="00CC30DD" w:rsidRDefault="00224C3A" w:rsidP="006F4023">
            <w:pPr>
              <w:pStyle w:val="NoSpacing"/>
              <w:spacing w:line="360" w:lineRule="auto"/>
              <w:ind w:left="1440" w:hanging="1440"/>
              <w:jc w:val="center"/>
              <w:rPr>
                <w:rFonts w:ascii="Times New Roman" w:eastAsia="Times New Roman" w:hAnsi="Times New Roman" w:cs="Times New Roman"/>
              </w:rPr>
            </w:pPr>
            <w:r w:rsidRPr="00CC30DD">
              <w:rPr>
                <w:rFonts w:ascii="Times New Roman" w:eastAsia="Times New Roman" w:hAnsi="Times New Roman" w:cs="Times New Roman"/>
              </w:rPr>
              <w:t>65.19%</w:t>
            </w:r>
          </w:p>
        </w:tc>
        <w:tc>
          <w:tcPr>
            <w:tcW w:w="1984" w:type="dxa"/>
            <w:vAlign w:val="center"/>
          </w:tcPr>
          <w:p w14:paraId="34D3220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51.87%</w:t>
            </w:r>
          </w:p>
        </w:tc>
      </w:tr>
      <w:tr w:rsidR="00224C3A" w:rsidRPr="00CC30DD" w14:paraId="47950037" w14:textId="77777777" w:rsidTr="001674B5">
        <w:trPr>
          <w:jc w:val="center"/>
        </w:trPr>
        <w:tc>
          <w:tcPr>
            <w:tcW w:w="1413" w:type="dxa"/>
            <w:vMerge/>
            <w:shd w:val="clear" w:color="auto" w:fill="548DD4" w:themeFill="text2" w:themeFillTint="99"/>
            <w:vAlign w:val="center"/>
          </w:tcPr>
          <w:p w14:paraId="4F7B0948"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2268" w:type="dxa"/>
            <w:shd w:val="clear" w:color="auto" w:fill="EEECE1" w:themeFill="background2"/>
            <w:vAlign w:val="center"/>
          </w:tcPr>
          <w:p w14:paraId="3E1FF91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3</w:t>
            </w:r>
          </w:p>
        </w:tc>
        <w:tc>
          <w:tcPr>
            <w:tcW w:w="1557" w:type="dxa"/>
            <w:shd w:val="clear" w:color="auto" w:fill="EEECE1" w:themeFill="background2"/>
            <w:vAlign w:val="center"/>
          </w:tcPr>
          <w:p w14:paraId="6BA45480"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rPr>
              <w:t>0.735</w:t>
            </w:r>
          </w:p>
        </w:tc>
        <w:tc>
          <w:tcPr>
            <w:tcW w:w="1137" w:type="dxa"/>
            <w:shd w:val="clear" w:color="auto" w:fill="EEECE1" w:themeFill="background2"/>
            <w:vAlign w:val="center"/>
          </w:tcPr>
          <w:p w14:paraId="1A4AAE95"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73.51%</w:t>
            </w:r>
          </w:p>
        </w:tc>
        <w:tc>
          <w:tcPr>
            <w:tcW w:w="1984" w:type="dxa"/>
            <w:shd w:val="clear" w:color="auto" w:fill="EEECE1" w:themeFill="background2"/>
            <w:vAlign w:val="center"/>
          </w:tcPr>
          <w:p w14:paraId="3E185C2D"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51.87%</w:t>
            </w:r>
          </w:p>
        </w:tc>
      </w:tr>
      <w:tr w:rsidR="00224C3A" w:rsidRPr="00CC30DD" w14:paraId="2E6BA8C0" w14:textId="77777777" w:rsidTr="001674B5">
        <w:trPr>
          <w:jc w:val="center"/>
        </w:trPr>
        <w:tc>
          <w:tcPr>
            <w:tcW w:w="1413" w:type="dxa"/>
            <w:vMerge/>
            <w:shd w:val="clear" w:color="auto" w:fill="548DD4" w:themeFill="text2" w:themeFillTint="99"/>
            <w:vAlign w:val="center"/>
          </w:tcPr>
          <w:p w14:paraId="3A361DF7"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2268" w:type="dxa"/>
            <w:vAlign w:val="center"/>
          </w:tcPr>
          <w:p w14:paraId="49285A5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4</w:t>
            </w:r>
          </w:p>
        </w:tc>
        <w:tc>
          <w:tcPr>
            <w:tcW w:w="1557" w:type="dxa"/>
            <w:vAlign w:val="center"/>
          </w:tcPr>
          <w:p w14:paraId="2C1F35CB"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0.740</w:t>
            </w:r>
          </w:p>
        </w:tc>
        <w:tc>
          <w:tcPr>
            <w:tcW w:w="1137" w:type="dxa"/>
            <w:vAlign w:val="center"/>
          </w:tcPr>
          <w:p w14:paraId="445F7354"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74.05%</w:t>
            </w:r>
          </w:p>
        </w:tc>
        <w:tc>
          <w:tcPr>
            <w:tcW w:w="1984" w:type="dxa"/>
            <w:vAlign w:val="center"/>
          </w:tcPr>
          <w:p w14:paraId="1CD83B67"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51.87%</w:t>
            </w:r>
          </w:p>
        </w:tc>
      </w:tr>
      <w:tr w:rsidR="00224C3A" w:rsidRPr="00CC30DD" w14:paraId="0D28E721" w14:textId="77777777" w:rsidTr="001674B5">
        <w:trPr>
          <w:jc w:val="center"/>
        </w:trPr>
        <w:tc>
          <w:tcPr>
            <w:tcW w:w="1413" w:type="dxa"/>
            <w:vMerge/>
            <w:shd w:val="clear" w:color="auto" w:fill="548DD4" w:themeFill="text2" w:themeFillTint="99"/>
            <w:vAlign w:val="center"/>
          </w:tcPr>
          <w:p w14:paraId="7335886B"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2268" w:type="dxa"/>
            <w:shd w:val="clear" w:color="auto" w:fill="EEECE1" w:themeFill="background2"/>
            <w:vAlign w:val="center"/>
          </w:tcPr>
          <w:p w14:paraId="67BF5353"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5</w:t>
            </w:r>
          </w:p>
        </w:tc>
        <w:tc>
          <w:tcPr>
            <w:tcW w:w="1557" w:type="dxa"/>
            <w:shd w:val="clear" w:color="auto" w:fill="EEECE1" w:themeFill="background2"/>
            <w:vAlign w:val="center"/>
          </w:tcPr>
          <w:p w14:paraId="31EC8B11"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rPr>
              <w:t>0.716</w:t>
            </w:r>
          </w:p>
        </w:tc>
        <w:tc>
          <w:tcPr>
            <w:tcW w:w="1137" w:type="dxa"/>
            <w:shd w:val="clear" w:color="auto" w:fill="EEECE1" w:themeFill="background2"/>
            <w:vAlign w:val="center"/>
          </w:tcPr>
          <w:p w14:paraId="5A9FE4F0"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71.64%</w:t>
            </w:r>
          </w:p>
        </w:tc>
        <w:tc>
          <w:tcPr>
            <w:tcW w:w="1984" w:type="dxa"/>
            <w:shd w:val="clear" w:color="auto" w:fill="EEECE1" w:themeFill="background2"/>
            <w:vAlign w:val="center"/>
          </w:tcPr>
          <w:p w14:paraId="431EBC41"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51.87%</w:t>
            </w:r>
          </w:p>
        </w:tc>
      </w:tr>
      <w:tr w:rsidR="00224C3A" w:rsidRPr="00CC30DD" w14:paraId="4CBB5070" w14:textId="77777777" w:rsidTr="001674B5">
        <w:trPr>
          <w:jc w:val="center"/>
        </w:trPr>
        <w:tc>
          <w:tcPr>
            <w:tcW w:w="1413" w:type="dxa"/>
            <w:vMerge/>
            <w:shd w:val="clear" w:color="auto" w:fill="548DD4" w:themeFill="text2" w:themeFillTint="99"/>
            <w:vAlign w:val="center"/>
          </w:tcPr>
          <w:p w14:paraId="75378479"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2268" w:type="dxa"/>
            <w:shd w:val="clear" w:color="auto" w:fill="auto"/>
            <w:vAlign w:val="center"/>
          </w:tcPr>
          <w:p w14:paraId="6DE20B98" w14:textId="77777777" w:rsidR="00224C3A" w:rsidRPr="00CC30DD" w:rsidRDefault="00224C3A" w:rsidP="006F4023">
            <w:pPr>
              <w:pStyle w:val="NoSpacing"/>
              <w:spacing w:line="360" w:lineRule="auto"/>
              <w:jc w:val="center"/>
              <w:rPr>
                <w:rFonts w:ascii="Times New Roman" w:eastAsia="Times New Roman" w:hAnsi="Times New Roman" w:cs="Times New Roman"/>
                <w:b/>
                <w:bCs/>
              </w:rPr>
            </w:pPr>
            <w:r w:rsidRPr="00CC30DD">
              <w:rPr>
                <w:rFonts w:ascii="Times New Roman" w:eastAsia="Times New Roman" w:hAnsi="Times New Roman" w:cs="Times New Roman"/>
                <w:b/>
                <w:bCs/>
              </w:rPr>
              <w:t>Ensemble (majority vote of set 1:5)</w:t>
            </w:r>
          </w:p>
        </w:tc>
        <w:tc>
          <w:tcPr>
            <w:tcW w:w="1557" w:type="dxa"/>
            <w:shd w:val="clear" w:color="auto" w:fill="auto"/>
            <w:vAlign w:val="center"/>
          </w:tcPr>
          <w:p w14:paraId="13E3A6F4" w14:textId="77777777" w:rsidR="00224C3A" w:rsidRPr="00CC30DD" w:rsidRDefault="00224C3A" w:rsidP="006F4023">
            <w:pPr>
              <w:pStyle w:val="NoSpacing"/>
              <w:spacing w:line="360" w:lineRule="auto"/>
              <w:jc w:val="center"/>
              <w:rPr>
                <w:rFonts w:ascii="Times New Roman" w:eastAsia="Times New Roman" w:hAnsi="Times New Roman" w:cs="Times New Roman"/>
                <w:b/>
                <w:bCs/>
              </w:rPr>
            </w:pPr>
            <w:r w:rsidRPr="00CC30DD">
              <w:rPr>
                <w:rFonts w:ascii="Times New Roman" w:eastAsia="Times New Roman" w:hAnsi="Times New Roman" w:cs="Times New Roman"/>
                <w:b/>
                <w:bCs/>
              </w:rPr>
              <w:t>0.703</w:t>
            </w:r>
          </w:p>
        </w:tc>
        <w:tc>
          <w:tcPr>
            <w:tcW w:w="1137" w:type="dxa"/>
            <w:vAlign w:val="center"/>
          </w:tcPr>
          <w:p w14:paraId="1F88A54D" w14:textId="77777777" w:rsidR="00224C3A" w:rsidRPr="00CC30DD" w:rsidRDefault="00224C3A" w:rsidP="006F4023">
            <w:pPr>
              <w:pStyle w:val="NoSpacing"/>
              <w:spacing w:line="360" w:lineRule="auto"/>
              <w:jc w:val="center"/>
              <w:rPr>
                <w:rFonts w:ascii="Times New Roman" w:eastAsia="Times New Roman" w:hAnsi="Times New Roman" w:cs="Times New Roman"/>
                <w:b/>
                <w:bCs/>
              </w:rPr>
            </w:pPr>
            <w:r w:rsidRPr="00CC30DD">
              <w:rPr>
                <w:rFonts w:ascii="Times New Roman" w:eastAsia="Times New Roman" w:hAnsi="Times New Roman" w:cs="Times New Roman"/>
                <w:b/>
                <w:bCs/>
              </w:rPr>
              <w:t>70.32%</w:t>
            </w:r>
          </w:p>
        </w:tc>
        <w:tc>
          <w:tcPr>
            <w:tcW w:w="1984" w:type="dxa"/>
            <w:shd w:val="clear" w:color="auto" w:fill="auto"/>
            <w:vAlign w:val="center"/>
          </w:tcPr>
          <w:p w14:paraId="583A3976" w14:textId="77777777" w:rsidR="00224C3A" w:rsidRPr="00CC30DD" w:rsidRDefault="00224C3A" w:rsidP="006F4023">
            <w:pPr>
              <w:pStyle w:val="NoSpacing"/>
              <w:spacing w:line="360" w:lineRule="auto"/>
              <w:jc w:val="center"/>
              <w:rPr>
                <w:rFonts w:ascii="Times New Roman" w:eastAsia="Times New Roman" w:hAnsi="Times New Roman" w:cs="Times New Roman"/>
                <w:b/>
                <w:bCs/>
              </w:rPr>
            </w:pPr>
            <w:r w:rsidRPr="00CC30DD">
              <w:rPr>
                <w:rFonts w:ascii="Times New Roman" w:eastAsia="Times New Roman" w:hAnsi="Times New Roman" w:cs="Times New Roman"/>
                <w:b/>
                <w:bCs/>
              </w:rPr>
              <w:t>51.87%</w:t>
            </w:r>
          </w:p>
        </w:tc>
      </w:tr>
    </w:tbl>
    <w:p w14:paraId="129A89F3" w14:textId="07577A51" w:rsidR="00224C3A" w:rsidRPr="00CC30DD" w:rsidRDefault="00224C3A" w:rsidP="006F4023">
      <w:pPr>
        <w:spacing w:line="360" w:lineRule="auto"/>
        <w:ind w:firstLine="0"/>
        <w:jc w:val="center"/>
        <w:rPr>
          <w:rFonts w:eastAsia="Times New Roman" w:cs="Times New Roman"/>
          <w:i/>
          <w:iCs/>
          <w:highlight w:val="white"/>
          <w:lang w:val="en-US"/>
        </w:rPr>
      </w:pPr>
      <w:r w:rsidRPr="00CC30DD">
        <w:rPr>
          <w:rFonts w:eastAsia="Times New Roman" w:cs="Times New Roman"/>
          <w:highlight w:val="white"/>
          <w:lang w:val="en-US"/>
        </w:rPr>
        <w:t xml:space="preserve">Table </w:t>
      </w:r>
      <w:r w:rsidR="00DD23FD" w:rsidRPr="00CC30DD">
        <w:rPr>
          <w:rFonts w:eastAsia="Times New Roman" w:cs="Times New Roman"/>
          <w:highlight w:val="white"/>
          <w:lang w:val="en-US"/>
        </w:rPr>
        <w:t>3</w:t>
      </w:r>
      <w:r w:rsidRPr="00CC30DD">
        <w:rPr>
          <w:rFonts w:eastAsia="Times New Roman" w:cs="Times New Roman"/>
          <w:highlight w:val="white"/>
          <w:lang w:val="en-US"/>
        </w:rPr>
        <w:t>:</w:t>
      </w:r>
      <w:r w:rsidR="004344EF" w:rsidRPr="00CC30DD">
        <w:rPr>
          <w:rFonts w:eastAsia="Times New Roman" w:cs="Times New Roman"/>
          <w:highlight w:val="white"/>
          <w:lang w:val="en-US"/>
        </w:rPr>
        <w:br/>
      </w:r>
      <w:r w:rsidRPr="00CC30DD">
        <w:rPr>
          <w:rFonts w:eastAsia="Times New Roman" w:cs="Times New Roman"/>
          <w:i/>
          <w:iCs/>
          <w:highlight w:val="white"/>
          <w:lang w:val="en-US"/>
        </w:rPr>
        <w:t>Prediction performance for all 5 SVM linear kernel models, on various testing data.</w:t>
      </w:r>
      <w:r w:rsidR="004344EF" w:rsidRPr="00CC30DD">
        <w:rPr>
          <w:rFonts w:eastAsia="Times New Roman" w:cs="Times New Roman"/>
          <w:i/>
          <w:iCs/>
          <w:highlight w:val="white"/>
          <w:lang w:val="en-US"/>
        </w:rPr>
        <w:br/>
      </w:r>
      <w:r w:rsidRPr="00CC30DD">
        <w:rPr>
          <w:rFonts w:cs="Times New Roman"/>
          <w:i/>
          <w:iCs/>
          <w:highlight w:val="white"/>
          <w:lang w:val="en-US"/>
        </w:rPr>
        <w:t xml:space="preserve">Within-sample prediction performance can be seen in </w:t>
      </w:r>
      <w:r w:rsidR="004E0652" w:rsidRPr="00CC30DD">
        <w:rPr>
          <w:rFonts w:cs="Times New Roman"/>
          <w:i/>
          <w:iCs/>
          <w:highlight w:val="white"/>
          <w:lang w:val="en-US"/>
        </w:rPr>
        <w:t>row 1-</w:t>
      </w:r>
      <w:r w:rsidRPr="00CC30DD">
        <w:rPr>
          <w:rFonts w:cs="Times New Roman"/>
          <w:i/>
          <w:iCs/>
          <w:highlight w:val="white"/>
          <w:lang w:val="en-US"/>
        </w:rPr>
        <w:t xml:space="preserve">5, while </w:t>
      </w:r>
      <w:r w:rsidR="00F536E8" w:rsidRPr="00CC30DD">
        <w:rPr>
          <w:rFonts w:cs="Times New Roman"/>
          <w:i/>
          <w:iCs/>
          <w:highlight w:val="white"/>
          <w:lang w:val="en-US"/>
        </w:rPr>
        <w:t xml:space="preserve">row </w:t>
      </w:r>
      <w:r w:rsidRPr="00CC30DD">
        <w:rPr>
          <w:rFonts w:cs="Times New Roman"/>
          <w:i/>
          <w:iCs/>
          <w:highlight w:val="white"/>
          <w:lang w:val="en-US"/>
        </w:rPr>
        <w:t xml:space="preserve">5-10 depicts performance tested on the 5 </w:t>
      </w:r>
      <w:r w:rsidR="00764DE6" w:rsidRPr="00CC30DD">
        <w:rPr>
          <w:rFonts w:cs="Times New Roman"/>
          <w:i/>
          <w:iCs/>
          <w:highlight w:val="white"/>
          <w:lang w:val="en-US"/>
        </w:rPr>
        <w:t xml:space="preserve">validation </w:t>
      </w:r>
      <w:r w:rsidRPr="00CC30DD">
        <w:rPr>
          <w:rFonts w:cs="Times New Roman"/>
          <w:i/>
          <w:iCs/>
          <w:highlight w:val="white"/>
          <w:lang w:val="en-US"/>
        </w:rPr>
        <w:t xml:space="preserve">sets. Finally, the performance for the models’ predictions on the </w:t>
      </w:r>
      <w:r w:rsidR="00941826" w:rsidRPr="00CC30DD">
        <w:rPr>
          <w:rFonts w:cs="Times New Roman"/>
          <w:i/>
          <w:iCs/>
          <w:highlight w:val="white"/>
          <w:lang w:val="en-US"/>
        </w:rPr>
        <w:t xml:space="preserve">test </w:t>
      </w:r>
      <w:r w:rsidRPr="00CC30DD">
        <w:rPr>
          <w:rFonts w:cs="Times New Roman"/>
          <w:i/>
          <w:iCs/>
          <w:highlight w:val="white"/>
          <w:lang w:val="en-US"/>
        </w:rPr>
        <w:t xml:space="preserve">set </w:t>
      </w:r>
      <w:r w:rsidR="006C7FA3" w:rsidRPr="00CC30DD">
        <w:rPr>
          <w:rFonts w:cs="Times New Roman"/>
          <w:i/>
          <w:iCs/>
          <w:highlight w:val="white"/>
          <w:lang w:val="en-US"/>
        </w:rPr>
        <w:t>along</w:t>
      </w:r>
      <w:r w:rsidR="00FF2361" w:rsidRPr="00CC30DD">
        <w:rPr>
          <w:rFonts w:cs="Times New Roman"/>
          <w:i/>
          <w:iCs/>
          <w:highlight w:val="white"/>
          <w:lang w:val="en-US"/>
        </w:rPr>
        <w:t xml:space="preserve"> </w:t>
      </w:r>
      <w:r w:rsidR="004A6184" w:rsidRPr="00CC30DD">
        <w:rPr>
          <w:rFonts w:cs="Times New Roman"/>
          <w:i/>
          <w:iCs/>
          <w:highlight w:val="white"/>
          <w:lang w:val="en-US"/>
        </w:rPr>
        <w:t>with</w:t>
      </w:r>
      <w:r w:rsidRPr="00CC30DD">
        <w:rPr>
          <w:rFonts w:cs="Times New Roman"/>
          <w:i/>
          <w:iCs/>
          <w:highlight w:val="white"/>
          <w:lang w:val="en-US"/>
        </w:rPr>
        <w:t xml:space="preserve"> the majority decision vote can be seen in the bottommost 6 rows.</w:t>
      </w:r>
      <w:bookmarkEnd w:id="49"/>
    </w:p>
    <w:p w14:paraId="4DAAF38A" w14:textId="77777777" w:rsidR="00224C3A" w:rsidRPr="00CC30DD" w:rsidRDefault="00224C3A" w:rsidP="006F4023">
      <w:pPr>
        <w:pStyle w:val="BodyText"/>
        <w:spacing w:line="360" w:lineRule="auto"/>
        <w:ind w:firstLine="0"/>
        <w:jc w:val="center"/>
        <w:rPr>
          <w:rFonts w:cs="Times New Roman"/>
          <w:highlight w:val="white"/>
          <w:lang w:val="en-US"/>
        </w:rPr>
      </w:pPr>
    </w:p>
    <w:tbl>
      <w:tblPr>
        <w:tblStyle w:val="TableGrid"/>
        <w:tblW w:w="7990" w:type="dxa"/>
        <w:tblLook w:val="04A0" w:firstRow="1" w:lastRow="0" w:firstColumn="1" w:lastColumn="0" w:noHBand="0" w:noVBand="1"/>
      </w:tblPr>
      <w:tblGrid>
        <w:gridCol w:w="595"/>
        <w:gridCol w:w="1751"/>
        <w:gridCol w:w="864"/>
        <w:gridCol w:w="895"/>
        <w:gridCol w:w="974"/>
        <w:gridCol w:w="693"/>
        <w:gridCol w:w="1035"/>
        <w:gridCol w:w="778"/>
        <w:gridCol w:w="711"/>
      </w:tblGrid>
      <w:tr w:rsidR="00224C3A" w:rsidRPr="00CC30DD" w14:paraId="178E9963" w14:textId="77777777" w:rsidTr="00D56431">
        <w:tc>
          <w:tcPr>
            <w:tcW w:w="0" w:type="auto"/>
            <w:vAlign w:val="center"/>
          </w:tcPr>
          <w:p w14:paraId="324DD1D2"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lastRenderedPageBreak/>
              <w:t>Test set</w:t>
            </w:r>
          </w:p>
        </w:tc>
        <w:tc>
          <w:tcPr>
            <w:tcW w:w="1138" w:type="dxa"/>
            <w:vAlign w:val="center"/>
          </w:tcPr>
          <w:p w14:paraId="6E773336"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Model</w:t>
            </w:r>
          </w:p>
        </w:tc>
        <w:tc>
          <w:tcPr>
            <w:tcW w:w="899" w:type="dxa"/>
            <w:vAlign w:val="center"/>
          </w:tcPr>
          <w:p w14:paraId="6DF49B38"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Sex</w:t>
            </w:r>
          </w:p>
        </w:tc>
        <w:tc>
          <w:tcPr>
            <w:tcW w:w="640" w:type="dxa"/>
            <w:vAlign w:val="center"/>
          </w:tcPr>
          <w:p w14:paraId="5BF3B63E"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Acc.</w:t>
            </w:r>
          </w:p>
        </w:tc>
        <w:tc>
          <w:tcPr>
            <w:tcW w:w="1011" w:type="dxa"/>
            <w:vAlign w:val="center"/>
          </w:tcPr>
          <w:p w14:paraId="2FA34EF4"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Baseline acc.</w:t>
            </w:r>
          </w:p>
        </w:tc>
        <w:tc>
          <w:tcPr>
            <w:tcW w:w="696" w:type="dxa"/>
            <w:vAlign w:val="center"/>
          </w:tcPr>
          <w:p w14:paraId="2718A5BB"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Class</w:t>
            </w:r>
          </w:p>
        </w:tc>
        <w:tc>
          <w:tcPr>
            <w:tcW w:w="1094" w:type="dxa"/>
            <w:vAlign w:val="center"/>
          </w:tcPr>
          <w:p w14:paraId="779ACE86"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Precision</w:t>
            </w:r>
          </w:p>
        </w:tc>
        <w:tc>
          <w:tcPr>
            <w:tcW w:w="0" w:type="auto"/>
            <w:vAlign w:val="center"/>
          </w:tcPr>
          <w:p w14:paraId="08F1D17C"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Recall</w:t>
            </w:r>
          </w:p>
        </w:tc>
        <w:tc>
          <w:tcPr>
            <w:tcW w:w="0" w:type="auto"/>
            <w:vAlign w:val="center"/>
          </w:tcPr>
          <w:p w14:paraId="3FFE3D9D"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F1-score</w:t>
            </w:r>
          </w:p>
        </w:tc>
      </w:tr>
      <w:tr w:rsidR="00224C3A" w:rsidRPr="00CC30DD" w14:paraId="4C921373" w14:textId="77777777" w:rsidTr="00D56431">
        <w:tc>
          <w:tcPr>
            <w:tcW w:w="0" w:type="auto"/>
            <w:vMerge w:val="restart"/>
            <w:shd w:val="clear" w:color="auto" w:fill="548DD4" w:themeFill="text2" w:themeFillTint="99"/>
            <w:vAlign w:val="center"/>
          </w:tcPr>
          <w:p w14:paraId="549F2D47" w14:textId="6E6A5444" w:rsidR="00224C3A" w:rsidRPr="00CC30DD" w:rsidRDefault="0003538E" w:rsidP="006F4023">
            <w:pPr>
              <w:pStyle w:val="NoSpacing"/>
              <w:spacing w:line="360" w:lineRule="auto"/>
              <w:jc w:val="center"/>
              <w:rPr>
                <w:rFonts w:ascii="Times New Roman" w:eastAsia="Times New Roman" w:hAnsi="Times New Roman" w:cs="Times New Roman"/>
                <w:highlight w:val="white"/>
              </w:rPr>
            </w:pPr>
            <w:commentRangeStart w:id="51"/>
            <w:r w:rsidRPr="00CC30DD">
              <w:rPr>
                <w:rFonts w:ascii="Times New Roman" w:eastAsia="Times New Roman" w:hAnsi="Times New Roman" w:cs="Times New Roman"/>
              </w:rPr>
              <w:t>Test</w:t>
            </w:r>
          </w:p>
        </w:tc>
        <w:tc>
          <w:tcPr>
            <w:tcW w:w="1138" w:type="dxa"/>
            <w:vMerge w:val="restart"/>
            <w:vAlign w:val="center"/>
          </w:tcPr>
          <w:p w14:paraId="7998CD1D"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Ensemble</w:t>
            </w:r>
            <w:commentRangeEnd w:id="51"/>
            <w:r w:rsidR="00C75236">
              <w:rPr>
                <w:rStyle w:val="CommentReference"/>
                <w:rFonts w:ascii="Times New Roman" w:eastAsia="Arial" w:hAnsi="Times New Roman" w:cs="Arial"/>
                <w:lang w:val="da" w:eastAsia="da-DK"/>
              </w:rPr>
              <w:commentReference w:id="51"/>
            </w:r>
          </w:p>
        </w:tc>
        <w:tc>
          <w:tcPr>
            <w:tcW w:w="899" w:type="dxa"/>
            <w:vMerge w:val="restart"/>
            <w:vAlign w:val="center"/>
          </w:tcPr>
          <w:p w14:paraId="7601C6F2"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Male</w:t>
            </w:r>
          </w:p>
        </w:tc>
        <w:tc>
          <w:tcPr>
            <w:tcW w:w="640" w:type="dxa"/>
            <w:vMerge w:val="restart"/>
            <w:shd w:val="clear" w:color="auto" w:fill="auto"/>
            <w:vAlign w:val="center"/>
          </w:tcPr>
          <w:p w14:paraId="3D3A2408"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70.62%</w:t>
            </w:r>
          </w:p>
        </w:tc>
        <w:tc>
          <w:tcPr>
            <w:tcW w:w="1011" w:type="dxa"/>
            <w:vMerge w:val="restart"/>
            <w:shd w:val="clear" w:color="auto" w:fill="auto"/>
            <w:vAlign w:val="center"/>
          </w:tcPr>
          <w:p w14:paraId="7A8512F5"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52.58%</w:t>
            </w:r>
          </w:p>
        </w:tc>
        <w:tc>
          <w:tcPr>
            <w:tcW w:w="696" w:type="dxa"/>
            <w:shd w:val="clear" w:color="auto" w:fill="EEECE1" w:themeFill="background2"/>
            <w:vAlign w:val="center"/>
          </w:tcPr>
          <w:p w14:paraId="5E3528DA"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SZ</w:t>
            </w:r>
          </w:p>
        </w:tc>
        <w:tc>
          <w:tcPr>
            <w:tcW w:w="1094" w:type="dxa"/>
            <w:shd w:val="clear" w:color="auto" w:fill="EEECE1" w:themeFill="background2"/>
            <w:vAlign w:val="center"/>
          </w:tcPr>
          <w:p w14:paraId="386D2A1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0.664</w:t>
            </w:r>
          </w:p>
        </w:tc>
        <w:tc>
          <w:tcPr>
            <w:tcW w:w="0" w:type="auto"/>
            <w:shd w:val="clear" w:color="auto" w:fill="EEECE1" w:themeFill="background2"/>
            <w:vAlign w:val="center"/>
          </w:tcPr>
          <w:p w14:paraId="4EF531C3"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0.772</w:t>
            </w:r>
          </w:p>
        </w:tc>
        <w:tc>
          <w:tcPr>
            <w:tcW w:w="0" w:type="auto"/>
            <w:shd w:val="clear" w:color="auto" w:fill="EEECE1" w:themeFill="background2"/>
            <w:vAlign w:val="center"/>
          </w:tcPr>
          <w:p w14:paraId="2F82EB85"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0.714</w:t>
            </w:r>
          </w:p>
        </w:tc>
      </w:tr>
      <w:tr w:rsidR="00224C3A" w:rsidRPr="00CC30DD" w14:paraId="18588209" w14:textId="77777777" w:rsidTr="00D56431">
        <w:tc>
          <w:tcPr>
            <w:tcW w:w="0" w:type="auto"/>
            <w:vMerge/>
            <w:shd w:val="clear" w:color="auto" w:fill="548DD4" w:themeFill="text2" w:themeFillTint="99"/>
            <w:vAlign w:val="center"/>
          </w:tcPr>
          <w:p w14:paraId="1B00FD38"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1138" w:type="dxa"/>
            <w:vMerge/>
            <w:vAlign w:val="center"/>
          </w:tcPr>
          <w:p w14:paraId="0FFF0A0A"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899" w:type="dxa"/>
            <w:vMerge/>
            <w:vAlign w:val="center"/>
          </w:tcPr>
          <w:p w14:paraId="4630DA0E"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640" w:type="dxa"/>
            <w:vMerge/>
            <w:shd w:val="clear" w:color="auto" w:fill="auto"/>
            <w:vAlign w:val="center"/>
          </w:tcPr>
          <w:p w14:paraId="5B2A1C4F"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1011" w:type="dxa"/>
            <w:vMerge/>
            <w:shd w:val="clear" w:color="auto" w:fill="auto"/>
            <w:vAlign w:val="center"/>
          </w:tcPr>
          <w:p w14:paraId="798CD8A4"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696" w:type="dxa"/>
            <w:vAlign w:val="center"/>
          </w:tcPr>
          <w:p w14:paraId="2B5FF288" w14:textId="62DDB718" w:rsidR="00224C3A" w:rsidRPr="00CC30DD" w:rsidRDefault="001F460B"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HC</w:t>
            </w:r>
          </w:p>
        </w:tc>
        <w:tc>
          <w:tcPr>
            <w:tcW w:w="1094" w:type="dxa"/>
            <w:vAlign w:val="center"/>
          </w:tcPr>
          <w:p w14:paraId="1AE81510"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0.759</w:t>
            </w:r>
          </w:p>
        </w:tc>
        <w:tc>
          <w:tcPr>
            <w:tcW w:w="0" w:type="auto"/>
            <w:vAlign w:val="center"/>
          </w:tcPr>
          <w:p w14:paraId="547CCF7E"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0.647</w:t>
            </w:r>
          </w:p>
        </w:tc>
        <w:tc>
          <w:tcPr>
            <w:tcW w:w="0" w:type="auto"/>
            <w:vAlign w:val="center"/>
          </w:tcPr>
          <w:p w14:paraId="5330F5F4"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0.698</w:t>
            </w:r>
          </w:p>
        </w:tc>
      </w:tr>
      <w:tr w:rsidR="00224C3A" w:rsidRPr="00CC30DD" w14:paraId="1769884B" w14:textId="77777777" w:rsidTr="00D56431">
        <w:tc>
          <w:tcPr>
            <w:tcW w:w="0" w:type="auto"/>
            <w:vMerge/>
            <w:shd w:val="clear" w:color="auto" w:fill="548DD4" w:themeFill="text2" w:themeFillTint="99"/>
            <w:vAlign w:val="center"/>
          </w:tcPr>
          <w:p w14:paraId="1681586E"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1138" w:type="dxa"/>
            <w:vMerge/>
            <w:vAlign w:val="center"/>
          </w:tcPr>
          <w:p w14:paraId="7B2A4089"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899" w:type="dxa"/>
            <w:vMerge w:val="restart"/>
            <w:vAlign w:val="center"/>
          </w:tcPr>
          <w:p w14:paraId="1EFABA0A"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Female</w:t>
            </w:r>
          </w:p>
        </w:tc>
        <w:tc>
          <w:tcPr>
            <w:tcW w:w="640" w:type="dxa"/>
            <w:vMerge w:val="restart"/>
            <w:shd w:val="clear" w:color="auto" w:fill="auto"/>
            <w:vAlign w:val="center"/>
          </w:tcPr>
          <w:p w14:paraId="13BFC543"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70.00%</w:t>
            </w:r>
          </w:p>
        </w:tc>
        <w:tc>
          <w:tcPr>
            <w:tcW w:w="1011" w:type="dxa"/>
            <w:vMerge w:val="restart"/>
            <w:shd w:val="clear" w:color="auto" w:fill="auto"/>
            <w:vAlign w:val="center"/>
          </w:tcPr>
          <w:p w14:paraId="3EFF5496"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51.11%</w:t>
            </w:r>
          </w:p>
        </w:tc>
        <w:tc>
          <w:tcPr>
            <w:tcW w:w="696" w:type="dxa"/>
            <w:shd w:val="clear" w:color="auto" w:fill="EEECE1" w:themeFill="background2"/>
            <w:vAlign w:val="center"/>
          </w:tcPr>
          <w:p w14:paraId="645CCFA3"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SZ</w:t>
            </w:r>
          </w:p>
        </w:tc>
        <w:tc>
          <w:tcPr>
            <w:tcW w:w="1094" w:type="dxa"/>
            <w:shd w:val="clear" w:color="auto" w:fill="EEECE1" w:themeFill="background2"/>
            <w:vAlign w:val="center"/>
          </w:tcPr>
          <w:p w14:paraId="5796958D"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0.689</w:t>
            </w:r>
          </w:p>
        </w:tc>
        <w:tc>
          <w:tcPr>
            <w:tcW w:w="0" w:type="auto"/>
            <w:shd w:val="clear" w:color="auto" w:fill="EEECE1" w:themeFill="background2"/>
            <w:vAlign w:val="center"/>
          </w:tcPr>
          <w:p w14:paraId="46F42D4C"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0.705</w:t>
            </w:r>
          </w:p>
        </w:tc>
        <w:tc>
          <w:tcPr>
            <w:tcW w:w="0" w:type="auto"/>
            <w:shd w:val="clear" w:color="auto" w:fill="EEECE1" w:themeFill="background2"/>
            <w:vAlign w:val="center"/>
          </w:tcPr>
          <w:p w14:paraId="207A85BE"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0.697</w:t>
            </w:r>
          </w:p>
        </w:tc>
      </w:tr>
      <w:tr w:rsidR="00224C3A" w:rsidRPr="00CC30DD" w14:paraId="200B0CAE" w14:textId="77777777" w:rsidTr="00D56431">
        <w:tc>
          <w:tcPr>
            <w:tcW w:w="0" w:type="auto"/>
            <w:vMerge/>
            <w:shd w:val="clear" w:color="auto" w:fill="548DD4" w:themeFill="text2" w:themeFillTint="99"/>
            <w:vAlign w:val="center"/>
          </w:tcPr>
          <w:p w14:paraId="469E568D"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1138" w:type="dxa"/>
            <w:vMerge/>
            <w:vAlign w:val="center"/>
          </w:tcPr>
          <w:p w14:paraId="436B26A1"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899" w:type="dxa"/>
            <w:vMerge/>
            <w:vAlign w:val="center"/>
          </w:tcPr>
          <w:p w14:paraId="00B5CC4D"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640" w:type="dxa"/>
            <w:vMerge/>
            <w:shd w:val="clear" w:color="auto" w:fill="auto"/>
            <w:vAlign w:val="center"/>
          </w:tcPr>
          <w:p w14:paraId="596B6955"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1011" w:type="dxa"/>
            <w:vMerge/>
            <w:shd w:val="clear" w:color="auto" w:fill="auto"/>
            <w:vAlign w:val="center"/>
          </w:tcPr>
          <w:p w14:paraId="08B4C709"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696" w:type="dxa"/>
            <w:vAlign w:val="center"/>
          </w:tcPr>
          <w:p w14:paraId="1A446B74" w14:textId="3C67DF67" w:rsidR="00224C3A" w:rsidRPr="00CC30DD" w:rsidRDefault="001F460B"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HC</w:t>
            </w:r>
          </w:p>
        </w:tc>
        <w:tc>
          <w:tcPr>
            <w:tcW w:w="1094" w:type="dxa"/>
            <w:vAlign w:val="center"/>
          </w:tcPr>
          <w:p w14:paraId="4DDB0A0C"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0.711</w:t>
            </w:r>
          </w:p>
        </w:tc>
        <w:tc>
          <w:tcPr>
            <w:tcW w:w="0" w:type="auto"/>
            <w:vAlign w:val="center"/>
          </w:tcPr>
          <w:p w14:paraId="671D3E15"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0.696</w:t>
            </w:r>
          </w:p>
        </w:tc>
        <w:tc>
          <w:tcPr>
            <w:tcW w:w="0" w:type="auto"/>
            <w:vAlign w:val="center"/>
          </w:tcPr>
          <w:p w14:paraId="67E38FA8"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0.703</w:t>
            </w:r>
          </w:p>
        </w:tc>
      </w:tr>
      <w:tr w:rsidR="00224C3A" w:rsidRPr="00CC30DD" w14:paraId="5C0B50C5" w14:textId="77777777" w:rsidTr="00D56431">
        <w:tc>
          <w:tcPr>
            <w:tcW w:w="0" w:type="auto"/>
            <w:vMerge/>
            <w:shd w:val="clear" w:color="auto" w:fill="548DD4" w:themeFill="text2" w:themeFillTint="99"/>
            <w:vAlign w:val="center"/>
          </w:tcPr>
          <w:p w14:paraId="62F23139"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1138" w:type="dxa"/>
            <w:vMerge/>
            <w:vAlign w:val="center"/>
          </w:tcPr>
          <w:p w14:paraId="00573286"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899" w:type="dxa"/>
            <w:vMerge w:val="restart"/>
            <w:vAlign w:val="center"/>
          </w:tcPr>
          <w:p w14:paraId="2C39F7DA"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Both</w:t>
            </w:r>
          </w:p>
        </w:tc>
        <w:tc>
          <w:tcPr>
            <w:tcW w:w="640" w:type="dxa"/>
            <w:vMerge w:val="restart"/>
            <w:shd w:val="clear" w:color="auto" w:fill="auto"/>
            <w:vAlign w:val="center"/>
          </w:tcPr>
          <w:p w14:paraId="46E63060"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70.32%</w:t>
            </w:r>
          </w:p>
        </w:tc>
        <w:tc>
          <w:tcPr>
            <w:tcW w:w="1011" w:type="dxa"/>
            <w:vMerge w:val="restart"/>
            <w:shd w:val="clear" w:color="auto" w:fill="auto"/>
            <w:vAlign w:val="center"/>
          </w:tcPr>
          <w:p w14:paraId="07DAB45C"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51.87%</w:t>
            </w:r>
          </w:p>
        </w:tc>
        <w:tc>
          <w:tcPr>
            <w:tcW w:w="696" w:type="dxa"/>
            <w:shd w:val="clear" w:color="auto" w:fill="EEECE1" w:themeFill="background2"/>
            <w:vAlign w:val="center"/>
          </w:tcPr>
          <w:p w14:paraId="6C45ECF5"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SZ</w:t>
            </w:r>
          </w:p>
        </w:tc>
        <w:tc>
          <w:tcPr>
            <w:tcW w:w="1094" w:type="dxa"/>
            <w:shd w:val="clear" w:color="auto" w:fill="EEECE1" w:themeFill="background2"/>
            <w:vAlign w:val="center"/>
          </w:tcPr>
          <w:p w14:paraId="51A07468"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0.675</w:t>
            </w:r>
          </w:p>
        </w:tc>
        <w:tc>
          <w:tcPr>
            <w:tcW w:w="0" w:type="auto"/>
            <w:shd w:val="clear" w:color="auto" w:fill="EEECE1" w:themeFill="background2"/>
            <w:vAlign w:val="center"/>
          </w:tcPr>
          <w:p w14:paraId="139E87EF"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0.739</w:t>
            </w:r>
          </w:p>
        </w:tc>
        <w:tc>
          <w:tcPr>
            <w:tcW w:w="0" w:type="auto"/>
            <w:shd w:val="clear" w:color="auto" w:fill="EEECE1" w:themeFill="background2"/>
            <w:vAlign w:val="center"/>
          </w:tcPr>
          <w:p w14:paraId="43D1A09C"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0.706</w:t>
            </w:r>
          </w:p>
        </w:tc>
      </w:tr>
      <w:tr w:rsidR="00224C3A" w:rsidRPr="00CC30DD" w14:paraId="6236E0F8" w14:textId="77777777" w:rsidTr="00D56431">
        <w:tc>
          <w:tcPr>
            <w:tcW w:w="0" w:type="auto"/>
            <w:vMerge/>
            <w:shd w:val="clear" w:color="auto" w:fill="548DD4" w:themeFill="text2" w:themeFillTint="99"/>
            <w:vAlign w:val="center"/>
          </w:tcPr>
          <w:p w14:paraId="39267613"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1138" w:type="dxa"/>
            <w:vMerge/>
            <w:vAlign w:val="center"/>
          </w:tcPr>
          <w:p w14:paraId="138C8EF2"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899" w:type="dxa"/>
            <w:vMerge/>
            <w:vAlign w:val="center"/>
          </w:tcPr>
          <w:p w14:paraId="12549DCD"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640" w:type="dxa"/>
            <w:vMerge/>
            <w:shd w:val="clear" w:color="auto" w:fill="auto"/>
            <w:vAlign w:val="center"/>
          </w:tcPr>
          <w:p w14:paraId="53368AAD"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1011" w:type="dxa"/>
            <w:vMerge/>
            <w:shd w:val="clear" w:color="auto" w:fill="auto"/>
            <w:vAlign w:val="center"/>
          </w:tcPr>
          <w:p w14:paraId="6E72FA71"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696" w:type="dxa"/>
            <w:vAlign w:val="center"/>
          </w:tcPr>
          <w:p w14:paraId="4BFEBAF5" w14:textId="25A38ECE" w:rsidR="00224C3A" w:rsidRPr="00CC30DD" w:rsidRDefault="001F460B"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HC</w:t>
            </w:r>
          </w:p>
        </w:tc>
        <w:tc>
          <w:tcPr>
            <w:tcW w:w="1094" w:type="dxa"/>
            <w:vAlign w:val="center"/>
          </w:tcPr>
          <w:p w14:paraId="0657373A"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0.734</w:t>
            </w:r>
          </w:p>
        </w:tc>
        <w:tc>
          <w:tcPr>
            <w:tcW w:w="0" w:type="auto"/>
            <w:vAlign w:val="center"/>
          </w:tcPr>
          <w:p w14:paraId="5AEE66F6" w14:textId="5AB1E76F"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0.670</w:t>
            </w:r>
          </w:p>
        </w:tc>
        <w:tc>
          <w:tcPr>
            <w:tcW w:w="0" w:type="auto"/>
            <w:vAlign w:val="center"/>
          </w:tcPr>
          <w:p w14:paraId="06F0E2B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0.700</w:t>
            </w:r>
          </w:p>
        </w:tc>
      </w:tr>
    </w:tbl>
    <w:p w14:paraId="44D8C091" w14:textId="029FED3F" w:rsidR="00A24E23" w:rsidRPr="00CC30DD" w:rsidRDefault="00224C3A" w:rsidP="006F4023">
      <w:pPr>
        <w:spacing w:line="360" w:lineRule="auto"/>
        <w:ind w:firstLine="0"/>
        <w:jc w:val="center"/>
        <w:rPr>
          <w:rFonts w:eastAsia="Times New Roman" w:cs="Times New Roman"/>
          <w:highlight w:val="white"/>
          <w:lang w:val="en-US"/>
        </w:rPr>
      </w:pPr>
      <w:r w:rsidRPr="00CC30DD">
        <w:rPr>
          <w:rFonts w:eastAsia="Times New Roman" w:cs="Times New Roman"/>
          <w:highlight w:val="white"/>
          <w:lang w:val="en-US"/>
        </w:rPr>
        <w:t xml:space="preserve">Table </w:t>
      </w:r>
      <w:r w:rsidR="00DD23FD" w:rsidRPr="00CC30DD">
        <w:rPr>
          <w:rFonts w:eastAsia="Times New Roman" w:cs="Times New Roman"/>
          <w:highlight w:val="white"/>
          <w:lang w:val="en-US"/>
        </w:rPr>
        <w:t>4</w:t>
      </w:r>
      <w:r w:rsidRPr="00CC30DD">
        <w:rPr>
          <w:rFonts w:eastAsia="Times New Roman" w:cs="Times New Roman"/>
          <w:highlight w:val="white"/>
          <w:lang w:val="en-US"/>
        </w:rPr>
        <w:t>:</w:t>
      </w:r>
      <w:r w:rsidR="00027420" w:rsidRPr="00CC30DD">
        <w:rPr>
          <w:rFonts w:eastAsia="Times New Roman" w:cs="Times New Roman"/>
          <w:highlight w:val="white"/>
          <w:lang w:val="en-US"/>
        </w:rPr>
        <w:br/>
      </w:r>
      <w:r w:rsidRPr="00CC30DD">
        <w:rPr>
          <w:rFonts w:eastAsia="Times New Roman" w:cs="Times New Roman"/>
          <w:i/>
          <w:iCs/>
          <w:highlight w:val="white"/>
          <w:lang w:val="en-US"/>
        </w:rPr>
        <w:t xml:space="preserve">Performance of the ensemble model - within both </w:t>
      </w:r>
      <w:r w:rsidR="0015128D" w:rsidRPr="00CC30DD">
        <w:rPr>
          <w:rFonts w:eastAsia="Times New Roman" w:cs="Times New Roman"/>
          <w:i/>
          <w:iCs/>
          <w:highlight w:val="white"/>
          <w:lang w:val="en-US"/>
        </w:rPr>
        <w:t xml:space="preserve">each </w:t>
      </w:r>
      <w:r w:rsidRPr="00CC30DD">
        <w:rPr>
          <w:rFonts w:eastAsia="Times New Roman" w:cs="Times New Roman"/>
          <w:i/>
          <w:iCs/>
          <w:highlight w:val="white"/>
          <w:lang w:val="en-US"/>
        </w:rPr>
        <w:t xml:space="preserve">sex </w:t>
      </w:r>
      <w:r w:rsidR="0015128D" w:rsidRPr="00CC30DD">
        <w:rPr>
          <w:rFonts w:eastAsia="Times New Roman" w:cs="Times New Roman"/>
          <w:i/>
          <w:iCs/>
          <w:highlight w:val="white"/>
          <w:lang w:val="en-US"/>
        </w:rPr>
        <w:t xml:space="preserve">and </w:t>
      </w:r>
      <w:r w:rsidR="006A478A" w:rsidRPr="00CC30DD">
        <w:rPr>
          <w:rFonts w:eastAsia="Times New Roman" w:cs="Times New Roman"/>
          <w:i/>
          <w:iCs/>
          <w:highlight w:val="white"/>
          <w:lang w:val="en-US"/>
        </w:rPr>
        <w:t xml:space="preserve">within </w:t>
      </w:r>
      <w:r w:rsidR="003A3AF5" w:rsidRPr="00CC30DD">
        <w:rPr>
          <w:rFonts w:eastAsia="Times New Roman" w:cs="Times New Roman"/>
          <w:i/>
          <w:iCs/>
          <w:highlight w:val="white"/>
          <w:lang w:val="en-US"/>
        </w:rPr>
        <w:t>HC/SZ</w:t>
      </w:r>
      <w:r w:rsidR="00BD4084" w:rsidRPr="00CC30DD">
        <w:rPr>
          <w:rFonts w:eastAsia="Times New Roman" w:cs="Times New Roman"/>
          <w:i/>
          <w:iCs/>
          <w:highlight w:val="white"/>
          <w:lang w:val="en-US"/>
        </w:rPr>
        <w:t>.</w:t>
      </w:r>
      <w:r w:rsidR="00F36738" w:rsidRPr="00CC30DD">
        <w:rPr>
          <w:rFonts w:eastAsia="Times New Roman" w:cs="Times New Roman"/>
          <w:i/>
          <w:iCs/>
          <w:highlight w:val="white"/>
          <w:lang w:val="en-US"/>
        </w:rPr>
        <w:br/>
      </w:r>
    </w:p>
    <w:tbl>
      <w:tblPr>
        <w:tblStyle w:val="TableGrid"/>
        <w:tblW w:w="0" w:type="auto"/>
        <w:jc w:val="center"/>
        <w:tblLook w:val="04A0" w:firstRow="1" w:lastRow="0" w:firstColumn="1" w:lastColumn="0" w:noHBand="0" w:noVBand="1"/>
      </w:tblPr>
      <w:tblGrid>
        <w:gridCol w:w="1106"/>
        <w:gridCol w:w="567"/>
        <w:gridCol w:w="1016"/>
        <w:gridCol w:w="1134"/>
      </w:tblGrid>
      <w:tr w:rsidR="00224C3A" w:rsidRPr="00CC30DD" w14:paraId="2B78D93D" w14:textId="77777777" w:rsidTr="00F109DF">
        <w:trPr>
          <w:trHeight w:hRule="exact" w:val="1025"/>
          <w:jc w:val="center"/>
        </w:trPr>
        <w:tc>
          <w:tcPr>
            <w:tcW w:w="1106" w:type="dxa"/>
            <w:vAlign w:val="center"/>
          </w:tcPr>
          <w:p w14:paraId="7E86F738" w14:textId="10484D5E"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N = 374</w:t>
            </w:r>
          </w:p>
          <w:p w14:paraId="0AA0E24F" w14:textId="3572C175" w:rsidR="00F109DF" w:rsidRPr="00CC30DD" w:rsidRDefault="00F109DF" w:rsidP="006F4023">
            <w:pPr>
              <w:pStyle w:val="NoSpacing"/>
              <w:spacing w:line="360" w:lineRule="auto"/>
              <w:jc w:val="center"/>
              <w:rPr>
                <w:rFonts w:ascii="Times New Roman" w:eastAsia="Times New Roman" w:hAnsi="Times New Roman" w:cs="Times New Roman"/>
                <w:i/>
                <w:iCs/>
                <w:sz w:val="18"/>
                <w:szCs w:val="18"/>
              </w:rPr>
            </w:pPr>
            <w:r w:rsidRPr="00CC30DD">
              <w:rPr>
                <w:rFonts w:ascii="Times New Roman" w:eastAsia="Times New Roman" w:hAnsi="Times New Roman" w:cs="Times New Roman"/>
                <w:i/>
                <w:iCs/>
                <w:sz w:val="18"/>
                <w:szCs w:val="18"/>
              </w:rPr>
              <w:t xml:space="preserve">(m = 194, </w:t>
            </w:r>
          </w:p>
          <w:p w14:paraId="3F3429CD" w14:textId="4BE7C175" w:rsidR="00F109DF" w:rsidRPr="00CC30DD" w:rsidRDefault="00F109DF"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i/>
                <w:iCs/>
                <w:sz w:val="18"/>
                <w:szCs w:val="18"/>
              </w:rPr>
              <w:t>f = 180)</w:t>
            </w:r>
          </w:p>
        </w:tc>
        <w:tc>
          <w:tcPr>
            <w:tcW w:w="2717" w:type="dxa"/>
            <w:gridSpan w:val="3"/>
            <w:vAlign w:val="center"/>
          </w:tcPr>
          <w:p w14:paraId="4F347BA9"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Predicted group</w:t>
            </w:r>
          </w:p>
        </w:tc>
      </w:tr>
      <w:tr w:rsidR="00224C3A" w:rsidRPr="00CC30DD" w14:paraId="7AC9745E" w14:textId="77777777" w:rsidTr="00A602AF">
        <w:trPr>
          <w:trHeight w:hRule="exact" w:val="567"/>
          <w:jc w:val="center"/>
        </w:trPr>
        <w:tc>
          <w:tcPr>
            <w:tcW w:w="1106" w:type="dxa"/>
            <w:vMerge w:val="restart"/>
            <w:vAlign w:val="center"/>
          </w:tcPr>
          <w:p w14:paraId="5632C0A4"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True group</w:t>
            </w:r>
          </w:p>
        </w:tc>
        <w:tc>
          <w:tcPr>
            <w:tcW w:w="567" w:type="dxa"/>
            <w:vAlign w:val="center"/>
          </w:tcPr>
          <w:p w14:paraId="7415385B"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1016" w:type="dxa"/>
            <w:vAlign w:val="center"/>
          </w:tcPr>
          <w:p w14:paraId="6D1FE0A9" w14:textId="34712D5A" w:rsidR="00224C3A" w:rsidRPr="00CC30DD" w:rsidRDefault="001F460B"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HC</w:t>
            </w:r>
          </w:p>
        </w:tc>
        <w:tc>
          <w:tcPr>
            <w:tcW w:w="1134" w:type="dxa"/>
            <w:vAlign w:val="center"/>
          </w:tcPr>
          <w:p w14:paraId="7AFA98E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SZ</w:t>
            </w:r>
          </w:p>
        </w:tc>
      </w:tr>
      <w:tr w:rsidR="00224C3A" w:rsidRPr="00CC30DD" w14:paraId="443015AE" w14:textId="77777777" w:rsidTr="00A602AF">
        <w:trPr>
          <w:trHeight w:hRule="exact" w:val="1155"/>
          <w:jc w:val="center"/>
        </w:trPr>
        <w:tc>
          <w:tcPr>
            <w:tcW w:w="1106" w:type="dxa"/>
            <w:vMerge/>
            <w:vAlign w:val="center"/>
          </w:tcPr>
          <w:p w14:paraId="1D8223E0"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567" w:type="dxa"/>
            <w:vAlign w:val="center"/>
          </w:tcPr>
          <w:p w14:paraId="24A7073E" w14:textId="2852C60D" w:rsidR="00224C3A" w:rsidRPr="00CC30DD" w:rsidRDefault="001F460B"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HC</w:t>
            </w:r>
          </w:p>
        </w:tc>
        <w:tc>
          <w:tcPr>
            <w:tcW w:w="1016" w:type="dxa"/>
            <w:shd w:val="clear" w:color="auto" w:fill="D6E3BC" w:themeFill="accent3" w:themeFillTint="66"/>
            <w:vAlign w:val="center"/>
          </w:tcPr>
          <w:p w14:paraId="3E1C8083"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130</w:t>
            </w:r>
          </w:p>
          <w:p w14:paraId="0EBC965E" w14:textId="38BC72E7" w:rsidR="00536F2F" w:rsidRPr="00CC30DD" w:rsidRDefault="00F42927" w:rsidP="006F4023">
            <w:pPr>
              <w:pStyle w:val="NoSpacing"/>
              <w:spacing w:line="360" w:lineRule="auto"/>
              <w:jc w:val="center"/>
              <w:rPr>
                <w:rFonts w:ascii="Times New Roman" w:eastAsia="Times New Roman" w:hAnsi="Times New Roman" w:cs="Times New Roman"/>
                <w:i/>
                <w:iCs/>
                <w:sz w:val="18"/>
                <w:szCs w:val="18"/>
              </w:rPr>
            </w:pPr>
            <w:r w:rsidRPr="00CC30DD">
              <w:rPr>
                <w:rFonts w:ascii="Times New Roman" w:eastAsia="Times New Roman" w:hAnsi="Times New Roman" w:cs="Times New Roman"/>
                <w:i/>
                <w:iCs/>
                <w:sz w:val="18"/>
                <w:szCs w:val="18"/>
              </w:rPr>
              <w:t>(</w:t>
            </w:r>
            <w:r w:rsidR="00536F2F" w:rsidRPr="00CC30DD">
              <w:rPr>
                <w:rFonts w:ascii="Times New Roman" w:eastAsia="Times New Roman" w:hAnsi="Times New Roman" w:cs="Times New Roman"/>
                <w:i/>
                <w:iCs/>
                <w:sz w:val="18"/>
                <w:szCs w:val="18"/>
              </w:rPr>
              <w:t xml:space="preserve">m = 66 </w:t>
            </w:r>
          </w:p>
          <w:p w14:paraId="36CD9836" w14:textId="799A8A66" w:rsidR="00536F2F" w:rsidRPr="00CC30DD" w:rsidRDefault="00536F2F"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i/>
                <w:iCs/>
                <w:sz w:val="18"/>
                <w:szCs w:val="18"/>
              </w:rPr>
              <w:t>f = 64</w:t>
            </w:r>
            <w:r w:rsidR="00F42927" w:rsidRPr="00CC30DD">
              <w:rPr>
                <w:rFonts w:ascii="Times New Roman" w:eastAsia="Times New Roman" w:hAnsi="Times New Roman" w:cs="Times New Roman"/>
                <w:i/>
                <w:iCs/>
                <w:sz w:val="18"/>
                <w:szCs w:val="18"/>
              </w:rPr>
              <w:t>)</w:t>
            </w:r>
          </w:p>
        </w:tc>
        <w:tc>
          <w:tcPr>
            <w:tcW w:w="1134" w:type="dxa"/>
            <w:shd w:val="clear" w:color="auto" w:fill="FDE9D9" w:themeFill="accent6" w:themeFillTint="33"/>
            <w:vAlign w:val="center"/>
          </w:tcPr>
          <w:p w14:paraId="244379C6"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64</w:t>
            </w:r>
          </w:p>
          <w:p w14:paraId="03ECAF8A" w14:textId="3090C789" w:rsidR="00536F2F" w:rsidRPr="00CC30DD" w:rsidRDefault="00F42927" w:rsidP="006F4023">
            <w:pPr>
              <w:pStyle w:val="NoSpacing"/>
              <w:spacing w:line="360" w:lineRule="auto"/>
              <w:jc w:val="center"/>
              <w:rPr>
                <w:rFonts w:ascii="Times New Roman" w:eastAsia="Times New Roman" w:hAnsi="Times New Roman" w:cs="Times New Roman"/>
                <w:i/>
                <w:iCs/>
                <w:sz w:val="18"/>
                <w:szCs w:val="18"/>
              </w:rPr>
            </w:pPr>
            <w:r w:rsidRPr="00CC30DD">
              <w:rPr>
                <w:rFonts w:ascii="Times New Roman" w:eastAsia="Times New Roman" w:hAnsi="Times New Roman" w:cs="Times New Roman"/>
                <w:i/>
                <w:iCs/>
                <w:sz w:val="18"/>
                <w:szCs w:val="18"/>
              </w:rPr>
              <w:t>(</w:t>
            </w:r>
            <w:r w:rsidR="00536F2F" w:rsidRPr="00CC30DD">
              <w:rPr>
                <w:rFonts w:ascii="Times New Roman" w:eastAsia="Times New Roman" w:hAnsi="Times New Roman" w:cs="Times New Roman"/>
                <w:i/>
                <w:iCs/>
                <w:sz w:val="18"/>
                <w:szCs w:val="18"/>
              </w:rPr>
              <w:t>m = 36</w:t>
            </w:r>
          </w:p>
          <w:p w14:paraId="08551C6C" w14:textId="3D438E6A" w:rsidR="00536F2F" w:rsidRPr="00CC30DD" w:rsidRDefault="00536F2F"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i/>
                <w:iCs/>
                <w:sz w:val="18"/>
                <w:szCs w:val="18"/>
              </w:rPr>
              <w:t>f = 28</w:t>
            </w:r>
            <w:r w:rsidR="00F42927" w:rsidRPr="00CC30DD">
              <w:rPr>
                <w:rFonts w:ascii="Times New Roman" w:eastAsia="Times New Roman" w:hAnsi="Times New Roman" w:cs="Times New Roman"/>
                <w:i/>
                <w:iCs/>
                <w:sz w:val="18"/>
                <w:szCs w:val="18"/>
              </w:rPr>
              <w:t>)</w:t>
            </w:r>
          </w:p>
        </w:tc>
      </w:tr>
      <w:tr w:rsidR="00224C3A" w:rsidRPr="00CC30DD" w14:paraId="4B8469AB" w14:textId="77777777" w:rsidTr="00A602AF">
        <w:trPr>
          <w:trHeight w:hRule="exact" w:val="1145"/>
          <w:jc w:val="center"/>
        </w:trPr>
        <w:tc>
          <w:tcPr>
            <w:tcW w:w="1106" w:type="dxa"/>
            <w:vMerge/>
            <w:vAlign w:val="center"/>
          </w:tcPr>
          <w:p w14:paraId="03BC81C4"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567" w:type="dxa"/>
            <w:vAlign w:val="center"/>
          </w:tcPr>
          <w:p w14:paraId="71CAEF9A"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SZ</w:t>
            </w:r>
          </w:p>
        </w:tc>
        <w:tc>
          <w:tcPr>
            <w:tcW w:w="1016" w:type="dxa"/>
            <w:shd w:val="clear" w:color="auto" w:fill="FDE9D9" w:themeFill="accent6" w:themeFillTint="33"/>
            <w:vAlign w:val="center"/>
          </w:tcPr>
          <w:p w14:paraId="66DC4066"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47</w:t>
            </w:r>
          </w:p>
          <w:p w14:paraId="5D25D077" w14:textId="09829BE7" w:rsidR="00536F2F" w:rsidRPr="00CC30DD" w:rsidRDefault="00F42927" w:rsidP="006F4023">
            <w:pPr>
              <w:pStyle w:val="NoSpacing"/>
              <w:spacing w:line="360" w:lineRule="auto"/>
              <w:jc w:val="center"/>
              <w:rPr>
                <w:rFonts w:ascii="Times New Roman" w:eastAsia="Times New Roman" w:hAnsi="Times New Roman" w:cs="Times New Roman"/>
                <w:i/>
                <w:iCs/>
                <w:sz w:val="18"/>
                <w:szCs w:val="18"/>
              </w:rPr>
            </w:pPr>
            <w:r w:rsidRPr="00CC30DD">
              <w:rPr>
                <w:rFonts w:ascii="Times New Roman" w:eastAsia="Times New Roman" w:hAnsi="Times New Roman" w:cs="Times New Roman"/>
                <w:i/>
                <w:iCs/>
                <w:sz w:val="18"/>
                <w:szCs w:val="18"/>
              </w:rPr>
              <w:t>(</w:t>
            </w:r>
            <w:r w:rsidR="00536F2F" w:rsidRPr="00CC30DD">
              <w:rPr>
                <w:rFonts w:ascii="Times New Roman" w:eastAsia="Times New Roman" w:hAnsi="Times New Roman" w:cs="Times New Roman"/>
                <w:i/>
                <w:iCs/>
                <w:sz w:val="18"/>
                <w:szCs w:val="18"/>
              </w:rPr>
              <w:t>m = 2</w:t>
            </w:r>
            <w:r w:rsidR="00B77D59" w:rsidRPr="00CC30DD">
              <w:rPr>
                <w:rFonts w:ascii="Times New Roman" w:eastAsia="Times New Roman" w:hAnsi="Times New Roman" w:cs="Times New Roman"/>
                <w:i/>
                <w:iCs/>
                <w:sz w:val="18"/>
                <w:szCs w:val="18"/>
              </w:rPr>
              <w:t>1</w:t>
            </w:r>
          </w:p>
          <w:p w14:paraId="1156D804" w14:textId="63172210" w:rsidR="00536F2F" w:rsidRPr="00CC30DD" w:rsidRDefault="00536F2F"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i/>
                <w:iCs/>
                <w:sz w:val="18"/>
                <w:szCs w:val="18"/>
              </w:rPr>
              <w:t>f = 2</w:t>
            </w:r>
            <w:r w:rsidR="00B77D59" w:rsidRPr="00CC30DD">
              <w:rPr>
                <w:rFonts w:ascii="Times New Roman" w:eastAsia="Times New Roman" w:hAnsi="Times New Roman" w:cs="Times New Roman"/>
                <w:i/>
                <w:iCs/>
                <w:sz w:val="18"/>
                <w:szCs w:val="18"/>
              </w:rPr>
              <w:t>6</w:t>
            </w:r>
            <w:r w:rsidR="00F42927" w:rsidRPr="00CC30DD">
              <w:rPr>
                <w:rFonts w:ascii="Times New Roman" w:eastAsia="Times New Roman" w:hAnsi="Times New Roman" w:cs="Times New Roman"/>
                <w:i/>
                <w:iCs/>
                <w:sz w:val="18"/>
                <w:szCs w:val="18"/>
              </w:rPr>
              <w:t>)</w:t>
            </w:r>
          </w:p>
        </w:tc>
        <w:tc>
          <w:tcPr>
            <w:tcW w:w="1134" w:type="dxa"/>
            <w:shd w:val="clear" w:color="auto" w:fill="D6E3BC" w:themeFill="accent3" w:themeFillTint="66"/>
            <w:vAlign w:val="center"/>
          </w:tcPr>
          <w:p w14:paraId="0694B680"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133</w:t>
            </w:r>
          </w:p>
          <w:p w14:paraId="4E168209" w14:textId="5F0F254F" w:rsidR="00536F2F" w:rsidRPr="00CC30DD" w:rsidRDefault="00F42927" w:rsidP="006F4023">
            <w:pPr>
              <w:pStyle w:val="NoSpacing"/>
              <w:spacing w:line="360" w:lineRule="auto"/>
              <w:jc w:val="center"/>
              <w:rPr>
                <w:rFonts w:ascii="Times New Roman" w:eastAsia="Times New Roman" w:hAnsi="Times New Roman" w:cs="Times New Roman"/>
                <w:i/>
                <w:iCs/>
                <w:sz w:val="18"/>
                <w:szCs w:val="18"/>
              </w:rPr>
            </w:pPr>
            <w:r w:rsidRPr="00CC30DD">
              <w:rPr>
                <w:rFonts w:ascii="Times New Roman" w:eastAsia="Times New Roman" w:hAnsi="Times New Roman" w:cs="Times New Roman"/>
                <w:i/>
                <w:iCs/>
                <w:sz w:val="18"/>
                <w:szCs w:val="18"/>
              </w:rPr>
              <w:t>(</w:t>
            </w:r>
            <w:r w:rsidR="00536F2F" w:rsidRPr="00CC30DD">
              <w:rPr>
                <w:rFonts w:ascii="Times New Roman" w:eastAsia="Times New Roman" w:hAnsi="Times New Roman" w:cs="Times New Roman"/>
                <w:i/>
                <w:iCs/>
                <w:sz w:val="18"/>
                <w:szCs w:val="18"/>
              </w:rPr>
              <w:t>m = 71</w:t>
            </w:r>
          </w:p>
          <w:p w14:paraId="4BA9C8AD" w14:textId="3CD1FE22" w:rsidR="00536F2F" w:rsidRPr="00CC30DD" w:rsidRDefault="00536F2F"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i/>
                <w:iCs/>
                <w:sz w:val="18"/>
                <w:szCs w:val="18"/>
              </w:rPr>
              <w:t>f = 62</w:t>
            </w:r>
            <w:r w:rsidR="00F42927" w:rsidRPr="00CC30DD">
              <w:rPr>
                <w:rFonts w:ascii="Times New Roman" w:eastAsia="Times New Roman" w:hAnsi="Times New Roman" w:cs="Times New Roman"/>
                <w:i/>
                <w:iCs/>
                <w:sz w:val="18"/>
                <w:szCs w:val="18"/>
              </w:rPr>
              <w:t>)</w:t>
            </w:r>
          </w:p>
        </w:tc>
      </w:tr>
    </w:tbl>
    <w:p w14:paraId="31D69046" w14:textId="324C9056" w:rsidR="00224C3A" w:rsidRPr="00CC30DD" w:rsidRDefault="00224C3A" w:rsidP="006F4023">
      <w:pPr>
        <w:pStyle w:val="BodyText"/>
        <w:spacing w:line="360" w:lineRule="auto"/>
        <w:ind w:firstLine="0"/>
        <w:jc w:val="center"/>
        <w:rPr>
          <w:rFonts w:cs="Times New Roman"/>
          <w:i/>
          <w:iCs/>
          <w:highlight w:val="white"/>
          <w:lang w:val="en-US"/>
        </w:rPr>
      </w:pPr>
      <w:r w:rsidRPr="00CC30DD">
        <w:rPr>
          <w:rFonts w:cs="Times New Roman"/>
          <w:highlight w:val="white"/>
          <w:lang w:val="en-US"/>
        </w:rPr>
        <w:t xml:space="preserve">Table </w:t>
      </w:r>
      <w:r w:rsidR="00DD23FD" w:rsidRPr="00CC30DD">
        <w:rPr>
          <w:rFonts w:cs="Times New Roman"/>
          <w:highlight w:val="white"/>
          <w:lang w:val="en-US"/>
        </w:rPr>
        <w:t>5</w:t>
      </w:r>
      <w:r w:rsidRPr="00CC30DD">
        <w:rPr>
          <w:rFonts w:cs="Times New Roman"/>
          <w:highlight w:val="white"/>
          <w:lang w:val="en-US"/>
        </w:rPr>
        <w:t>:</w:t>
      </w:r>
      <w:r w:rsidR="00004330" w:rsidRPr="00CC30DD">
        <w:rPr>
          <w:rFonts w:cs="Times New Roman"/>
          <w:highlight w:val="white"/>
          <w:lang w:val="en-US"/>
        </w:rPr>
        <w:br/>
      </w:r>
      <w:r w:rsidRPr="00CC30DD">
        <w:rPr>
          <w:rFonts w:cs="Times New Roman"/>
          <w:i/>
          <w:iCs/>
          <w:highlight w:val="white"/>
          <w:lang w:val="en-US"/>
        </w:rPr>
        <w:t>Confusion matrix for the ensemble model predictions</w:t>
      </w:r>
      <w:r w:rsidR="00414802" w:rsidRPr="00CC30DD">
        <w:rPr>
          <w:rFonts w:cs="Times New Roman"/>
          <w:i/>
          <w:iCs/>
          <w:highlight w:val="white"/>
          <w:lang w:val="en-US"/>
        </w:rPr>
        <w:t xml:space="preserve">. Information on the </w:t>
      </w:r>
      <w:r w:rsidR="003B74A7" w:rsidRPr="00CC30DD">
        <w:rPr>
          <w:rFonts w:cs="Times New Roman"/>
          <w:i/>
          <w:iCs/>
          <w:highlight w:val="white"/>
          <w:lang w:val="en-US"/>
        </w:rPr>
        <w:t>proportion of males (m) and females (f)</w:t>
      </w:r>
      <w:r w:rsidR="00414802" w:rsidRPr="00CC30DD">
        <w:rPr>
          <w:rFonts w:cs="Times New Roman"/>
          <w:i/>
          <w:iCs/>
          <w:highlight w:val="white"/>
          <w:lang w:val="en-US"/>
        </w:rPr>
        <w:t xml:space="preserve"> is also provided</w:t>
      </w:r>
      <w:r w:rsidR="00D40919" w:rsidRPr="00CC30DD">
        <w:rPr>
          <w:rFonts w:cs="Times New Roman"/>
          <w:i/>
          <w:iCs/>
          <w:highlight w:val="white"/>
          <w:lang w:val="en-US"/>
        </w:rPr>
        <w:t>.</w:t>
      </w:r>
    </w:p>
    <w:p w14:paraId="69756B84" w14:textId="5382E939" w:rsidR="008002DC" w:rsidRPr="00CC30DD" w:rsidRDefault="0065538A" w:rsidP="006F4023">
      <w:pPr>
        <w:pStyle w:val="Heading1"/>
        <w:spacing w:line="360" w:lineRule="auto"/>
        <w:ind w:firstLine="0"/>
        <w:rPr>
          <w:rFonts w:cs="Times New Roman"/>
          <w:highlight w:val="white"/>
          <w:lang w:val="en-US"/>
        </w:rPr>
      </w:pPr>
      <w:bookmarkStart w:id="52" w:name="_Toc59447734"/>
      <w:r w:rsidRPr="00CC30DD">
        <w:rPr>
          <w:rFonts w:cs="Times New Roman"/>
          <w:highlight w:val="white"/>
          <w:lang w:val="en-US"/>
        </w:rPr>
        <w:t>4</w:t>
      </w:r>
      <w:r w:rsidR="002F073B" w:rsidRPr="00CC30DD">
        <w:rPr>
          <w:rFonts w:cs="Times New Roman"/>
          <w:highlight w:val="white"/>
          <w:lang w:val="en-US"/>
        </w:rPr>
        <w:t>. Discussion</w:t>
      </w:r>
      <w:bookmarkEnd w:id="52"/>
    </w:p>
    <w:p w14:paraId="297DECD9" w14:textId="1B12B850" w:rsidR="00111A5D" w:rsidRPr="00CC30DD" w:rsidRDefault="00B74ADF" w:rsidP="006F4023">
      <w:pPr>
        <w:spacing w:line="360" w:lineRule="auto"/>
        <w:rPr>
          <w:rFonts w:cs="Times New Roman"/>
          <w:highlight w:val="white"/>
          <w:lang w:val="en-US"/>
        </w:rPr>
      </w:pPr>
      <w:r w:rsidRPr="00CC30DD">
        <w:rPr>
          <w:rFonts w:cs="Times New Roman"/>
          <w:highlight w:val="white"/>
          <w:lang w:val="en-US"/>
        </w:rPr>
        <w:t>This discussion</w:t>
      </w:r>
      <w:r w:rsidR="00D47A3F" w:rsidRPr="00CC30DD">
        <w:rPr>
          <w:rFonts w:cs="Times New Roman"/>
          <w:highlight w:val="white"/>
          <w:lang w:val="en-US"/>
        </w:rPr>
        <w:t xml:space="preserve"> </w:t>
      </w:r>
      <w:r w:rsidRPr="00CC30DD">
        <w:rPr>
          <w:rFonts w:cs="Times New Roman"/>
          <w:highlight w:val="white"/>
          <w:lang w:val="en-US"/>
        </w:rPr>
        <w:t>section will first compare the results of this replication with the results of the original paper.</w:t>
      </w:r>
      <w:r w:rsidR="00111A5D" w:rsidRPr="00CC30DD">
        <w:rPr>
          <w:rFonts w:cs="Times New Roman"/>
          <w:highlight w:val="white"/>
          <w:lang w:val="en-US"/>
        </w:rPr>
        <w:t xml:space="preserve"> </w:t>
      </w:r>
      <w:r w:rsidR="00007A47" w:rsidRPr="00CC30DD">
        <w:rPr>
          <w:rFonts w:cs="Times New Roman"/>
          <w:highlight w:val="white"/>
          <w:lang w:val="en-US"/>
        </w:rPr>
        <w:t>A potential model bias coming from the physiological difference between the sexes, will furthermore be investigated</w:t>
      </w:r>
      <w:r w:rsidR="009515F9" w:rsidRPr="00CC30DD">
        <w:rPr>
          <w:rFonts w:cs="Times New Roman"/>
          <w:highlight w:val="white"/>
          <w:lang w:val="en-US"/>
        </w:rPr>
        <w:t xml:space="preserve"> in relation to the results</w:t>
      </w:r>
      <w:r w:rsidR="00007A47" w:rsidRPr="00CC30DD">
        <w:rPr>
          <w:rFonts w:cs="Times New Roman"/>
          <w:highlight w:val="white"/>
          <w:lang w:val="en-US"/>
        </w:rPr>
        <w:t>.</w:t>
      </w:r>
    </w:p>
    <w:p w14:paraId="58A2B6E6" w14:textId="77777777" w:rsidR="00D92ECA" w:rsidRPr="00CC30DD" w:rsidRDefault="00B74ADF" w:rsidP="006F4023">
      <w:pPr>
        <w:spacing w:line="360" w:lineRule="auto"/>
        <w:rPr>
          <w:rFonts w:cs="Times New Roman"/>
          <w:highlight w:val="white"/>
          <w:lang w:val="en-US"/>
        </w:rPr>
      </w:pPr>
      <w:r w:rsidRPr="00CC30DD">
        <w:rPr>
          <w:rFonts w:cs="Times New Roman"/>
          <w:highlight w:val="white"/>
          <w:lang w:val="en-US"/>
        </w:rPr>
        <w:lastRenderedPageBreak/>
        <w:t xml:space="preserve">Secondly, </w:t>
      </w:r>
      <w:r w:rsidR="007637B2" w:rsidRPr="00CC30DD">
        <w:rPr>
          <w:rFonts w:cs="Times New Roman"/>
          <w:highlight w:val="white"/>
          <w:lang w:val="en-US"/>
        </w:rPr>
        <w:t xml:space="preserve">the implementation of the general pipeline in this replication will be discussed – going into depth with </w:t>
      </w:r>
      <w:r w:rsidR="003D4899" w:rsidRPr="00CC30DD">
        <w:rPr>
          <w:rFonts w:cs="Times New Roman"/>
          <w:highlight w:val="white"/>
          <w:lang w:val="en-US"/>
        </w:rPr>
        <w:t xml:space="preserve">the choices for </w:t>
      </w:r>
      <w:r w:rsidR="007637B2" w:rsidRPr="00CC30DD">
        <w:rPr>
          <w:rFonts w:cs="Times New Roman"/>
          <w:highlight w:val="white"/>
          <w:lang w:val="en-US"/>
        </w:rPr>
        <w:t>each step</w:t>
      </w:r>
      <w:r w:rsidR="00773D87" w:rsidRPr="00CC30DD">
        <w:rPr>
          <w:rFonts w:cs="Times New Roman"/>
          <w:highlight w:val="white"/>
          <w:lang w:val="en-US"/>
        </w:rPr>
        <w:t>.</w:t>
      </w:r>
      <w:r w:rsidR="002F4D7A" w:rsidRPr="00CC30DD">
        <w:rPr>
          <w:rFonts w:cs="Times New Roman"/>
          <w:highlight w:val="white"/>
          <w:lang w:val="en-US"/>
        </w:rPr>
        <w:t xml:space="preserve"> The question</w:t>
      </w:r>
      <w:r w:rsidR="007F23D7" w:rsidRPr="00CC30DD">
        <w:rPr>
          <w:rFonts w:cs="Times New Roman"/>
          <w:highlight w:val="white"/>
          <w:lang w:val="en-US"/>
        </w:rPr>
        <w:t>;</w:t>
      </w:r>
      <w:r w:rsidR="002F4D7A" w:rsidRPr="00CC30DD">
        <w:rPr>
          <w:rFonts w:cs="Times New Roman"/>
          <w:highlight w:val="white"/>
          <w:lang w:val="en-US"/>
        </w:rPr>
        <w:t xml:space="preserve"> “</w:t>
      </w:r>
      <w:r w:rsidR="002F4D7A" w:rsidRPr="00CC30DD">
        <w:rPr>
          <w:rFonts w:cs="Times New Roman"/>
          <w:i/>
          <w:iCs/>
          <w:highlight w:val="white"/>
          <w:lang w:val="en-US"/>
        </w:rPr>
        <w:t xml:space="preserve">How did an implementation of the pipeline </w:t>
      </w:r>
      <w:r w:rsidR="0016605C" w:rsidRPr="00CC30DD">
        <w:rPr>
          <w:rFonts w:cs="Times New Roman"/>
          <w:i/>
          <w:iCs/>
          <w:highlight w:val="white"/>
          <w:lang w:val="en-US"/>
        </w:rPr>
        <w:t xml:space="preserve">work out in this </w:t>
      </w:r>
      <w:r w:rsidR="006E05CC" w:rsidRPr="00CC30DD">
        <w:rPr>
          <w:rFonts w:cs="Times New Roman"/>
          <w:i/>
          <w:iCs/>
          <w:highlight w:val="white"/>
          <w:lang w:val="en-US"/>
        </w:rPr>
        <w:t>replication?</w:t>
      </w:r>
      <w:del w:id="53" w:author="Marie Damsgaard Mortensen" w:date="2020-12-25T22:12:00Z">
        <w:r w:rsidR="006E05CC" w:rsidRPr="00CC30DD" w:rsidDel="00C75236">
          <w:rPr>
            <w:rFonts w:cs="Times New Roman"/>
            <w:highlight w:val="white"/>
            <w:lang w:val="en-US"/>
          </w:rPr>
          <w:delText xml:space="preserve"> </w:delText>
        </w:r>
      </w:del>
      <w:r w:rsidR="006E05CC" w:rsidRPr="00CC30DD">
        <w:rPr>
          <w:rFonts w:cs="Times New Roman"/>
          <w:highlight w:val="white"/>
          <w:lang w:val="en-US"/>
        </w:rPr>
        <w:t>“</w:t>
      </w:r>
      <w:r w:rsidR="007F23D7" w:rsidRPr="00CC30DD">
        <w:rPr>
          <w:rFonts w:cs="Times New Roman"/>
          <w:highlight w:val="white"/>
          <w:lang w:val="en-US"/>
        </w:rPr>
        <w:t>,</w:t>
      </w:r>
      <w:r w:rsidR="002F4D7A" w:rsidRPr="00CC30DD">
        <w:rPr>
          <w:rFonts w:cs="Times New Roman"/>
          <w:highlight w:val="white"/>
          <w:lang w:val="en-US"/>
        </w:rPr>
        <w:t xml:space="preserve"> will be addressed. This will be done on two levels:</w:t>
      </w:r>
    </w:p>
    <w:p w14:paraId="1E00407D" w14:textId="77777777" w:rsidR="00A519E1" w:rsidRPr="00CC30DD" w:rsidRDefault="002F4D7A" w:rsidP="006F4023">
      <w:pPr>
        <w:spacing w:line="360" w:lineRule="auto"/>
        <w:rPr>
          <w:rFonts w:cs="Times New Roman"/>
          <w:highlight w:val="white"/>
          <w:lang w:val="en-US"/>
        </w:rPr>
      </w:pPr>
      <w:r w:rsidRPr="00CC30DD">
        <w:rPr>
          <w:rFonts w:cs="Times New Roman"/>
          <w:highlight w:val="white"/>
          <w:lang w:val="en-US"/>
        </w:rPr>
        <w:t xml:space="preserve">1) </w:t>
      </w:r>
      <w:r w:rsidR="004119A0" w:rsidRPr="00CC30DD">
        <w:rPr>
          <w:rFonts w:cs="Times New Roman"/>
          <w:highlight w:val="white"/>
          <w:lang w:val="en-US"/>
        </w:rPr>
        <w:t>with regards to</w:t>
      </w:r>
      <w:r w:rsidRPr="00CC30DD">
        <w:rPr>
          <w:rFonts w:cs="Times New Roman"/>
          <w:highlight w:val="white"/>
          <w:lang w:val="en-US"/>
        </w:rPr>
        <w:t xml:space="preserve"> this specific replication (evaluating the choices for the 9 steps</w:t>
      </w:r>
      <w:r w:rsidR="004119A0" w:rsidRPr="00CC30DD">
        <w:rPr>
          <w:rFonts w:cs="Times New Roman"/>
          <w:highlight w:val="white"/>
          <w:lang w:val="en-US"/>
        </w:rPr>
        <w:t>) and</w:t>
      </w:r>
    </w:p>
    <w:p w14:paraId="7C4472F5" w14:textId="094B04B5" w:rsidR="00553D59" w:rsidRPr="00CC30DD" w:rsidRDefault="004119A0" w:rsidP="006F4023">
      <w:pPr>
        <w:spacing w:line="360" w:lineRule="auto"/>
        <w:rPr>
          <w:rFonts w:cs="Times New Roman"/>
          <w:highlight w:val="white"/>
          <w:lang w:val="en-US"/>
        </w:rPr>
      </w:pPr>
      <w:r w:rsidRPr="00CC30DD">
        <w:rPr>
          <w:rFonts w:cs="Times New Roman"/>
          <w:highlight w:val="white"/>
          <w:lang w:val="en-US"/>
        </w:rPr>
        <w:t xml:space="preserve">2) </w:t>
      </w:r>
      <w:r w:rsidR="006C2540" w:rsidRPr="00CC30DD">
        <w:rPr>
          <w:rFonts w:cs="Times New Roman"/>
          <w:highlight w:val="white"/>
          <w:lang w:val="en-US"/>
        </w:rPr>
        <w:t>with regards to the original paper (what differed in the replication</w:t>
      </w:r>
      <w:r w:rsidR="00111A5D" w:rsidRPr="00CC30DD">
        <w:rPr>
          <w:rFonts w:cs="Times New Roman"/>
          <w:highlight w:val="white"/>
          <w:lang w:val="en-US"/>
        </w:rPr>
        <w:t>,</w:t>
      </w:r>
      <w:r w:rsidR="006C2540" w:rsidRPr="00CC30DD">
        <w:rPr>
          <w:rFonts w:cs="Times New Roman"/>
          <w:highlight w:val="white"/>
          <w:lang w:val="en-US"/>
        </w:rPr>
        <w:t xml:space="preserve"> and what impact did it have?)</w:t>
      </w:r>
    </w:p>
    <w:p w14:paraId="60764890" w14:textId="6F3A8EC0" w:rsidR="00CA57DB" w:rsidRPr="00CC30DD" w:rsidRDefault="00290FDE" w:rsidP="006F4023">
      <w:pPr>
        <w:spacing w:line="360" w:lineRule="auto"/>
        <w:rPr>
          <w:rFonts w:cs="Times New Roman"/>
          <w:highlight w:val="white"/>
          <w:lang w:val="en-US"/>
        </w:rPr>
      </w:pPr>
      <w:r w:rsidRPr="00CC30DD">
        <w:rPr>
          <w:rFonts w:cs="Times New Roman"/>
          <w:highlight w:val="white"/>
          <w:lang w:val="en-US"/>
        </w:rPr>
        <w:t xml:space="preserve">Finally, the use of the </w:t>
      </w:r>
      <w:r w:rsidR="00B45782" w:rsidRPr="00CC30DD">
        <w:rPr>
          <w:rFonts w:cs="Times New Roman"/>
          <w:highlight w:val="white"/>
          <w:lang w:val="en-US"/>
        </w:rPr>
        <w:t xml:space="preserve">proposed </w:t>
      </w:r>
      <w:r w:rsidRPr="00CC30DD">
        <w:rPr>
          <w:rFonts w:cs="Times New Roman"/>
          <w:highlight w:val="white"/>
          <w:lang w:val="en-US"/>
        </w:rPr>
        <w:t xml:space="preserve">general pipeline will be </w:t>
      </w:r>
      <w:r w:rsidR="00DF30F4" w:rsidRPr="00CC30DD">
        <w:rPr>
          <w:rFonts w:cs="Times New Roman"/>
          <w:highlight w:val="white"/>
          <w:lang w:val="en-US"/>
        </w:rPr>
        <w:t>assessed</w:t>
      </w:r>
      <w:r w:rsidRPr="00CC30DD">
        <w:rPr>
          <w:rFonts w:cs="Times New Roman"/>
          <w:highlight w:val="white"/>
          <w:lang w:val="en-US"/>
        </w:rPr>
        <w:t xml:space="preserve"> using the insights </w:t>
      </w:r>
      <w:r w:rsidR="00B84B16" w:rsidRPr="00CC30DD">
        <w:rPr>
          <w:rFonts w:cs="Times New Roman"/>
          <w:highlight w:val="white"/>
          <w:lang w:val="en-US"/>
        </w:rPr>
        <w:t xml:space="preserve">gained from </w:t>
      </w:r>
      <w:r w:rsidRPr="00CC30DD">
        <w:rPr>
          <w:rFonts w:cs="Times New Roman"/>
          <w:highlight w:val="white"/>
          <w:lang w:val="en-US"/>
        </w:rPr>
        <w:t>this replication.</w:t>
      </w:r>
      <w:r w:rsidR="00DF30F4" w:rsidRPr="00CC30DD">
        <w:rPr>
          <w:rFonts w:cs="Times New Roman"/>
          <w:highlight w:val="white"/>
          <w:lang w:val="en-US"/>
        </w:rPr>
        <w:t xml:space="preserve"> </w:t>
      </w:r>
      <w:r w:rsidR="00B45782" w:rsidRPr="00CC30DD">
        <w:rPr>
          <w:rFonts w:cs="Times New Roman"/>
          <w:highlight w:val="white"/>
          <w:lang w:val="en-US"/>
        </w:rPr>
        <w:t>F</w:t>
      </w:r>
      <w:r w:rsidR="00DF30F4" w:rsidRPr="00CC30DD">
        <w:rPr>
          <w:rFonts w:cs="Times New Roman"/>
          <w:highlight w:val="white"/>
          <w:lang w:val="en-US"/>
        </w:rPr>
        <w:t xml:space="preserve">uture research </w:t>
      </w:r>
      <w:r w:rsidR="00B45782" w:rsidRPr="00CC30DD">
        <w:rPr>
          <w:rFonts w:cs="Times New Roman"/>
          <w:highlight w:val="white"/>
          <w:lang w:val="en-US"/>
        </w:rPr>
        <w:t xml:space="preserve">using the pipeline </w:t>
      </w:r>
      <w:r w:rsidR="00DF30F4" w:rsidRPr="00CC30DD">
        <w:rPr>
          <w:rFonts w:cs="Times New Roman"/>
          <w:highlight w:val="white"/>
          <w:lang w:val="en-US"/>
        </w:rPr>
        <w:t>will also be discussed, looking into both benefits</w:t>
      </w:r>
      <w:r w:rsidR="00180FBD" w:rsidRPr="00CC30DD">
        <w:rPr>
          <w:rFonts w:cs="Times New Roman"/>
          <w:highlight w:val="white"/>
          <w:lang w:val="en-US"/>
        </w:rPr>
        <w:t xml:space="preserve">, </w:t>
      </w:r>
      <w:r w:rsidR="00DF30F4" w:rsidRPr="00CC30DD">
        <w:rPr>
          <w:rFonts w:cs="Times New Roman"/>
          <w:highlight w:val="white"/>
          <w:lang w:val="en-US"/>
        </w:rPr>
        <w:t>limitations</w:t>
      </w:r>
      <w:r w:rsidR="00180FBD" w:rsidRPr="00CC30DD">
        <w:rPr>
          <w:rFonts w:cs="Times New Roman"/>
          <w:highlight w:val="white"/>
          <w:lang w:val="en-US"/>
        </w:rPr>
        <w:t xml:space="preserve"> and development</w:t>
      </w:r>
      <w:commentRangeStart w:id="54"/>
      <w:r w:rsidR="00DF30F4" w:rsidRPr="00CC30DD">
        <w:rPr>
          <w:rFonts w:cs="Times New Roman"/>
          <w:highlight w:val="white"/>
          <w:lang w:val="en-US"/>
        </w:rPr>
        <w:t>.</w:t>
      </w:r>
      <w:commentRangeEnd w:id="54"/>
      <w:r w:rsidR="00C75236">
        <w:rPr>
          <w:rStyle w:val="CommentReference"/>
        </w:rPr>
        <w:commentReference w:id="54"/>
      </w:r>
      <w:r w:rsidR="00DF30F4" w:rsidRPr="00CC30DD">
        <w:rPr>
          <w:rFonts w:cs="Times New Roman"/>
          <w:highlight w:val="white"/>
          <w:lang w:val="en-US"/>
        </w:rPr>
        <w:t xml:space="preserve"> </w:t>
      </w:r>
    </w:p>
    <w:p w14:paraId="16A29131" w14:textId="176E42DD" w:rsidR="00A50B78" w:rsidRPr="00CC30DD" w:rsidRDefault="0065538A" w:rsidP="006F4023">
      <w:pPr>
        <w:pStyle w:val="Heading2"/>
        <w:spacing w:line="360" w:lineRule="auto"/>
        <w:ind w:firstLine="0"/>
        <w:rPr>
          <w:rFonts w:cs="Times New Roman"/>
          <w:lang w:val="en-US"/>
        </w:rPr>
      </w:pPr>
      <w:bookmarkStart w:id="55" w:name="_Toc59447735"/>
      <w:r w:rsidRPr="00CC30DD">
        <w:rPr>
          <w:rFonts w:cs="Times New Roman"/>
          <w:highlight w:val="white"/>
          <w:lang w:val="en-US"/>
        </w:rPr>
        <w:t>4</w:t>
      </w:r>
      <w:r w:rsidR="002F073B" w:rsidRPr="00CC30DD">
        <w:rPr>
          <w:rFonts w:cs="Times New Roman"/>
          <w:highlight w:val="white"/>
          <w:lang w:val="en-US"/>
        </w:rPr>
        <w:t xml:space="preserve">.1 </w:t>
      </w:r>
      <w:r w:rsidR="00892E58" w:rsidRPr="00CC30DD">
        <w:rPr>
          <w:rFonts w:cs="Times New Roman"/>
          <w:lang w:val="en-US"/>
        </w:rPr>
        <w:t>Model p</w:t>
      </w:r>
      <w:r w:rsidR="00D56201" w:rsidRPr="00CC30DD">
        <w:rPr>
          <w:rFonts w:cs="Times New Roman"/>
          <w:lang w:val="en-US"/>
        </w:rPr>
        <w:t>erformance</w:t>
      </w:r>
      <w:bookmarkEnd w:id="55"/>
      <w:r w:rsidR="00892E58" w:rsidRPr="00CC30DD">
        <w:rPr>
          <w:rFonts w:cs="Times New Roman"/>
          <w:lang w:val="en-US"/>
        </w:rPr>
        <w:t xml:space="preserve"> </w:t>
      </w:r>
    </w:p>
    <w:p w14:paraId="79811DB5" w14:textId="66773CE9" w:rsidR="003E0EE0" w:rsidRPr="00CC30DD" w:rsidRDefault="00866189" w:rsidP="006F4023">
      <w:pPr>
        <w:spacing w:line="360" w:lineRule="auto"/>
        <w:rPr>
          <w:rFonts w:cs="Times New Roman"/>
          <w:lang w:val="en-US"/>
        </w:rPr>
      </w:pPr>
      <w:r w:rsidRPr="00CC30DD">
        <w:rPr>
          <w:rFonts w:cs="Times New Roman"/>
          <w:lang w:val="en-US"/>
        </w:rPr>
        <w:t>This section will</w:t>
      </w:r>
      <w:r w:rsidR="00A46366" w:rsidRPr="00CC30DD">
        <w:rPr>
          <w:rFonts w:cs="Times New Roman"/>
          <w:lang w:val="en-US"/>
        </w:rPr>
        <w:t xml:space="preserve"> compare </w:t>
      </w:r>
      <w:r w:rsidR="00DB5357" w:rsidRPr="00CC30DD">
        <w:rPr>
          <w:rFonts w:cs="Times New Roman"/>
          <w:lang w:val="en-US"/>
        </w:rPr>
        <w:t xml:space="preserve">performance of the </w:t>
      </w:r>
      <w:r w:rsidR="00A46366" w:rsidRPr="00CC30DD">
        <w:rPr>
          <w:rFonts w:cs="Times New Roman"/>
          <w:lang w:val="en-US"/>
        </w:rPr>
        <w:t>original paper</w:t>
      </w:r>
      <w:r w:rsidR="00DB5357" w:rsidRPr="00CC30DD">
        <w:rPr>
          <w:rFonts w:cs="Times New Roman"/>
          <w:lang w:val="en-US"/>
        </w:rPr>
        <w:t xml:space="preserve"> with the</w:t>
      </w:r>
      <w:r w:rsidR="00A46366" w:rsidRPr="00CC30DD">
        <w:rPr>
          <w:rFonts w:cs="Times New Roman"/>
          <w:lang w:val="en-US"/>
        </w:rPr>
        <w:t xml:space="preserve"> performance </w:t>
      </w:r>
      <w:r w:rsidR="00DB5357" w:rsidRPr="00CC30DD">
        <w:rPr>
          <w:rFonts w:cs="Times New Roman"/>
          <w:lang w:val="en-US"/>
        </w:rPr>
        <w:t>of the ensemble model.</w:t>
      </w:r>
      <w:r w:rsidR="00DF6A8B" w:rsidRPr="00CC30DD">
        <w:rPr>
          <w:rFonts w:cs="Times New Roman"/>
          <w:lang w:val="en-US"/>
        </w:rPr>
        <w:t xml:space="preserve"> </w:t>
      </w:r>
      <w:r w:rsidR="0097495E" w:rsidRPr="00CC30DD">
        <w:rPr>
          <w:rFonts w:cs="Times New Roman"/>
          <w:lang w:val="en-US"/>
        </w:rPr>
        <w:t>P</w:t>
      </w:r>
      <w:r w:rsidR="00DF6A8B" w:rsidRPr="00CC30DD">
        <w:rPr>
          <w:rFonts w:cs="Times New Roman"/>
          <w:lang w:val="en-US"/>
        </w:rPr>
        <w:t xml:space="preserve">erformance on the test set will be investigated as this is what gives </w:t>
      </w:r>
      <w:r w:rsidR="00C81A70" w:rsidRPr="00CC30DD">
        <w:rPr>
          <w:rFonts w:cs="Times New Roman"/>
          <w:lang w:val="en-US"/>
        </w:rPr>
        <w:t xml:space="preserve">information about the out-of-sample </w:t>
      </w:r>
      <w:r w:rsidR="00011AF5" w:rsidRPr="00CC30DD">
        <w:rPr>
          <w:rFonts w:cs="Times New Roman"/>
          <w:lang w:val="en-US"/>
        </w:rPr>
        <w:t>capabilities of the model</w:t>
      </w:r>
      <w:r w:rsidR="003329AA" w:rsidRPr="00CC30DD">
        <w:rPr>
          <w:rFonts w:cs="Times New Roman"/>
          <w:lang w:val="en-US"/>
        </w:rPr>
        <w:t xml:space="preserve"> - a</w:t>
      </w:r>
      <w:r w:rsidR="00DF6A8B" w:rsidRPr="00CC30DD">
        <w:rPr>
          <w:rFonts w:cs="Times New Roman"/>
          <w:lang w:val="en-US"/>
        </w:rPr>
        <w:t xml:space="preserve">s opposed to looking at the predictions on the training or validation set which </w:t>
      </w:r>
      <w:r w:rsidR="00263E12" w:rsidRPr="00CC30DD">
        <w:rPr>
          <w:rFonts w:cs="Times New Roman"/>
          <w:lang w:val="en-US"/>
        </w:rPr>
        <w:t xml:space="preserve">would </w:t>
      </w:r>
      <w:r w:rsidR="0098119D" w:rsidRPr="00CC30DD">
        <w:rPr>
          <w:rFonts w:cs="Times New Roman"/>
          <w:lang w:val="en-US"/>
        </w:rPr>
        <w:t xml:space="preserve">not </w:t>
      </w:r>
      <w:r w:rsidR="00263E12" w:rsidRPr="00CC30DD">
        <w:rPr>
          <w:rFonts w:cs="Times New Roman"/>
          <w:lang w:val="en-US"/>
        </w:rPr>
        <w:t>give</w:t>
      </w:r>
      <w:r w:rsidR="00355FE9" w:rsidRPr="00CC30DD">
        <w:rPr>
          <w:rFonts w:cs="Times New Roman"/>
          <w:lang w:val="en-US"/>
        </w:rPr>
        <w:t xml:space="preserve"> an</w:t>
      </w:r>
      <w:r w:rsidR="005F0CB6" w:rsidRPr="00CC30DD">
        <w:rPr>
          <w:rFonts w:cs="Times New Roman"/>
          <w:lang w:val="en-US"/>
        </w:rPr>
        <w:t xml:space="preserve"> </w:t>
      </w:r>
      <w:r w:rsidR="008B094E" w:rsidRPr="00CC30DD">
        <w:rPr>
          <w:rFonts w:cs="Times New Roman"/>
          <w:lang w:val="en-US"/>
        </w:rPr>
        <w:t xml:space="preserve">idea of the </w:t>
      </w:r>
      <w:r w:rsidR="005F0CB6" w:rsidRPr="00CC30DD">
        <w:rPr>
          <w:rFonts w:cs="Times New Roman"/>
          <w:lang w:val="en-US"/>
        </w:rPr>
        <w:t>generalizability of the model.</w:t>
      </w:r>
    </w:p>
    <w:p w14:paraId="29DCDC37" w14:textId="4D6075A8" w:rsidR="00F75E75" w:rsidRPr="00CC30DD" w:rsidRDefault="002B45B5" w:rsidP="00AD4458">
      <w:pPr>
        <w:spacing w:line="360" w:lineRule="auto"/>
        <w:rPr>
          <w:rFonts w:cs="Times New Roman"/>
          <w:lang w:val="en-US"/>
        </w:rPr>
      </w:pPr>
      <w:r w:rsidRPr="00CC30DD">
        <w:rPr>
          <w:rFonts w:cs="Times New Roman"/>
          <w:lang w:val="en-US"/>
        </w:rPr>
        <w:t>The original paper</w:t>
      </w:r>
      <w:r w:rsidR="00810A66" w:rsidRPr="00CC30DD">
        <w:rPr>
          <w:rFonts w:cs="Times New Roman"/>
          <w:lang w:val="en-US"/>
        </w:rPr>
        <w:t xml:space="preserve"> had a</w:t>
      </w:r>
      <w:r w:rsidR="001D22E5" w:rsidRPr="00CC30DD">
        <w:rPr>
          <w:rFonts w:cs="Times New Roman"/>
          <w:lang w:val="en-US"/>
        </w:rPr>
        <w:t xml:space="preserve"> macro</w:t>
      </w:r>
      <w:r w:rsidR="00810A66" w:rsidRPr="00CC30DD">
        <w:rPr>
          <w:rFonts w:cs="Times New Roman"/>
          <w:lang w:val="en-US"/>
        </w:rPr>
        <w:t xml:space="preserve"> </w:t>
      </w:r>
      <w:r w:rsidR="006E507B" w:rsidRPr="00CC30DD">
        <w:rPr>
          <w:rFonts w:cs="Times New Roman"/>
          <w:lang w:val="en-US"/>
        </w:rPr>
        <w:t xml:space="preserve">average </w:t>
      </w:r>
      <w:r w:rsidR="00810A66" w:rsidRPr="00CC30DD">
        <w:rPr>
          <w:rFonts w:cs="Times New Roman"/>
          <w:lang w:val="en-US"/>
        </w:rPr>
        <w:t xml:space="preserve">F1-score of 0.77 – higher than </w:t>
      </w:r>
      <w:r w:rsidR="005C0CF6" w:rsidRPr="00CC30DD">
        <w:rPr>
          <w:rFonts w:cs="Times New Roman"/>
          <w:lang w:val="en-US"/>
        </w:rPr>
        <w:t>that of this replication (</w:t>
      </w:r>
      <w:r w:rsidR="00810A66" w:rsidRPr="00CC30DD">
        <w:rPr>
          <w:rFonts w:cs="Times New Roman"/>
          <w:lang w:val="en-US"/>
        </w:rPr>
        <w:t>0.70</w:t>
      </w:r>
      <w:r w:rsidR="005C0CF6" w:rsidRPr="00CC30DD">
        <w:rPr>
          <w:rFonts w:cs="Times New Roman"/>
          <w:lang w:val="en-US"/>
        </w:rPr>
        <w:t>)</w:t>
      </w:r>
      <w:r w:rsidR="00810A66" w:rsidRPr="00CC30DD">
        <w:rPr>
          <w:rFonts w:cs="Times New Roman"/>
          <w:lang w:val="en-US"/>
        </w:rPr>
        <w:t>.</w:t>
      </w:r>
      <w:r w:rsidR="00D728F6" w:rsidRPr="00CC30DD">
        <w:rPr>
          <w:rFonts w:cs="Times New Roman"/>
          <w:lang w:val="en-US"/>
        </w:rPr>
        <w:t xml:space="preserve"> When looking at the</w:t>
      </w:r>
      <w:r w:rsidR="00CB4FE2" w:rsidRPr="00CC30DD">
        <w:rPr>
          <w:rFonts w:cs="Times New Roman"/>
          <w:lang w:val="en-US"/>
        </w:rPr>
        <w:t xml:space="preserve"> isolated</w:t>
      </w:r>
      <w:r w:rsidR="00DB61D9" w:rsidRPr="00CC30DD">
        <w:rPr>
          <w:rFonts w:cs="Times New Roman"/>
          <w:lang w:val="en-US"/>
        </w:rPr>
        <w:t xml:space="preserve"> F1-scores for classifying patients and controls</w:t>
      </w:r>
      <w:r w:rsidR="009C1152" w:rsidRPr="00CC30DD">
        <w:rPr>
          <w:rFonts w:cs="Times New Roman"/>
          <w:lang w:val="en-US"/>
        </w:rPr>
        <w:t xml:space="preserve">, both models </w:t>
      </w:r>
      <w:r w:rsidR="00DB61D9" w:rsidRPr="00CC30DD">
        <w:rPr>
          <w:rFonts w:cs="Times New Roman"/>
          <w:lang w:val="en-US"/>
        </w:rPr>
        <w:t xml:space="preserve">classified controls equally well. The model </w:t>
      </w:r>
      <w:r w:rsidR="006B03C8" w:rsidRPr="00CC30DD">
        <w:rPr>
          <w:rFonts w:cs="Times New Roman"/>
          <w:lang w:val="en-US"/>
        </w:rPr>
        <w:t xml:space="preserve">from the original study </w:t>
      </w:r>
      <w:r w:rsidR="00DB61D9" w:rsidRPr="00CC30DD">
        <w:rPr>
          <w:rFonts w:cs="Times New Roman"/>
          <w:lang w:val="en-US"/>
        </w:rPr>
        <w:t>did, however, achieve a higher F1-score when classifying patients</w:t>
      </w:r>
      <w:r w:rsidR="003C43BF" w:rsidRPr="00CC30DD">
        <w:rPr>
          <w:rFonts w:cs="Times New Roman"/>
          <w:lang w:val="en-US"/>
        </w:rPr>
        <w:t xml:space="preserve"> (</w:t>
      </w:r>
      <w:r w:rsidR="004058A4" w:rsidRPr="00CC30DD">
        <w:rPr>
          <w:rFonts w:cs="Times New Roman"/>
          <w:lang w:val="en-US"/>
        </w:rPr>
        <w:t>0.84</w:t>
      </w:r>
      <w:r w:rsidR="003C43BF" w:rsidRPr="00CC30DD">
        <w:rPr>
          <w:rFonts w:cs="Times New Roman"/>
          <w:lang w:val="en-US"/>
        </w:rPr>
        <w:t>)</w:t>
      </w:r>
      <w:r w:rsidR="00CB5528" w:rsidRPr="00CC30DD">
        <w:rPr>
          <w:rFonts w:cs="Times New Roman"/>
          <w:lang w:val="en-US"/>
        </w:rPr>
        <w:t xml:space="preserve"> compared </w:t>
      </w:r>
      <w:r w:rsidR="003C43BF" w:rsidRPr="00CC30DD">
        <w:rPr>
          <w:rFonts w:cs="Times New Roman"/>
          <w:lang w:val="en-US"/>
        </w:rPr>
        <w:t>to this study (</w:t>
      </w:r>
      <w:r w:rsidR="004058A4" w:rsidRPr="00CC30DD">
        <w:rPr>
          <w:rFonts w:cs="Times New Roman"/>
          <w:lang w:val="en-US"/>
        </w:rPr>
        <w:t>0.70</w:t>
      </w:r>
      <w:r w:rsidR="003C43BF" w:rsidRPr="00CC30DD">
        <w:rPr>
          <w:rFonts w:cs="Times New Roman"/>
          <w:lang w:val="en-US"/>
        </w:rPr>
        <w:t>)</w:t>
      </w:r>
      <w:r w:rsidR="00DB61D9" w:rsidRPr="00CC30DD">
        <w:rPr>
          <w:rFonts w:cs="Times New Roman"/>
          <w:lang w:val="en-US"/>
        </w:rPr>
        <w:t>.</w:t>
      </w:r>
      <w:r w:rsidR="002F3A6A" w:rsidRPr="00CC30DD">
        <w:rPr>
          <w:rFonts w:cs="Times New Roman"/>
          <w:lang w:val="en-US"/>
        </w:rPr>
        <w:t xml:space="preserve"> </w:t>
      </w:r>
      <w:r w:rsidR="00872A80" w:rsidRPr="00CC30DD">
        <w:rPr>
          <w:rFonts w:cs="Times New Roman"/>
          <w:lang w:val="en-US"/>
        </w:rPr>
        <w:t>Moreover, b</w:t>
      </w:r>
      <w:r w:rsidR="00C9282A" w:rsidRPr="00CC30DD">
        <w:rPr>
          <w:rFonts w:cs="Times New Roman"/>
          <w:lang w:val="en-US"/>
        </w:rPr>
        <w:t>oth models also had an evenly balanced rate between recall and precision – the metrics that constitute the basis for the F1-score calculation.</w:t>
      </w:r>
    </w:p>
    <w:p w14:paraId="6328F5CD" w14:textId="3EE19887" w:rsidR="00F821F7" w:rsidRPr="00CC30DD" w:rsidRDefault="00345936" w:rsidP="006F4023">
      <w:pPr>
        <w:spacing w:line="360" w:lineRule="auto"/>
        <w:rPr>
          <w:rFonts w:cs="Times New Roman"/>
          <w:lang w:val="en-US"/>
        </w:rPr>
      </w:pPr>
      <w:r w:rsidRPr="00CC30DD">
        <w:rPr>
          <w:rFonts w:cs="Times New Roman"/>
          <w:lang w:val="en-US"/>
        </w:rPr>
        <w:t xml:space="preserve">As </w:t>
      </w:r>
      <w:r w:rsidR="00F75E75" w:rsidRPr="00CC30DD">
        <w:rPr>
          <w:rFonts w:cs="Times New Roman"/>
          <w:lang w:val="en-US"/>
        </w:rPr>
        <w:t xml:space="preserve">voice is modulated by </w:t>
      </w:r>
      <w:r w:rsidR="009D612C" w:rsidRPr="00CC30DD">
        <w:rPr>
          <w:rFonts w:cs="Times New Roman"/>
          <w:lang w:val="en-US"/>
        </w:rPr>
        <w:t xml:space="preserve">the physiological differences between the </w:t>
      </w:r>
      <w:r w:rsidR="00F75E75" w:rsidRPr="00CC30DD">
        <w:rPr>
          <w:rFonts w:cs="Times New Roman"/>
          <w:lang w:val="en-US"/>
        </w:rPr>
        <w:t>sex</w:t>
      </w:r>
      <w:r w:rsidR="009D612C" w:rsidRPr="00CC30DD">
        <w:rPr>
          <w:rFonts w:cs="Times New Roman"/>
          <w:lang w:val="en-US"/>
        </w:rPr>
        <w:t>es,</w:t>
      </w:r>
      <w:r w:rsidR="00275E92" w:rsidRPr="00CC30DD">
        <w:rPr>
          <w:rFonts w:cs="Times New Roman"/>
          <w:lang w:val="en-US"/>
        </w:rPr>
        <w:t xml:space="preserve"> </w:t>
      </w:r>
      <w:r w:rsidR="00923168" w:rsidRPr="00CC30DD">
        <w:rPr>
          <w:rFonts w:cs="Times New Roman"/>
          <w:lang w:val="en-US"/>
        </w:rPr>
        <w:t>the models may have elicited biases</w:t>
      </w:r>
      <w:r w:rsidR="00E94200" w:rsidRPr="00CC30DD">
        <w:rPr>
          <w:rFonts w:cs="Times New Roman"/>
          <w:lang w:val="en-US"/>
        </w:rPr>
        <w:t>.</w:t>
      </w:r>
      <w:r w:rsidR="00FD618D" w:rsidRPr="00CC30DD">
        <w:rPr>
          <w:rFonts w:cs="Times New Roman"/>
          <w:lang w:val="en-US"/>
        </w:rPr>
        <w:t xml:space="preserve"> </w:t>
      </w:r>
      <w:r w:rsidR="00256C04" w:rsidRPr="00CC30DD">
        <w:rPr>
          <w:rFonts w:cs="Times New Roman"/>
          <w:lang w:val="en-US"/>
        </w:rPr>
        <w:t>The ensemble model classified equally well between males and females</w:t>
      </w:r>
      <w:r w:rsidR="008762AD" w:rsidRPr="00CC30DD">
        <w:rPr>
          <w:rFonts w:cs="Times New Roman"/>
          <w:lang w:val="en-US"/>
        </w:rPr>
        <w:t xml:space="preserve"> with macro average F1-scores of 0.706 for males and </w:t>
      </w:r>
      <w:commentRangeStart w:id="56"/>
      <w:r w:rsidR="008762AD" w:rsidRPr="00CC30DD">
        <w:rPr>
          <w:rFonts w:cs="Times New Roman"/>
          <w:lang w:val="en-US"/>
        </w:rPr>
        <w:t>0.7</w:t>
      </w:r>
      <w:commentRangeEnd w:id="56"/>
      <w:r w:rsidR="00C75236">
        <w:rPr>
          <w:rStyle w:val="CommentReference"/>
        </w:rPr>
        <w:commentReference w:id="56"/>
      </w:r>
      <w:r w:rsidR="008762AD" w:rsidRPr="00CC30DD">
        <w:rPr>
          <w:rFonts w:cs="Times New Roman"/>
          <w:lang w:val="en-US"/>
        </w:rPr>
        <w:t xml:space="preserve"> for </w:t>
      </w:r>
      <w:r w:rsidR="005B0534" w:rsidRPr="00CC30DD">
        <w:rPr>
          <w:rFonts w:cs="Times New Roman"/>
          <w:lang w:val="en-US"/>
        </w:rPr>
        <w:t>fe</w:t>
      </w:r>
      <w:r w:rsidR="008762AD" w:rsidRPr="00CC30DD">
        <w:rPr>
          <w:rFonts w:cs="Times New Roman"/>
          <w:lang w:val="en-US"/>
        </w:rPr>
        <w:t>males</w:t>
      </w:r>
      <w:r w:rsidR="0033035C" w:rsidRPr="00CC30DD">
        <w:rPr>
          <w:rFonts w:cs="Times New Roman"/>
          <w:lang w:val="en-US"/>
        </w:rPr>
        <w:t>. No information was provided by Chakraborty et al. on this issue</w:t>
      </w:r>
      <w:r w:rsidR="0088410C" w:rsidRPr="00CC30DD">
        <w:rPr>
          <w:rFonts w:cs="Times New Roman"/>
          <w:lang w:val="en-US"/>
        </w:rPr>
        <w:t xml:space="preserve"> </w:t>
      </w:r>
      <w:r w:rsidR="0088410C" w:rsidRPr="00CC30DD">
        <w:rPr>
          <w:rFonts w:cs="Times New Roman"/>
          <w:lang w:val="en-US"/>
        </w:rPr>
        <w:fldChar w:fldCharType="begin"/>
      </w:r>
      <w:r w:rsidR="0088410C" w:rsidRPr="00CC30DD">
        <w:rPr>
          <w:rFonts w:cs="Times New Roman"/>
          <w:lang w:val="en-US"/>
        </w:rPr>
        <w:instrText xml:space="preserve"> ADDIN ZOTERO_ITEM CSL_CITATION {"citationID":"numsLHco","properties":{"formattedCitation":"(Chakraborty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88410C" w:rsidRPr="00CC30DD">
        <w:rPr>
          <w:rFonts w:cs="Times New Roman"/>
          <w:lang w:val="en-US"/>
        </w:rPr>
        <w:fldChar w:fldCharType="separate"/>
      </w:r>
      <w:r w:rsidR="0088410C" w:rsidRPr="00CC30DD">
        <w:rPr>
          <w:rFonts w:cs="Times New Roman"/>
          <w:lang w:val="en-US"/>
        </w:rPr>
        <w:t>(Chakraborty et al., 2018)</w:t>
      </w:r>
      <w:r w:rsidR="0088410C" w:rsidRPr="00CC30DD">
        <w:rPr>
          <w:rFonts w:cs="Times New Roman"/>
          <w:lang w:val="en-US"/>
        </w:rPr>
        <w:fldChar w:fldCharType="end"/>
      </w:r>
      <w:r w:rsidR="00417674" w:rsidRPr="00CC30DD">
        <w:rPr>
          <w:rFonts w:cs="Times New Roman"/>
          <w:lang w:val="en-US"/>
        </w:rPr>
        <w:t>.</w:t>
      </w:r>
    </w:p>
    <w:p w14:paraId="0E2BA848" w14:textId="2841FFFC" w:rsidR="0064061D" w:rsidRPr="00CC30DD" w:rsidRDefault="00CC4957" w:rsidP="006F4023">
      <w:pPr>
        <w:spacing w:line="360" w:lineRule="auto"/>
        <w:rPr>
          <w:rFonts w:cs="Times New Roman"/>
          <w:lang w:val="en-US"/>
        </w:rPr>
      </w:pPr>
      <w:commentRangeStart w:id="57"/>
      <w:r w:rsidRPr="00CC30DD">
        <w:rPr>
          <w:rFonts w:cs="Times New Roman"/>
          <w:lang w:val="en-US"/>
        </w:rPr>
        <w:t xml:space="preserve">All </w:t>
      </w:r>
      <w:r w:rsidR="00BC0EC0" w:rsidRPr="00CC30DD">
        <w:rPr>
          <w:rFonts w:cs="Times New Roman"/>
          <w:lang w:val="en-US"/>
        </w:rPr>
        <w:t xml:space="preserve">performance measures </w:t>
      </w:r>
      <w:r w:rsidRPr="00CC30DD">
        <w:rPr>
          <w:rFonts w:cs="Times New Roman"/>
          <w:lang w:val="en-US"/>
        </w:rPr>
        <w:t xml:space="preserve">considered, </w:t>
      </w:r>
      <w:r w:rsidR="00E22B70" w:rsidRPr="00CC30DD">
        <w:rPr>
          <w:rFonts w:cs="Times New Roman"/>
          <w:lang w:val="en-US"/>
        </w:rPr>
        <w:t>a moderate difference in p</w:t>
      </w:r>
      <w:r w:rsidR="00A03EAB" w:rsidRPr="00CC30DD">
        <w:rPr>
          <w:rFonts w:cs="Times New Roman"/>
          <w:lang w:val="en-US"/>
        </w:rPr>
        <w:t>erformance</w:t>
      </w:r>
      <w:r w:rsidR="00E22B70" w:rsidRPr="00CC30DD">
        <w:rPr>
          <w:rFonts w:cs="Times New Roman"/>
          <w:lang w:val="en-US"/>
        </w:rPr>
        <w:t xml:space="preserve"> was found with </w:t>
      </w:r>
      <w:r w:rsidR="006E4A74" w:rsidRPr="00CC30DD">
        <w:rPr>
          <w:rFonts w:cs="Times New Roman"/>
          <w:lang w:val="en-US"/>
        </w:rPr>
        <w:t>this replication seemingly having slightly worse classification capabilities</w:t>
      </w:r>
      <w:commentRangeEnd w:id="57"/>
      <w:r w:rsidR="0008689C">
        <w:rPr>
          <w:rStyle w:val="CommentReference"/>
        </w:rPr>
        <w:commentReference w:id="57"/>
      </w:r>
      <w:r w:rsidR="006E4A74" w:rsidRPr="00CC30DD">
        <w:rPr>
          <w:rFonts w:cs="Times New Roman"/>
          <w:lang w:val="en-US"/>
        </w:rPr>
        <w:t>.</w:t>
      </w:r>
      <w:r w:rsidR="00C31045" w:rsidRPr="00CC30DD">
        <w:rPr>
          <w:rFonts w:cs="Times New Roman"/>
          <w:lang w:val="en-US"/>
        </w:rPr>
        <w:t xml:space="preserve"> This can be </w:t>
      </w:r>
      <w:commentRangeStart w:id="58"/>
      <w:r w:rsidR="00C31045" w:rsidRPr="00CC30DD">
        <w:rPr>
          <w:rFonts w:cs="Times New Roman"/>
          <w:lang w:val="en-US"/>
        </w:rPr>
        <w:t xml:space="preserve">interpreted </w:t>
      </w:r>
      <w:commentRangeEnd w:id="58"/>
      <w:r w:rsidR="0008689C">
        <w:rPr>
          <w:rStyle w:val="CommentReference"/>
        </w:rPr>
        <w:commentReference w:id="58"/>
      </w:r>
      <w:r w:rsidR="00C31045" w:rsidRPr="00CC30DD">
        <w:rPr>
          <w:rFonts w:cs="Times New Roman"/>
          <w:lang w:val="en-US"/>
        </w:rPr>
        <w:t>in various ways</w:t>
      </w:r>
      <w:r w:rsidR="00E304B4" w:rsidRPr="00CC30DD">
        <w:rPr>
          <w:rFonts w:cs="Times New Roman"/>
          <w:lang w:val="en-US"/>
        </w:rPr>
        <w:t>. Was it due to the differences in data?</w:t>
      </w:r>
      <w:r w:rsidR="00E16933" w:rsidRPr="00CC30DD">
        <w:rPr>
          <w:rFonts w:cs="Times New Roman"/>
          <w:lang w:val="en-US"/>
        </w:rPr>
        <w:t xml:space="preserve"> Or was it due to not applying the </w:t>
      </w:r>
      <w:r w:rsidR="00962A94" w:rsidRPr="00CC30DD">
        <w:rPr>
          <w:rFonts w:cs="Times New Roman"/>
          <w:lang w:val="en-US"/>
        </w:rPr>
        <w:t xml:space="preserve">optimal </w:t>
      </w:r>
      <w:r w:rsidR="00E16933" w:rsidRPr="00CC30DD">
        <w:rPr>
          <w:rFonts w:cs="Times New Roman"/>
          <w:lang w:val="en-US"/>
        </w:rPr>
        <w:t>methods in this replication?</w:t>
      </w:r>
      <w:r w:rsidR="005669E2" w:rsidRPr="00CC30DD">
        <w:rPr>
          <w:rFonts w:cs="Times New Roman"/>
          <w:lang w:val="en-US"/>
        </w:rPr>
        <w:t xml:space="preserve"> </w:t>
      </w:r>
      <w:r w:rsidR="00CE0E83" w:rsidRPr="00CC30DD">
        <w:rPr>
          <w:rFonts w:cs="Times New Roman"/>
          <w:lang w:val="en-US"/>
        </w:rPr>
        <w:t xml:space="preserve">To shed light on </w:t>
      </w:r>
      <w:r w:rsidR="00BD7FD1" w:rsidRPr="00CC30DD">
        <w:rPr>
          <w:rFonts w:cs="Times New Roman"/>
          <w:lang w:val="en-US"/>
        </w:rPr>
        <w:t xml:space="preserve">the difference in performance the </w:t>
      </w:r>
      <w:r w:rsidR="00BD7FD1" w:rsidRPr="00CC30DD">
        <w:rPr>
          <w:rFonts w:cs="Times New Roman"/>
          <w:lang w:val="en-US"/>
        </w:rPr>
        <w:lastRenderedPageBreak/>
        <w:t>specifics of the pipeline implementation and their divergence from the original study will be evaluated.</w:t>
      </w:r>
    </w:p>
    <w:p w14:paraId="0A1389B5" w14:textId="3CC7475F" w:rsidR="00795A66" w:rsidRPr="00CC30DD" w:rsidRDefault="0065538A" w:rsidP="006F4023">
      <w:pPr>
        <w:pStyle w:val="Heading2"/>
        <w:spacing w:line="360" w:lineRule="auto"/>
        <w:ind w:firstLine="0"/>
        <w:rPr>
          <w:rFonts w:cs="Times New Roman"/>
          <w:highlight w:val="white"/>
          <w:lang w:val="en-US"/>
        </w:rPr>
      </w:pPr>
      <w:bookmarkStart w:id="59" w:name="_Toc59447736"/>
      <w:r w:rsidRPr="00CC30DD">
        <w:rPr>
          <w:rFonts w:cs="Times New Roman"/>
          <w:highlight w:val="white"/>
          <w:lang w:val="en-US"/>
        </w:rPr>
        <w:t>4</w:t>
      </w:r>
      <w:r w:rsidR="00A50B78" w:rsidRPr="00CC30DD">
        <w:rPr>
          <w:rFonts w:cs="Times New Roman"/>
          <w:highlight w:val="white"/>
          <w:lang w:val="en-US"/>
        </w:rPr>
        <w:t xml:space="preserve">.2 </w:t>
      </w:r>
      <w:r w:rsidR="008C0251" w:rsidRPr="00CC30DD">
        <w:rPr>
          <w:rFonts w:cs="Times New Roman"/>
          <w:highlight w:val="white"/>
          <w:lang w:val="en-US"/>
        </w:rPr>
        <w:t xml:space="preserve">An evaluation of the </w:t>
      </w:r>
      <w:r w:rsidR="006567F2" w:rsidRPr="00CC30DD">
        <w:rPr>
          <w:rFonts w:cs="Times New Roman"/>
          <w:highlight w:val="white"/>
          <w:lang w:val="en-US"/>
        </w:rPr>
        <w:t>pipeline implementation</w:t>
      </w:r>
      <w:bookmarkEnd w:id="59"/>
      <w:r w:rsidR="00011772" w:rsidRPr="00CC30DD">
        <w:rPr>
          <w:rFonts w:cs="Times New Roman"/>
          <w:highlight w:val="white"/>
          <w:lang w:val="en-US"/>
        </w:rPr>
        <w:t xml:space="preserve"> </w:t>
      </w:r>
    </w:p>
    <w:p w14:paraId="1BD9D82B" w14:textId="781E12C0" w:rsidR="003401C9" w:rsidRPr="00CC30DD" w:rsidRDefault="006C16C5" w:rsidP="00D72ADD">
      <w:pPr>
        <w:spacing w:line="360" w:lineRule="auto"/>
        <w:rPr>
          <w:rFonts w:cs="Times New Roman"/>
          <w:highlight w:val="white"/>
          <w:lang w:val="en-US"/>
        </w:rPr>
      </w:pPr>
      <w:r w:rsidRPr="00CC30DD">
        <w:rPr>
          <w:rFonts w:cs="Times New Roman"/>
          <w:highlight w:val="white"/>
          <w:lang w:val="en-US"/>
        </w:rPr>
        <w:t xml:space="preserve">The </w:t>
      </w:r>
      <w:r w:rsidR="000E7283" w:rsidRPr="00CC30DD">
        <w:rPr>
          <w:rFonts w:cs="Times New Roman"/>
          <w:highlight w:val="white"/>
          <w:lang w:val="en-US"/>
        </w:rPr>
        <w:t>proposed general pipeline</w:t>
      </w:r>
      <w:r w:rsidR="001F7297" w:rsidRPr="00CC30DD">
        <w:rPr>
          <w:rFonts w:cs="Times New Roman"/>
          <w:highlight w:val="white"/>
          <w:lang w:val="en-US"/>
        </w:rPr>
        <w:t xml:space="preserve"> </w:t>
      </w:r>
      <w:r w:rsidRPr="00CC30DD">
        <w:rPr>
          <w:rFonts w:cs="Times New Roman"/>
          <w:highlight w:val="white"/>
          <w:lang w:val="en-US"/>
        </w:rPr>
        <w:t xml:space="preserve">did </w:t>
      </w:r>
      <w:r w:rsidR="006078B5" w:rsidRPr="00CC30DD">
        <w:rPr>
          <w:rFonts w:cs="Times New Roman"/>
          <w:highlight w:val="white"/>
          <w:lang w:val="en-US"/>
        </w:rPr>
        <w:t xml:space="preserve">not </w:t>
      </w:r>
      <w:r w:rsidRPr="00CC30DD">
        <w:rPr>
          <w:rFonts w:cs="Times New Roman"/>
          <w:highlight w:val="white"/>
          <w:lang w:val="en-US"/>
        </w:rPr>
        <w:t xml:space="preserve">provide </w:t>
      </w:r>
      <w:r w:rsidR="006078B5" w:rsidRPr="00CC30DD">
        <w:rPr>
          <w:rFonts w:cs="Times New Roman"/>
          <w:highlight w:val="white"/>
          <w:lang w:val="en-US"/>
        </w:rPr>
        <w:t xml:space="preserve">a </w:t>
      </w:r>
      <w:r w:rsidR="00C25A5A" w:rsidRPr="00CC30DD">
        <w:rPr>
          <w:rFonts w:cs="Times New Roman"/>
          <w:highlight w:val="white"/>
          <w:lang w:val="en-US"/>
        </w:rPr>
        <w:t xml:space="preserve">rigid </w:t>
      </w:r>
      <w:r w:rsidR="00D40F9B" w:rsidRPr="00CC30DD">
        <w:rPr>
          <w:rFonts w:cs="Times New Roman"/>
          <w:highlight w:val="white"/>
          <w:lang w:val="en-US"/>
        </w:rPr>
        <w:t xml:space="preserve">guide to </w:t>
      </w:r>
      <w:r w:rsidR="001F7297" w:rsidRPr="00CC30DD">
        <w:rPr>
          <w:rFonts w:cs="Times New Roman"/>
          <w:highlight w:val="white"/>
          <w:lang w:val="en-US"/>
        </w:rPr>
        <w:t xml:space="preserve">the specific </w:t>
      </w:r>
      <w:r w:rsidR="004C5782" w:rsidRPr="00CC30DD">
        <w:rPr>
          <w:rFonts w:cs="Times New Roman"/>
          <w:highlight w:val="white"/>
          <w:lang w:val="en-US"/>
        </w:rPr>
        <w:t>execution;</w:t>
      </w:r>
      <w:r w:rsidR="00205961" w:rsidRPr="00CC30DD">
        <w:rPr>
          <w:rFonts w:cs="Times New Roman"/>
          <w:highlight w:val="white"/>
          <w:lang w:val="en-US"/>
        </w:rPr>
        <w:t xml:space="preserve"> therefore</w:t>
      </w:r>
      <w:r w:rsidR="004F7C82" w:rsidRPr="00CC30DD">
        <w:rPr>
          <w:rFonts w:cs="Times New Roman"/>
          <w:highlight w:val="white"/>
          <w:lang w:val="en-US"/>
        </w:rPr>
        <w:t>,</w:t>
      </w:r>
      <w:r w:rsidR="00205961" w:rsidRPr="00CC30DD">
        <w:rPr>
          <w:rFonts w:cs="Times New Roman"/>
          <w:highlight w:val="white"/>
          <w:lang w:val="en-US"/>
        </w:rPr>
        <w:t xml:space="preserve"> </w:t>
      </w:r>
      <w:r w:rsidR="00822C1B" w:rsidRPr="00CC30DD">
        <w:rPr>
          <w:rFonts w:cs="Times New Roman"/>
          <w:highlight w:val="white"/>
          <w:lang w:val="en-US"/>
        </w:rPr>
        <w:t xml:space="preserve">the specific choices </w:t>
      </w:r>
      <w:r w:rsidR="007E7E4E" w:rsidRPr="00CC30DD">
        <w:rPr>
          <w:rFonts w:cs="Times New Roman"/>
          <w:highlight w:val="white"/>
          <w:lang w:val="en-US"/>
        </w:rPr>
        <w:t>must</w:t>
      </w:r>
      <w:r w:rsidR="00822C1B" w:rsidRPr="00CC30DD">
        <w:rPr>
          <w:rFonts w:cs="Times New Roman"/>
          <w:highlight w:val="white"/>
          <w:lang w:val="en-US"/>
        </w:rPr>
        <w:t xml:space="preserve"> be </w:t>
      </w:r>
      <w:r w:rsidR="001F7297" w:rsidRPr="00CC30DD">
        <w:rPr>
          <w:rFonts w:cs="Times New Roman"/>
          <w:highlight w:val="white"/>
          <w:lang w:val="en-US"/>
        </w:rPr>
        <w:t xml:space="preserve">evaluated. </w:t>
      </w:r>
      <w:r w:rsidR="00B02A15" w:rsidRPr="00CC30DD">
        <w:rPr>
          <w:rFonts w:cs="Times New Roman"/>
          <w:highlight w:val="white"/>
          <w:lang w:val="en-US"/>
        </w:rPr>
        <w:t>T</w:t>
      </w:r>
      <w:r w:rsidR="009C2F30" w:rsidRPr="00CC30DD">
        <w:rPr>
          <w:rFonts w:cs="Times New Roman"/>
          <w:highlight w:val="white"/>
          <w:lang w:val="en-US"/>
        </w:rPr>
        <w:t xml:space="preserve">he impact of the deviation between the studies will </w:t>
      </w:r>
      <w:r w:rsidR="00174970" w:rsidRPr="00CC30DD">
        <w:rPr>
          <w:rFonts w:cs="Times New Roman"/>
          <w:highlight w:val="white"/>
          <w:lang w:val="en-US"/>
        </w:rPr>
        <w:t xml:space="preserve">also </w:t>
      </w:r>
      <w:r w:rsidR="00E61831" w:rsidRPr="00CC30DD">
        <w:rPr>
          <w:rFonts w:cs="Times New Roman"/>
          <w:highlight w:val="white"/>
          <w:lang w:val="en-US"/>
        </w:rPr>
        <w:t xml:space="preserve">be </w:t>
      </w:r>
      <w:r w:rsidR="006A194C" w:rsidRPr="00CC30DD">
        <w:rPr>
          <w:rFonts w:cs="Times New Roman"/>
          <w:highlight w:val="white"/>
          <w:lang w:val="en-US"/>
        </w:rPr>
        <w:t xml:space="preserve">discussed </w:t>
      </w:r>
      <w:r w:rsidR="003310DE" w:rsidRPr="00CC30DD">
        <w:rPr>
          <w:rFonts w:cs="Times New Roman"/>
          <w:highlight w:val="white"/>
          <w:lang w:val="en-US"/>
        </w:rPr>
        <w:t>in relation to the differences in performance</w:t>
      </w:r>
      <w:r w:rsidR="007742F0" w:rsidRPr="00CC30DD">
        <w:rPr>
          <w:rFonts w:cs="Times New Roman"/>
          <w:highlight w:val="white"/>
          <w:lang w:val="en-US"/>
        </w:rPr>
        <w:t xml:space="preserve"> </w:t>
      </w:r>
      <w:r w:rsidR="00202174" w:rsidRPr="00CC30DD">
        <w:rPr>
          <w:rFonts w:cs="Times New Roman"/>
          <w:highlight w:val="white"/>
          <w:lang w:val="en-US"/>
        </w:rPr>
        <w:t>(</w:t>
      </w:r>
      <w:r w:rsidR="00026EAF" w:rsidRPr="00CC30DD">
        <w:rPr>
          <w:rFonts w:cs="Times New Roman"/>
          <w:highlight w:val="white"/>
          <w:lang w:val="en-US"/>
        </w:rPr>
        <w:t xml:space="preserve">for an overview of deviations, see </w:t>
      </w:r>
      <w:r w:rsidR="00202174" w:rsidRPr="00CC30DD">
        <w:rPr>
          <w:rFonts w:cs="Times New Roman"/>
          <w:highlight w:val="white"/>
          <w:lang w:val="en-US"/>
        </w:rPr>
        <w:t xml:space="preserve">table </w:t>
      </w:r>
      <w:r w:rsidR="00DD23FD" w:rsidRPr="00CC30DD">
        <w:rPr>
          <w:rFonts w:cs="Times New Roman"/>
          <w:highlight w:val="white"/>
          <w:lang w:val="en-US"/>
        </w:rPr>
        <w:t>2</w:t>
      </w:r>
      <w:r w:rsidR="00E13707" w:rsidRPr="00CC30DD">
        <w:rPr>
          <w:rFonts w:cs="Times New Roman"/>
          <w:highlight w:val="white"/>
          <w:lang w:val="en-US"/>
        </w:rPr>
        <w:t>)</w:t>
      </w:r>
      <w:r w:rsidR="006A194C" w:rsidRPr="00CC30DD">
        <w:rPr>
          <w:rFonts w:cs="Times New Roman"/>
          <w:highlight w:val="white"/>
          <w:lang w:val="en-US"/>
        </w:rPr>
        <w:t>.</w:t>
      </w:r>
    </w:p>
    <w:p w14:paraId="17E18A3F" w14:textId="77777777" w:rsidR="00E54A16" w:rsidRPr="00CC30DD" w:rsidRDefault="006A5F76" w:rsidP="008C2A49">
      <w:pPr>
        <w:spacing w:line="360" w:lineRule="auto"/>
        <w:rPr>
          <w:rFonts w:cs="Times New Roman"/>
          <w:highlight w:val="white"/>
          <w:lang w:val="en-US"/>
        </w:rPr>
      </w:pPr>
      <w:r w:rsidRPr="00CC30DD">
        <w:rPr>
          <w:rFonts w:cs="Times New Roman"/>
          <w:i/>
          <w:iCs/>
          <w:highlight w:val="white"/>
          <w:lang w:val="en-US"/>
        </w:rPr>
        <w:t>1) Data acquisition.</w:t>
      </w:r>
      <w:r w:rsidR="00C17BE2" w:rsidRPr="00CC30DD">
        <w:rPr>
          <w:rFonts w:cs="Times New Roman"/>
          <w:highlight w:val="white"/>
          <w:lang w:val="en-US"/>
        </w:rPr>
        <w:t xml:space="preserve"> This study used data corpora of diverse speech recordings</w:t>
      </w:r>
      <w:r w:rsidR="007C65EA" w:rsidRPr="00CC30DD">
        <w:rPr>
          <w:rFonts w:cs="Times New Roman"/>
          <w:highlight w:val="white"/>
          <w:lang w:val="en-US"/>
        </w:rPr>
        <w:t xml:space="preserve"> from multiple studies</w:t>
      </w:r>
      <w:r w:rsidR="00502643" w:rsidRPr="00CC30DD">
        <w:rPr>
          <w:rFonts w:cs="Times New Roman"/>
          <w:highlight w:val="white"/>
          <w:lang w:val="en-US"/>
        </w:rPr>
        <w:t>.</w:t>
      </w:r>
      <w:r w:rsidR="00E93331" w:rsidRPr="00CC30DD">
        <w:rPr>
          <w:rFonts w:cs="Times New Roman"/>
          <w:highlight w:val="white"/>
          <w:lang w:val="en-US"/>
        </w:rPr>
        <w:t xml:space="preserve"> This meant that the data was more </w:t>
      </w:r>
      <w:r w:rsidR="00CB4B95" w:rsidRPr="00CC30DD">
        <w:rPr>
          <w:rFonts w:cs="Times New Roman"/>
          <w:highlight w:val="white"/>
          <w:lang w:val="en-US"/>
        </w:rPr>
        <w:t xml:space="preserve">diverse data since </w:t>
      </w:r>
      <w:r w:rsidR="00406C59" w:rsidRPr="00CC30DD">
        <w:rPr>
          <w:rFonts w:cs="Times New Roman"/>
          <w:highlight w:val="white"/>
          <w:lang w:val="en-US"/>
        </w:rPr>
        <w:t>the</w:t>
      </w:r>
      <w:r w:rsidR="00A854B4" w:rsidRPr="00CC30DD">
        <w:rPr>
          <w:rFonts w:cs="Times New Roman"/>
          <w:highlight w:val="white"/>
          <w:lang w:val="en-US"/>
        </w:rPr>
        <w:t xml:space="preserve"> </w:t>
      </w:r>
      <w:r w:rsidR="00CB4B95" w:rsidRPr="00CC30DD">
        <w:rPr>
          <w:rFonts w:cs="Times New Roman"/>
          <w:highlight w:val="white"/>
          <w:lang w:val="en-US"/>
        </w:rPr>
        <w:t>recording setting differed across study</w:t>
      </w:r>
      <w:r w:rsidR="00D73AA5" w:rsidRPr="00CC30DD">
        <w:rPr>
          <w:rFonts w:cs="Times New Roman"/>
          <w:highlight w:val="white"/>
          <w:lang w:val="en-US"/>
        </w:rPr>
        <w:t>.</w:t>
      </w:r>
      <w:r w:rsidR="00B42544" w:rsidRPr="00CC30DD">
        <w:rPr>
          <w:rFonts w:cs="Times New Roman"/>
          <w:highlight w:val="white"/>
          <w:lang w:val="en-US"/>
        </w:rPr>
        <w:t xml:space="preserve"> </w:t>
      </w:r>
      <w:r w:rsidR="00D73AA5" w:rsidRPr="00CC30DD">
        <w:rPr>
          <w:rFonts w:cs="Times New Roman"/>
          <w:highlight w:val="white"/>
          <w:lang w:val="en-US"/>
        </w:rPr>
        <w:t>The</w:t>
      </w:r>
      <w:r w:rsidR="0001260D" w:rsidRPr="00CC30DD">
        <w:rPr>
          <w:rFonts w:cs="Times New Roman"/>
          <w:highlight w:val="white"/>
          <w:lang w:val="en-US"/>
        </w:rPr>
        <w:t xml:space="preserve"> ML </w:t>
      </w:r>
      <w:r w:rsidR="00D73AA5" w:rsidRPr="00CC30DD">
        <w:rPr>
          <w:rFonts w:cs="Times New Roman"/>
          <w:highlight w:val="white"/>
          <w:lang w:val="en-US"/>
        </w:rPr>
        <w:t xml:space="preserve">model </w:t>
      </w:r>
      <w:r w:rsidR="00F13DA7" w:rsidRPr="00CC30DD">
        <w:rPr>
          <w:rFonts w:cs="Times New Roman"/>
          <w:highlight w:val="white"/>
          <w:lang w:val="en-US"/>
        </w:rPr>
        <w:t xml:space="preserve">is therefore likely to </w:t>
      </w:r>
      <w:r w:rsidR="00D73AA5" w:rsidRPr="00CC30DD">
        <w:rPr>
          <w:rFonts w:cs="Times New Roman"/>
          <w:highlight w:val="white"/>
          <w:lang w:val="en-US"/>
        </w:rPr>
        <w:t xml:space="preserve">be </w:t>
      </w:r>
      <w:r w:rsidR="00532E8D" w:rsidRPr="00CC30DD">
        <w:rPr>
          <w:rFonts w:cs="Times New Roman"/>
          <w:highlight w:val="white"/>
          <w:lang w:val="en-US"/>
        </w:rPr>
        <w:t xml:space="preserve">slightly </w:t>
      </w:r>
      <w:r w:rsidR="00AB59B3" w:rsidRPr="00CC30DD">
        <w:rPr>
          <w:rFonts w:cs="Times New Roman"/>
          <w:highlight w:val="white"/>
          <w:lang w:val="en-US"/>
        </w:rPr>
        <w:t xml:space="preserve">more </w:t>
      </w:r>
      <w:r w:rsidR="008C00E9" w:rsidRPr="00CC30DD">
        <w:rPr>
          <w:rFonts w:cs="Times New Roman"/>
          <w:highlight w:val="white"/>
          <w:lang w:val="en-US"/>
        </w:rPr>
        <w:t>robust</w:t>
      </w:r>
      <w:r w:rsidR="00AB59B3" w:rsidRPr="00CC30DD">
        <w:rPr>
          <w:rFonts w:cs="Times New Roman"/>
          <w:highlight w:val="white"/>
          <w:lang w:val="en-US"/>
        </w:rPr>
        <w:t xml:space="preserve">, in that it is </w:t>
      </w:r>
      <w:r w:rsidR="00D73AA5" w:rsidRPr="00CC30DD">
        <w:rPr>
          <w:rFonts w:cs="Times New Roman"/>
          <w:highlight w:val="white"/>
          <w:lang w:val="en-US"/>
        </w:rPr>
        <w:t>less bound to only learning patterns within a certain setting</w:t>
      </w:r>
      <w:r w:rsidR="00E269BC" w:rsidRPr="00CC30DD">
        <w:rPr>
          <w:rFonts w:cs="Times New Roman"/>
          <w:highlight w:val="white"/>
          <w:lang w:val="en-US"/>
        </w:rPr>
        <w:t>.</w:t>
      </w:r>
    </w:p>
    <w:p w14:paraId="40C6D0C6" w14:textId="42814ADC" w:rsidR="009734DC" w:rsidRPr="00CC30DD" w:rsidRDefault="0081491F" w:rsidP="008C2A49">
      <w:pPr>
        <w:spacing w:line="360" w:lineRule="auto"/>
        <w:rPr>
          <w:rFonts w:cs="Times New Roman"/>
          <w:highlight w:val="white"/>
          <w:lang w:val="en-US"/>
        </w:rPr>
      </w:pPr>
      <w:r w:rsidRPr="00CC30DD">
        <w:rPr>
          <w:rFonts w:cs="Times New Roman"/>
          <w:highlight w:val="white"/>
          <w:lang w:val="en-US"/>
        </w:rPr>
        <w:t xml:space="preserve">All participants </w:t>
      </w:r>
      <w:r w:rsidR="00091CCB" w:rsidRPr="00CC30DD">
        <w:rPr>
          <w:rFonts w:cs="Times New Roman"/>
          <w:highlight w:val="white"/>
          <w:lang w:val="en-US"/>
        </w:rPr>
        <w:t xml:space="preserve">in this study </w:t>
      </w:r>
      <w:r w:rsidRPr="00CC30DD">
        <w:rPr>
          <w:rFonts w:cs="Times New Roman"/>
          <w:highlight w:val="white"/>
          <w:lang w:val="en-US"/>
        </w:rPr>
        <w:t>were Danish</w:t>
      </w:r>
      <w:r w:rsidR="0005682E" w:rsidRPr="00CC30DD">
        <w:rPr>
          <w:rFonts w:cs="Times New Roman"/>
          <w:highlight w:val="white"/>
          <w:lang w:val="en-US"/>
        </w:rPr>
        <w:t xml:space="preserve"> while the original study employed Malay, Indian and Chinese participants.</w:t>
      </w:r>
      <w:r w:rsidR="003E2C61" w:rsidRPr="00CC30DD">
        <w:rPr>
          <w:rFonts w:cs="Times New Roman"/>
          <w:highlight w:val="white"/>
          <w:lang w:val="en-US"/>
        </w:rPr>
        <w:t xml:space="preserve"> </w:t>
      </w:r>
      <w:r w:rsidR="0035596B" w:rsidRPr="00CC30DD">
        <w:rPr>
          <w:rFonts w:cs="Times New Roman"/>
          <w:highlight w:val="white"/>
          <w:lang w:val="en-US"/>
        </w:rPr>
        <w:t xml:space="preserve">This </w:t>
      </w:r>
      <w:r w:rsidR="006E00DA" w:rsidRPr="00CC30DD">
        <w:rPr>
          <w:rFonts w:cs="Times New Roman"/>
          <w:highlight w:val="white"/>
          <w:lang w:val="en-US"/>
        </w:rPr>
        <w:t xml:space="preserve">means that the data </w:t>
      </w:r>
      <w:r w:rsidR="006449AF" w:rsidRPr="00CC30DD">
        <w:rPr>
          <w:rFonts w:cs="Times New Roman"/>
          <w:highlight w:val="white"/>
          <w:lang w:val="en-US"/>
        </w:rPr>
        <w:t xml:space="preserve">differs from </w:t>
      </w:r>
      <w:r w:rsidR="006E00DA" w:rsidRPr="00CC30DD">
        <w:rPr>
          <w:rFonts w:cs="Times New Roman"/>
          <w:highlight w:val="white"/>
          <w:lang w:val="en-US"/>
        </w:rPr>
        <w:t>the original study</w:t>
      </w:r>
      <w:commentRangeStart w:id="60"/>
      <w:r w:rsidR="006E00DA" w:rsidRPr="00CC30DD">
        <w:rPr>
          <w:rFonts w:cs="Times New Roman"/>
          <w:highlight w:val="white"/>
          <w:lang w:val="en-US"/>
        </w:rPr>
        <w:t>.</w:t>
      </w:r>
      <w:commentRangeEnd w:id="60"/>
      <w:r w:rsidR="0008689C">
        <w:rPr>
          <w:rStyle w:val="CommentReference"/>
        </w:rPr>
        <w:commentReference w:id="60"/>
      </w:r>
      <w:r w:rsidR="006E00DA" w:rsidRPr="00CC30DD">
        <w:rPr>
          <w:rFonts w:cs="Times New Roman"/>
          <w:highlight w:val="white"/>
          <w:lang w:val="en-US"/>
        </w:rPr>
        <w:t xml:space="preserve"> </w:t>
      </w:r>
      <w:r w:rsidR="00EA5C52" w:rsidRPr="00CC30DD">
        <w:rPr>
          <w:rFonts w:cs="Times New Roman"/>
          <w:highlight w:val="white"/>
          <w:lang w:val="en-US"/>
        </w:rPr>
        <w:t xml:space="preserve">Culture has been known to modulate symptoms of schizophrenia – with for example </w:t>
      </w:r>
      <w:r w:rsidR="002B7016" w:rsidRPr="00CC30DD">
        <w:rPr>
          <w:rFonts w:cs="Times New Roman"/>
          <w:highlight w:val="white"/>
          <w:lang w:val="en-US"/>
        </w:rPr>
        <w:t>westerners</w:t>
      </w:r>
      <w:r w:rsidR="00EA5C52" w:rsidRPr="00CC30DD">
        <w:rPr>
          <w:rFonts w:cs="Times New Roman"/>
          <w:highlight w:val="white"/>
          <w:lang w:val="en-US"/>
        </w:rPr>
        <w:t xml:space="preserve"> eliciting stronger depressive behavior </w:t>
      </w:r>
      <w:r w:rsidR="00EA5C52" w:rsidRPr="00CC30DD">
        <w:rPr>
          <w:rFonts w:cs="Times New Roman"/>
          <w:highlight w:val="white"/>
          <w:lang w:val="en-US"/>
        </w:rPr>
        <w:fldChar w:fldCharType="begin"/>
      </w:r>
      <w:r w:rsidR="00EA5C52" w:rsidRPr="00CC30DD">
        <w:rPr>
          <w:rFonts w:cs="Times New Roman"/>
          <w:highlight w:val="white"/>
          <w:lang w:val="en-US"/>
        </w:rPr>
        <w:instrText xml:space="preserve"> ADDIN ZOTERO_ITEM CSL_CITATION {"citationID":"tai64doM","properties":{"formattedCitation":"({\\i{}Lundbeck Institute Campus}, 2016; Sartorius et al., 1986)","plainCitation":"(Lundbeck Institute Campus, 2016; Sartorius et al., 1986)","noteIndex":0},"citationItems":[{"id":482,"uris":["http://zotero.org/users/5126004/items/4JEKMA9J"],"uri":["http://zotero.org/users/5126004/items/4JEKMA9J"],"itemData":{"id":482,"type":"article-journal","abstract":"In a context of a WHO collaborative study, 12 research centres in 10 countries monitored geographically defined populations over 2 years to identify individuals making a first-in-lifetime contact with any type of ‘helping agency’ because of symptoms of psychotic illness. A total of 1379 persons who met specified inclusion criteria for schizophrenia and other related non-affective disorders were examined extensively, using standardized instruments, on entry into the study and on two consecutive follow-ups at annual intervals. Patients in different cultures, meeting the ICD and CATEGO criteria for schizophrenia, were remarkably similar in their symptom profiles and 49% of them presented the central schizophrenic conditions as defined by CATEGO class S+. However, the 2-year pattern of course was considerably more favourable in patients in developing countries compared with patients in developed countries, and the difference could not be fully explained by the higher frequency of acute onsets among the former. Age- and sex-specific incidence rates and estimates of disease expectancy were determined for a ‘broad’ diagnostic group of schizophrenic illness and for CATEGO S+ cases. While the former showed significant differences among the centres, the differences in the rates for S+ cases were non-significant or marginal. The results provide strong support for the notion that schizophrenic illnesses occur with comparable frequency in different populations and support earlier findings that the prognosis is better in less industrialized societies.","container-title":"Psychological Medicine","DOI":"10.1017/S0033291700011910","ISSN":"1469-8978, 0033-2917","issue":"4","language":"en","note":"publisher: Cambridge University Press","page":"909-928","source":"Cambridge University Press","title":"Early manifestations and first-contact incidence of schizophrenia in different cultures: A preliminary report on the initial evaluation phase of the WHO Collaborative Study on Determinants of Outcome of Severe Mental Disorders","title-short":"Early manifestations and first-contact incidence of schizophrenia in different cultures","volume":"16","author":[{"family":"Sartorius","given":"N."},{"family":"Jablensky","given":"A."},{"family":"Korten","given":"A."},{"family":"Ernberg","given":"G."},{"family":"Anker","given":"M."},{"family":"Cooper","given":"J. E."},{"family":"Day","given":"R."}],"issued":{"date-parts":[["1986",11]]}}},{"id":481,"uris":["http://zotero.org/users/5126004/items/HNQTYBXX"],"uri":["http://zotero.org/users/5126004/items/HNQTYBXX"],"itemData":{"id":481,"type":"webpage","title":"Lundbeck Institute Campus","URL":"https://institute.progress.im/en/content/schizophrenia-across-cultures","accessed":{"date-parts":[["2020",12,10]]},"issued":{"date-parts":[["2016",1,6]]}}}],"schema":"https://github.com/citation-style-language/schema/raw/master/csl-citation.json"} </w:instrText>
      </w:r>
      <w:r w:rsidR="00EA5C52" w:rsidRPr="00CC30DD">
        <w:rPr>
          <w:rFonts w:cs="Times New Roman"/>
          <w:highlight w:val="white"/>
          <w:lang w:val="en-US"/>
        </w:rPr>
        <w:fldChar w:fldCharType="separate"/>
      </w:r>
      <w:r w:rsidR="00EA5C52" w:rsidRPr="00CC30DD">
        <w:rPr>
          <w:rFonts w:cs="Times New Roman"/>
          <w:szCs w:val="24"/>
          <w:lang w:val="en-US"/>
        </w:rPr>
        <w:t>(</w:t>
      </w:r>
      <w:r w:rsidR="00EA5C52" w:rsidRPr="00CC30DD">
        <w:rPr>
          <w:rFonts w:cs="Times New Roman"/>
          <w:i/>
          <w:iCs/>
          <w:szCs w:val="24"/>
          <w:lang w:val="en-US"/>
        </w:rPr>
        <w:t>Lundbeck Institute Campus</w:t>
      </w:r>
      <w:r w:rsidR="00EA5C52" w:rsidRPr="00CC30DD">
        <w:rPr>
          <w:rFonts w:cs="Times New Roman"/>
          <w:szCs w:val="24"/>
          <w:lang w:val="en-US"/>
        </w:rPr>
        <w:t>, 2016; Sartorius et al., 1986)</w:t>
      </w:r>
      <w:r w:rsidR="00EA5C52" w:rsidRPr="00CC30DD">
        <w:rPr>
          <w:rFonts w:cs="Times New Roman"/>
          <w:highlight w:val="white"/>
          <w:lang w:val="en-US"/>
        </w:rPr>
        <w:fldChar w:fldCharType="end"/>
      </w:r>
      <w:r w:rsidR="00EA5C52" w:rsidRPr="00CC30DD">
        <w:rPr>
          <w:rFonts w:cs="Times New Roman"/>
          <w:highlight w:val="white"/>
          <w:lang w:val="en-US"/>
        </w:rPr>
        <w:t xml:space="preserve">. </w:t>
      </w:r>
      <w:r w:rsidR="001569BE" w:rsidRPr="00CC30DD">
        <w:rPr>
          <w:rFonts w:cs="Times New Roman"/>
          <w:highlight w:val="white"/>
          <w:lang w:val="en-US"/>
        </w:rPr>
        <w:t>Moreover, s</w:t>
      </w:r>
      <w:r w:rsidR="000000A5" w:rsidRPr="00CC30DD">
        <w:rPr>
          <w:rFonts w:cs="Times New Roman"/>
          <w:highlight w:val="white"/>
          <w:lang w:val="en-US"/>
        </w:rPr>
        <w:t>ociodemographic</w:t>
      </w:r>
      <w:r w:rsidR="00342998" w:rsidRPr="00CC30DD">
        <w:rPr>
          <w:rFonts w:cs="Times New Roman"/>
          <w:highlight w:val="white"/>
          <w:lang w:val="en-US"/>
        </w:rPr>
        <w:t xml:space="preserve"> factors have been known to play a role in </w:t>
      </w:r>
      <w:r w:rsidR="00EA5C52" w:rsidRPr="00CC30DD">
        <w:rPr>
          <w:rFonts w:cs="Times New Roman"/>
          <w:highlight w:val="white"/>
          <w:lang w:val="en-US"/>
        </w:rPr>
        <w:t xml:space="preserve">the acoustic differences </w:t>
      </w:r>
      <w:r w:rsidR="00670E7A" w:rsidRPr="00CC30DD">
        <w:rPr>
          <w:rFonts w:cs="Times New Roman"/>
          <w:highlight w:val="white"/>
          <w:lang w:val="en-US"/>
        </w:rPr>
        <w:t xml:space="preserve">as well </w:t>
      </w:r>
      <w:r w:rsidR="00342998" w:rsidRPr="00CC30DD">
        <w:rPr>
          <w:rFonts w:cs="Times New Roman"/>
          <w:highlight w:val="white"/>
          <w:lang w:val="en-US"/>
        </w:rPr>
        <w:fldChar w:fldCharType="begin"/>
      </w:r>
      <w:r w:rsidR="00342998" w:rsidRPr="00CC30DD">
        <w:rPr>
          <w:rFonts w:cs="Times New Roman"/>
          <w:highlight w:val="white"/>
          <w:lang w:val="en-US"/>
        </w:rPr>
        <w:instrText xml:space="preserve"> ADDIN ZOTERO_ITEM CSL_CITATION {"citationID":"xR6aJyb9","properties":{"formattedCitation":"(Hitczenko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342998" w:rsidRPr="00CC30DD">
        <w:rPr>
          <w:rFonts w:cs="Times New Roman"/>
          <w:highlight w:val="white"/>
          <w:lang w:val="en-US"/>
        </w:rPr>
        <w:fldChar w:fldCharType="separate"/>
      </w:r>
      <w:r w:rsidR="00342998" w:rsidRPr="00CC30DD">
        <w:rPr>
          <w:rFonts w:cs="Times New Roman"/>
          <w:highlight w:val="white"/>
          <w:lang w:val="en-US"/>
        </w:rPr>
        <w:t>(Hitczenko et al., 2020)</w:t>
      </w:r>
      <w:r w:rsidR="00342998" w:rsidRPr="00CC30DD">
        <w:rPr>
          <w:rFonts w:cs="Times New Roman"/>
          <w:highlight w:val="white"/>
          <w:lang w:val="en-US"/>
        </w:rPr>
        <w:fldChar w:fldCharType="end"/>
      </w:r>
      <w:r w:rsidR="00EA5C52" w:rsidRPr="00CC30DD">
        <w:rPr>
          <w:rFonts w:cs="Times New Roman"/>
          <w:highlight w:val="white"/>
          <w:lang w:val="en-US"/>
        </w:rPr>
        <w:t>.</w:t>
      </w:r>
      <w:r w:rsidR="002A293F" w:rsidRPr="00CC30DD">
        <w:rPr>
          <w:rFonts w:cs="Times New Roman"/>
          <w:highlight w:val="white"/>
          <w:lang w:val="en-US"/>
        </w:rPr>
        <w:t xml:space="preserve"> </w:t>
      </w:r>
      <w:commentRangeStart w:id="61"/>
      <w:r w:rsidR="002A293F" w:rsidRPr="00CC30DD">
        <w:rPr>
          <w:rFonts w:cs="Times New Roman"/>
          <w:highlight w:val="white"/>
          <w:lang w:val="en-US"/>
        </w:rPr>
        <w:t>The original study f</w:t>
      </w:r>
      <w:r w:rsidR="00D5782C" w:rsidRPr="00CC30DD">
        <w:rPr>
          <w:rFonts w:cs="Times New Roman"/>
          <w:highlight w:val="white"/>
          <w:lang w:val="en-US"/>
        </w:rPr>
        <w:t xml:space="preserve">urthermore instructed </w:t>
      </w:r>
      <w:r w:rsidR="002A293F" w:rsidRPr="00CC30DD">
        <w:rPr>
          <w:rFonts w:cs="Times New Roman"/>
          <w:highlight w:val="white"/>
          <w:lang w:val="en-US"/>
        </w:rPr>
        <w:t xml:space="preserve">their participants </w:t>
      </w:r>
      <w:r w:rsidR="00D5782C" w:rsidRPr="00CC30DD">
        <w:rPr>
          <w:rFonts w:cs="Times New Roman"/>
          <w:highlight w:val="white"/>
          <w:lang w:val="en-US"/>
        </w:rPr>
        <w:t>to speak</w:t>
      </w:r>
      <w:r w:rsidR="002A293F" w:rsidRPr="00CC30DD">
        <w:rPr>
          <w:rFonts w:cs="Times New Roman"/>
          <w:highlight w:val="white"/>
          <w:lang w:val="en-US"/>
        </w:rPr>
        <w:t>ing</w:t>
      </w:r>
      <w:r w:rsidR="00D5782C" w:rsidRPr="00CC30DD">
        <w:rPr>
          <w:rFonts w:cs="Times New Roman"/>
          <w:highlight w:val="white"/>
          <w:lang w:val="en-US"/>
        </w:rPr>
        <w:t xml:space="preserve"> E</w:t>
      </w:r>
      <w:r w:rsidR="00BF43B8" w:rsidRPr="00CC30DD">
        <w:rPr>
          <w:rFonts w:cs="Times New Roman"/>
          <w:highlight w:val="white"/>
          <w:lang w:val="en-US"/>
        </w:rPr>
        <w:t xml:space="preserve">nglish </w:t>
      </w:r>
      <w:r w:rsidR="002A293F" w:rsidRPr="00CC30DD">
        <w:rPr>
          <w:rFonts w:cs="Times New Roman"/>
          <w:highlight w:val="white"/>
          <w:lang w:val="en-US"/>
        </w:rPr>
        <w:t>during their recordings</w:t>
      </w:r>
      <w:r w:rsidR="00B53B28" w:rsidRPr="00CC30DD">
        <w:rPr>
          <w:rFonts w:cs="Times New Roman"/>
          <w:highlight w:val="white"/>
          <w:lang w:val="en-US"/>
        </w:rPr>
        <w:t>– a non-native language</w:t>
      </w:r>
      <w:r w:rsidR="00BF43B8" w:rsidRPr="00CC30DD">
        <w:rPr>
          <w:rFonts w:cs="Times New Roman"/>
          <w:highlight w:val="white"/>
          <w:lang w:val="en-US"/>
        </w:rPr>
        <w:t>.</w:t>
      </w:r>
      <w:r w:rsidR="00B53B28" w:rsidRPr="00CC30DD">
        <w:rPr>
          <w:rFonts w:cs="Times New Roman"/>
          <w:highlight w:val="white"/>
          <w:lang w:val="en-US"/>
        </w:rPr>
        <w:t xml:space="preserve"> </w:t>
      </w:r>
      <w:commentRangeEnd w:id="61"/>
      <w:r w:rsidR="0008689C">
        <w:rPr>
          <w:rStyle w:val="CommentReference"/>
        </w:rPr>
        <w:commentReference w:id="61"/>
      </w:r>
      <w:r w:rsidR="00B53B28" w:rsidRPr="00CC30DD">
        <w:rPr>
          <w:rFonts w:cs="Times New Roman"/>
          <w:highlight w:val="white"/>
          <w:lang w:val="en-US"/>
        </w:rPr>
        <w:t xml:space="preserve">As </w:t>
      </w:r>
      <w:commentRangeStart w:id="62"/>
      <w:r w:rsidR="00B53B28" w:rsidRPr="00CC30DD">
        <w:rPr>
          <w:rFonts w:cs="Times New Roman"/>
          <w:highlight w:val="white"/>
          <w:lang w:val="en-US"/>
        </w:rPr>
        <w:t xml:space="preserve">cognitive load </w:t>
      </w:r>
      <w:commentRangeEnd w:id="62"/>
      <w:r w:rsidR="0008689C">
        <w:rPr>
          <w:rStyle w:val="CommentReference"/>
        </w:rPr>
        <w:commentReference w:id="62"/>
      </w:r>
      <w:r w:rsidR="00B53B28" w:rsidRPr="00CC30DD">
        <w:rPr>
          <w:rFonts w:cs="Times New Roman"/>
          <w:highlight w:val="white"/>
          <w:lang w:val="en-US"/>
        </w:rPr>
        <w:t xml:space="preserve">has been </w:t>
      </w:r>
      <w:r w:rsidR="0037671C" w:rsidRPr="00CC30DD">
        <w:rPr>
          <w:rFonts w:cs="Times New Roman"/>
          <w:highlight w:val="white"/>
          <w:lang w:val="en-US"/>
        </w:rPr>
        <w:t xml:space="preserve">found </w:t>
      </w:r>
      <w:r w:rsidR="00B53B28" w:rsidRPr="00CC30DD">
        <w:rPr>
          <w:rFonts w:cs="Times New Roman"/>
          <w:highlight w:val="white"/>
          <w:lang w:val="en-US"/>
        </w:rPr>
        <w:t>to show larger symptomatologic effects for voice in patients</w:t>
      </w:r>
      <w:r w:rsidR="0037671C" w:rsidRPr="00CC30DD">
        <w:rPr>
          <w:rFonts w:cs="Times New Roman"/>
          <w:highlight w:val="white"/>
          <w:lang w:val="en-US"/>
        </w:rPr>
        <w:t xml:space="preserve"> </w:t>
      </w:r>
      <w:r w:rsidR="0037671C" w:rsidRPr="00CC30DD">
        <w:rPr>
          <w:rFonts w:cs="Times New Roman"/>
          <w:highlight w:val="white"/>
          <w:lang w:val="en-US"/>
        </w:rPr>
        <w:fldChar w:fldCharType="begin"/>
      </w:r>
      <w:r w:rsidR="0037671C" w:rsidRPr="00CC30DD">
        <w:rPr>
          <w:rFonts w:cs="Times New Roman"/>
          <w:highlight w:val="white"/>
          <w:lang w:val="en-US"/>
        </w:rPr>
        <w:instrText xml:space="preserve"> ADDIN ZOTERO_ITEM CSL_CITATION {"citationID":"AZ3pf6on","properties":{"formattedCitation":"(Parola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37671C" w:rsidRPr="00CC30DD">
        <w:rPr>
          <w:rFonts w:cs="Times New Roman"/>
          <w:highlight w:val="white"/>
          <w:lang w:val="en-US"/>
        </w:rPr>
        <w:fldChar w:fldCharType="separate"/>
      </w:r>
      <w:r w:rsidR="0037671C" w:rsidRPr="00CC30DD">
        <w:rPr>
          <w:rFonts w:cs="Times New Roman"/>
          <w:highlight w:val="white"/>
          <w:lang w:val="en-US"/>
        </w:rPr>
        <w:t>(Parola et al., 2019)</w:t>
      </w:r>
      <w:r w:rsidR="0037671C" w:rsidRPr="00CC30DD">
        <w:rPr>
          <w:rFonts w:cs="Times New Roman"/>
          <w:highlight w:val="white"/>
          <w:lang w:val="en-US"/>
        </w:rPr>
        <w:fldChar w:fldCharType="end"/>
      </w:r>
      <w:r w:rsidR="00B53B28" w:rsidRPr="00CC30DD">
        <w:rPr>
          <w:rFonts w:cs="Times New Roman"/>
          <w:highlight w:val="white"/>
          <w:lang w:val="en-US"/>
        </w:rPr>
        <w:t>, this might have elicited stronger patterns for the model to pick up and correspondingly better predictions</w:t>
      </w:r>
      <w:r w:rsidR="00C274A2" w:rsidRPr="00CC30DD">
        <w:rPr>
          <w:rFonts w:cs="Times New Roman"/>
          <w:highlight w:val="white"/>
          <w:lang w:val="en-US"/>
        </w:rPr>
        <w:t>.</w:t>
      </w:r>
    </w:p>
    <w:p w14:paraId="6D93378B" w14:textId="02A02E14" w:rsidR="00995C83" w:rsidRPr="00995C83" w:rsidRDefault="009F23AB" w:rsidP="007A6F8D">
      <w:pPr>
        <w:spacing w:line="360" w:lineRule="auto"/>
        <w:rPr>
          <w:lang w:val="en-US"/>
        </w:rPr>
      </w:pPr>
      <w:r w:rsidRPr="00CC30DD">
        <w:rPr>
          <w:rFonts w:cs="Times New Roman"/>
          <w:highlight w:val="white"/>
          <w:lang w:val="en-US"/>
        </w:rPr>
        <w:t>The number of recording</w:t>
      </w:r>
      <w:r w:rsidR="000B186B" w:rsidRPr="00CC30DD">
        <w:rPr>
          <w:rFonts w:cs="Times New Roman"/>
          <w:highlight w:val="white"/>
          <w:lang w:val="en-US"/>
        </w:rPr>
        <w:t xml:space="preserve">s </w:t>
      </w:r>
      <w:r w:rsidR="00577013" w:rsidRPr="00CC30DD">
        <w:rPr>
          <w:rFonts w:cs="Times New Roman"/>
          <w:highlight w:val="white"/>
          <w:lang w:val="en-US"/>
        </w:rPr>
        <w:t xml:space="preserve">for this study (N = 1900) was </w:t>
      </w:r>
      <w:r w:rsidR="00D86F84" w:rsidRPr="00CC30DD">
        <w:rPr>
          <w:rFonts w:cs="Times New Roman"/>
          <w:highlight w:val="white"/>
          <w:lang w:val="en-US"/>
        </w:rPr>
        <w:t xml:space="preserve">significantly </w:t>
      </w:r>
      <w:r w:rsidR="00577013" w:rsidRPr="00CC30DD">
        <w:rPr>
          <w:rFonts w:cs="Times New Roman"/>
          <w:highlight w:val="white"/>
          <w:lang w:val="en-US"/>
        </w:rPr>
        <w:t xml:space="preserve">greater </w:t>
      </w:r>
      <w:r w:rsidR="00D86F84" w:rsidRPr="00CC30DD">
        <w:rPr>
          <w:rFonts w:cs="Times New Roman"/>
          <w:highlight w:val="white"/>
          <w:lang w:val="en-US"/>
        </w:rPr>
        <w:t>than the original study</w:t>
      </w:r>
      <w:r w:rsidR="00F54488" w:rsidRPr="00CC30DD">
        <w:rPr>
          <w:rFonts w:cs="Times New Roman"/>
          <w:highlight w:val="white"/>
          <w:lang w:val="en-US"/>
        </w:rPr>
        <w:t xml:space="preserve"> (N = 78)</w:t>
      </w:r>
      <w:r w:rsidR="00773BBB" w:rsidRPr="00CC30DD">
        <w:rPr>
          <w:rFonts w:cs="Times New Roman"/>
          <w:highlight w:val="white"/>
          <w:lang w:val="en-US"/>
        </w:rPr>
        <w:t xml:space="preserve">, as a result of having </w:t>
      </w:r>
      <w:r w:rsidR="006F4DE9" w:rsidRPr="00CC30DD">
        <w:rPr>
          <w:rFonts w:cs="Times New Roman"/>
          <w:highlight w:val="white"/>
          <w:lang w:val="en-US"/>
        </w:rPr>
        <w:t xml:space="preserve">8-10 recordings for </w:t>
      </w:r>
      <w:r w:rsidR="00CC6857" w:rsidRPr="00CC30DD">
        <w:rPr>
          <w:rFonts w:cs="Times New Roman"/>
          <w:highlight w:val="white"/>
          <w:lang w:val="en-US"/>
        </w:rPr>
        <w:t xml:space="preserve">each participant </w:t>
      </w:r>
      <w:r w:rsidR="006F4DE9" w:rsidRPr="00CC30DD">
        <w:rPr>
          <w:rFonts w:cs="Times New Roman"/>
          <w:highlight w:val="white"/>
          <w:lang w:val="en-US"/>
        </w:rPr>
        <w:t>in the replication</w:t>
      </w:r>
      <w:r w:rsidR="005A4810" w:rsidRPr="00CC30DD">
        <w:rPr>
          <w:rFonts w:cs="Times New Roman"/>
          <w:highlight w:val="white"/>
          <w:lang w:val="en-US"/>
        </w:rPr>
        <w:t>.</w:t>
      </w:r>
      <w:r w:rsidR="007E4DCA" w:rsidRPr="00CC30DD">
        <w:rPr>
          <w:rFonts w:cs="Times New Roman"/>
          <w:highlight w:val="white"/>
          <w:lang w:val="en-US"/>
        </w:rPr>
        <w:t xml:space="preserve"> Since each recording only produced a single datapoint, the algorithm had more data to learn from in this replication.</w:t>
      </w:r>
      <w:r w:rsidR="00B0141F" w:rsidRPr="00CC30DD">
        <w:rPr>
          <w:rFonts w:cs="Times New Roman"/>
          <w:highlight w:val="white"/>
          <w:lang w:val="en-US"/>
        </w:rPr>
        <w:t xml:space="preserve"> The recordings in the study by Chakraborty et al., did however have </w:t>
      </w:r>
      <w:r w:rsidR="009E64FC" w:rsidRPr="00CC30DD">
        <w:rPr>
          <w:rFonts w:cs="Times New Roman"/>
          <w:highlight w:val="white"/>
          <w:lang w:val="en-US"/>
        </w:rPr>
        <w:t xml:space="preserve">much longer </w:t>
      </w:r>
      <w:r w:rsidR="00AB22A3" w:rsidRPr="00CC30DD">
        <w:rPr>
          <w:rFonts w:cs="Times New Roman"/>
          <w:highlight w:val="white"/>
          <w:lang w:val="en-US"/>
        </w:rPr>
        <w:t>recordings</w:t>
      </w:r>
      <w:r w:rsidR="00456639">
        <w:rPr>
          <w:rFonts w:cs="Times New Roman"/>
          <w:highlight w:val="white"/>
          <w:lang w:val="en-US"/>
        </w:rPr>
        <w:t xml:space="preserve"> (avg. duration = 26 min.)</w:t>
      </w:r>
      <w:r w:rsidR="00001008" w:rsidRPr="00CC30DD">
        <w:rPr>
          <w:rFonts w:cs="Times New Roman"/>
          <w:highlight w:val="white"/>
          <w:lang w:val="en-US"/>
        </w:rPr>
        <w:t>, which meant that</w:t>
      </w:r>
      <w:r w:rsidR="00C4750C" w:rsidRPr="00CC30DD">
        <w:rPr>
          <w:rFonts w:cs="Times New Roman"/>
          <w:highlight w:val="white"/>
          <w:lang w:val="en-US"/>
        </w:rPr>
        <w:t xml:space="preserve"> </w:t>
      </w:r>
      <w:r w:rsidR="00001008" w:rsidRPr="00CC30DD">
        <w:rPr>
          <w:rFonts w:cs="Times New Roman"/>
          <w:highlight w:val="white"/>
          <w:lang w:val="en-US"/>
        </w:rPr>
        <w:t>for each data point, the true features values were more accurately captured</w:t>
      </w:r>
      <w:r w:rsidR="00995C83">
        <w:rPr>
          <w:rFonts w:cs="Times New Roman"/>
          <w:lang w:val="en-US"/>
        </w:rPr>
        <w:t xml:space="preserve">. </w:t>
      </w:r>
      <w:r w:rsidR="00FA3C10">
        <w:rPr>
          <w:rFonts w:cs="Times New Roman"/>
          <w:lang w:val="en-US"/>
        </w:rPr>
        <w:t xml:space="preserve">It is </w:t>
      </w:r>
      <w:r w:rsidR="00456639">
        <w:rPr>
          <w:rFonts w:cs="Times New Roman"/>
          <w:lang w:val="en-US"/>
        </w:rPr>
        <w:t xml:space="preserve">dubious </w:t>
      </w:r>
      <w:r w:rsidR="00FA3C10">
        <w:rPr>
          <w:rFonts w:cs="Times New Roman"/>
          <w:lang w:val="en-US"/>
        </w:rPr>
        <w:t xml:space="preserve">that the longer </w:t>
      </w:r>
      <w:r w:rsidR="00456639">
        <w:rPr>
          <w:rFonts w:cs="Times New Roman"/>
          <w:lang w:val="en-US"/>
        </w:rPr>
        <w:t>recordings contributed vastly</w:t>
      </w:r>
      <w:r w:rsidR="00426700">
        <w:rPr>
          <w:rFonts w:cs="Times New Roman"/>
          <w:lang w:val="en-US"/>
        </w:rPr>
        <w:t xml:space="preserve"> to performance,</w:t>
      </w:r>
      <w:r w:rsidR="00874B9F">
        <w:rPr>
          <w:rFonts w:cs="Times New Roman"/>
          <w:lang w:val="en-US"/>
        </w:rPr>
        <w:t xml:space="preserve"> though</w:t>
      </w:r>
      <w:r w:rsidR="00456639">
        <w:rPr>
          <w:rFonts w:cs="Times New Roman"/>
          <w:lang w:val="en-US"/>
        </w:rPr>
        <w:t xml:space="preserve">, as a previous study has found that </w:t>
      </w:r>
      <w:r w:rsidR="00874B9F">
        <w:rPr>
          <w:rFonts w:cs="Times New Roman"/>
          <w:lang w:val="en-US"/>
        </w:rPr>
        <w:t xml:space="preserve">recording time </w:t>
      </w:r>
      <w:r w:rsidR="00874B9F">
        <w:rPr>
          <w:rFonts w:cs="Times New Roman"/>
          <w:lang w:val="en-US"/>
        </w:rPr>
        <w:lastRenderedPageBreak/>
        <w:t>past 20 seconds</w:t>
      </w:r>
      <w:r w:rsidR="007A6F8D">
        <w:rPr>
          <w:rFonts w:cs="Times New Roman"/>
          <w:lang w:val="en-US"/>
        </w:rPr>
        <w:t xml:space="preserve"> only results in a minimal gain </w:t>
      </w:r>
      <w:r w:rsidR="00F50E34">
        <w:rPr>
          <w:rFonts w:cs="Times New Roman"/>
          <w:lang w:val="en-US"/>
        </w:rPr>
        <w:t xml:space="preserve">of </w:t>
      </w:r>
      <w:r w:rsidR="007A6F8D">
        <w:rPr>
          <w:rFonts w:cs="Times New Roman"/>
          <w:lang w:val="en-US"/>
        </w:rPr>
        <w:t>information</w:t>
      </w:r>
      <w:r w:rsidR="00FA720D">
        <w:rPr>
          <w:rFonts w:cs="Times New Roman"/>
          <w:lang w:val="en-US"/>
        </w:rPr>
        <w:t xml:space="preserve"> to the model </w:t>
      </w:r>
      <w:r w:rsidR="00FA720D">
        <w:rPr>
          <w:rFonts w:cs="Times New Roman"/>
          <w:lang w:val="en-US"/>
        </w:rPr>
        <w:fldChar w:fldCharType="begin"/>
      </w:r>
      <w:r w:rsidR="00FA720D">
        <w:rPr>
          <w:rFonts w:cs="Times New Roman"/>
          <w:lang w:val="en-US"/>
        </w:rPr>
        <w:instrText xml:space="preserve"> ADDIN ZOTERO_ITEM CSL_CITATION {"citationID":"pzcWZ3hT","properties":{"formattedCitation":"(Hansen &amp; Nesheim, 2018)","plainCitation":"(Hansen &amp; Nesheim, 2018)","noteIndex":0},"citationItems":[{"id":728,"uris":["http://zotero.org/users/5126004/items/JTR5LXMQ"],"uri":["http://zotero.org/users/5126004/items/JTR5LXMQ"],"itemData":{"id":728,"type":"article-journal","title":"An Investigation of Acoustic Features of Speech in Depression Using a Multitude of Algorithms","author":[{"family":"Hansen","given":"Lasse"},{"family":"Nesheim","given":"Matilde"}],"issued":{"date-parts":[["2018"]]}}}],"schema":"https://github.com/citation-style-language/schema/raw/master/csl-citation.json"} </w:instrText>
      </w:r>
      <w:r w:rsidR="00FA720D">
        <w:rPr>
          <w:rFonts w:cs="Times New Roman"/>
          <w:lang w:val="en-US"/>
        </w:rPr>
        <w:fldChar w:fldCharType="separate"/>
      </w:r>
      <w:r w:rsidR="00FA720D" w:rsidRPr="00FA720D">
        <w:rPr>
          <w:rFonts w:cs="Times New Roman"/>
          <w:lang w:val="en-US"/>
        </w:rPr>
        <w:t>(Hansen &amp; Nesheim, 2018)</w:t>
      </w:r>
      <w:r w:rsidR="00FA720D">
        <w:rPr>
          <w:rFonts w:cs="Times New Roman"/>
          <w:lang w:val="en-US"/>
        </w:rPr>
        <w:fldChar w:fldCharType="end"/>
      </w:r>
      <w:r w:rsidR="007A6F8D">
        <w:rPr>
          <w:rFonts w:cs="Times New Roman"/>
          <w:lang w:val="en-US"/>
        </w:rPr>
        <w:t>.</w:t>
      </w:r>
    </w:p>
    <w:p w14:paraId="17750054" w14:textId="2A8C1A91" w:rsidR="008752E4" w:rsidRPr="00CC30DD" w:rsidRDefault="00007E5A" w:rsidP="006F4023">
      <w:pPr>
        <w:spacing w:line="360" w:lineRule="auto"/>
        <w:rPr>
          <w:rFonts w:cs="Times New Roman"/>
          <w:highlight w:val="white"/>
          <w:lang w:val="en-US"/>
        </w:rPr>
      </w:pPr>
      <w:r w:rsidRPr="00CC30DD">
        <w:rPr>
          <w:rFonts w:cs="Times New Roman"/>
          <w:i/>
          <w:iCs/>
          <w:highlight w:val="white"/>
          <w:lang w:val="en-US"/>
        </w:rPr>
        <w:t>2) Preprocessing.</w:t>
      </w:r>
      <w:r w:rsidR="00CB1F2C" w:rsidRPr="00CC30DD">
        <w:rPr>
          <w:rFonts w:cs="Times New Roman"/>
          <w:i/>
          <w:iCs/>
          <w:highlight w:val="white"/>
          <w:lang w:val="en-US"/>
        </w:rPr>
        <w:t xml:space="preserve"> </w:t>
      </w:r>
      <w:r w:rsidR="00367F47" w:rsidRPr="00CC30DD">
        <w:rPr>
          <w:rFonts w:cs="Times New Roman"/>
          <w:highlight w:val="white"/>
          <w:lang w:val="en-US"/>
        </w:rPr>
        <w:t>F</w:t>
      </w:r>
      <w:r w:rsidR="009D0970" w:rsidRPr="00CC30DD">
        <w:rPr>
          <w:rFonts w:cs="Times New Roman"/>
          <w:highlight w:val="white"/>
          <w:lang w:val="en-US"/>
        </w:rPr>
        <w:t>or feature extraction, the ‘</w:t>
      </w:r>
      <w:proofErr w:type="spellStart"/>
      <w:r w:rsidR="009D0970" w:rsidRPr="00CC30DD">
        <w:rPr>
          <w:rFonts w:cs="Times New Roman"/>
          <w:highlight w:val="white"/>
          <w:lang w:val="en-US"/>
        </w:rPr>
        <w:t>emobase</w:t>
      </w:r>
      <w:proofErr w:type="spellEnd"/>
      <w:r w:rsidR="009D0970" w:rsidRPr="00CC30DD">
        <w:rPr>
          <w:rFonts w:cs="Times New Roman"/>
          <w:highlight w:val="white"/>
          <w:lang w:val="en-US"/>
        </w:rPr>
        <w:t xml:space="preserve">’ feature set </w:t>
      </w:r>
      <w:r w:rsidR="00190A56" w:rsidRPr="00CC30DD">
        <w:rPr>
          <w:rFonts w:cs="Times New Roman"/>
          <w:highlight w:val="white"/>
          <w:lang w:val="en-US"/>
        </w:rPr>
        <w:t>was utilized</w:t>
      </w:r>
      <w:r w:rsidR="007D766A" w:rsidRPr="00CC30DD">
        <w:rPr>
          <w:rFonts w:cs="Times New Roman"/>
          <w:highlight w:val="white"/>
          <w:lang w:val="en-US"/>
        </w:rPr>
        <w:t xml:space="preserve"> </w:t>
      </w:r>
      <w:r w:rsidR="00B37F18" w:rsidRPr="00CC30DD">
        <w:rPr>
          <w:rFonts w:cs="Times New Roman"/>
          <w:highlight w:val="white"/>
          <w:lang w:val="en-US"/>
        </w:rPr>
        <w:t xml:space="preserve">to capture the acoustics of the </w:t>
      </w:r>
      <w:r w:rsidR="007D766A" w:rsidRPr="00CC30DD">
        <w:rPr>
          <w:rFonts w:cs="Times New Roman"/>
          <w:highlight w:val="white"/>
          <w:lang w:val="en-US"/>
        </w:rPr>
        <w:t xml:space="preserve">emotional impairment </w:t>
      </w:r>
      <w:r w:rsidR="002755DD" w:rsidRPr="00CC30DD">
        <w:rPr>
          <w:rFonts w:cs="Times New Roman"/>
          <w:highlight w:val="white"/>
          <w:lang w:val="en-US"/>
        </w:rPr>
        <w:t xml:space="preserve">of </w:t>
      </w:r>
      <w:r w:rsidR="007D766A" w:rsidRPr="00CC30DD">
        <w:rPr>
          <w:rFonts w:cs="Times New Roman"/>
          <w:highlight w:val="white"/>
          <w:lang w:val="en-US"/>
        </w:rPr>
        <w:t>schizophrenia</w:t>
      </w:r>
      <w:r w:rsidR="00A64F72" w:rsidRPr="00CC30DD">
        <w:rPr>
          <w:rFonts w:cs="Times New Roman"/>
          <w:highlight w:val="white"/>
          <w:lang w:val="en-US"/>
        </w:rPr>
        <w:t xml:space="preserve"> </w:t>
      </w:r>
      <w:r w:rsidR="000B7BFC" w:rsidRPr="00CC30DD">
        <w:rPr>
          <w:rFonts w:cs="Times New Roman"/>
          <w:highlight w:val="white"/>
          <w:lang w:val="en-US"/>
        </w:rPr>
        <w:fldChar w:fldCharType="begin"/>
      </w:r>
      <w:r w:rsidR="000B7BFC" w:rsidRPr="00CC30DD">
        <w:rPr>
          <w:rFonts w:cs="Times New Roman"/>
          <w:highlight w:val="white"/>
          <w:lang w:val="en-US"/>
        </w:rPr>
        <w:instrText xml:space="preserve"> ADDIN ZOTERO_ITEM CSL_CITATION {"citationID":"5WDkCYBl","properties":{"formattedCitation":"(Eyben et al., 2010)","plainCitation":"(Eyben et al., 2010)","noteIndex":0},"citationItems":[{"id":693,"uris":["http://zotero.org/users/5126004/items/3V65UG2Y"],"uri":["http://zotero.org/users/5126004/items/3V65UG2Y"],"itemData":{"id":693,"type":"paper-conference","container-title":"Proceedings of the 18th ACM international conference on Multimedia","page":"1459–1462","source":"Google Scholar","title":"Opensmile: the munich versatile and fast open-source audio feature extractor","title-short":"Opensmile","author":[{"family":"Eyben","given":"Florian"},{"family":"Wöllmer","given":"Martin"},{"family":"Schuller","given":"Björn"}],"issued":{"date-parts":[["2010"]]}}}],"schema":"https://github.com/citation-style-language/schema/raw/master/csl-citation.json"} </w:instrText>
      </w:r>
      <w:r w:rsidR="000B7BFC" w:rsidRPr="00CC30DD">
        <w:rPr>
          <w:rFonts w:cs="Times New Roman"/>
          <w:highlight w:val="white"/>
          <w:lang w:val="en-US"/>
        </w:rPr>
        <w:fldChar w:fldCharType="separate"/>
      </w:r>
      <w:r w:rsidR="000B7BFC" w:rsidRPr="00CC30DD">
        <w:rPr>
          <w:rFonts w:cs="Times New Roman"/>
          <w:highlight w:val="white"/>
          <w:lang w:val="en-US"/>
        </w:rPr>
        <w:t>(Eyben et al., 2010)</w:t>
      </w:r>
      <w:r w:rsidR="000B7BFC" w:rsidRPr="00CC30DD">
        <w:rPr>
          <w:rFonts w:cs="Times New Roman"/>
          <w:highlight w:val="white"/>
          <w:lang w:val="en-US"/>
        </w:rPr>
        <w:fldChar w:fldCharType="end"/>
      </w:r>
      <w:r w:rsidR="00DB4D39" w:rsidRPr="00CC30DD">
        <w:rPr>
          <w:rFonts w:cs="Times New Roman"/>
          <w:highlight w:val="white"/>
          <w:lang w:val="en-US"/>
        </w:rPr>
        <w:t>. However, many other feature</w:t>
      </w:r>
      <w:r w:rsidR="001F2611" w:rsidRPr="00CC30DD">
        <w:rPr>
          <w:rFonts w:cs="Times New Roman"/>
          <w:highlight w:val="white"/>
          <w:lang w:val="en-US"/>
        </w:rPr>
        <w:t xml:space="preserve"> sets </w:t>
      </w:r>
      <w:r w:rsidR="007A7A78" w:rsidRPr="00CC30DD">
        <w:rPr>
          <w:rFonts w:cs="Times New Roman"/>
          <w:highlight w:val="white"/>
          <w:lang w:val="en-US"/>
        </w:rPr>
        <w:t>could have been used.</w:t>
      </w:r>
      <w:r w:rsidR="00DB4D39" w:rsidRPr="00CC30DD">
        <w:rPr>
          <w:rFonts w:cs="Times New Roman"/>
          <w:highlight w:val="white"/>
          <w:lang w:val="en-US"/>
        </w:rPr>
        <w:t xml:space="preserve"> It </w:t>
      </w:r>
      <w:r w:rsidR="007A7A78" w:rsidRPr="00CC30DD">
        <w:rPr>
          <w:rFonts w:cs="Times New Roman"/>
          <w:highlight w:val="white"/>
          <w:lang w:val="en-US"/>
        </w:rPr>
        <w:t xml:space="preserve">would have been </w:t>
      </w:r>
      <w:r w:rsidR="00DB4D39" w:rsidRPr="00CC30DD">
        <w:rPr>
          <w:rFonts w:cs="Times New Roman"/>
          <w:highlight w:val="white"/>
          <w:lang w:val="en-US"/>
        </w:rPr>
        <w:t xml:space="preserve">interesting to </w:t>
      </w:r>
      <w:r w:rsidR="00551BD3" w:rsidRPr="00CC30DD">
        <w:rPr>
          <w:rFonts w:cs="Times New Roman"/>
          <w:highlight w:val="white"/>
          <w:lang w:val="en-US"/>
        </w:rPr>
        <w:t xml:space="preserve">use </w:t>
      </w:r>
      <w:r w:rsidR="00DB4D39" w:rsidRPr="00CC30DD">
        <w:rPr>
          <w:rFonts w:cs="Times New Roman"/>
          <w:highlight w:val="white"/>
          <w:lang w:val="en-US"/>
        </w:rPr>
        <w:t>multiple feature sets</w:t>
      </w:r>
      <w:r w:rsidR="00F20C4A" w:rsidRPr="00CC30DD">
        <w:rPr>
          <w:rFonts w:cs="Times New Roman"/>
          <w:highlight w:val="white"/>
          <w:lang w:val="en-US"/>
        </w:rPr>
        <w:t xml:space="preserve"> – such as the features from </w:t>
      </w:r>
      <w:proofErr w:type="spellStart"/>
      <w:r w:rsidR="00F20C4A" w:rsidRPr="00CC30DD">
        <w:rPr>
          <w:rFonts w:cs="Times New Roman"/>
          <w:highlight w:val="white"/>
          <w:lang w:val="en-US"/>
        </w:rPr>
        <w:t>DigiVoice</w:t>
      </w:r>
      <w:proofErr w:type="spellEnd"/>
      <w:r w:rsidR="00D366C2" w:rsidRPr="00CC30DD">
        <w:rPr>
          <w:rFonts w:cs="Times New Roman"/>
          <w:highlight w:val="white"/>
          <w:lang w:val="en-US"/>
        </w:rPr>
        <w:t xml:space="preserve">, either </w:t>
      </w:r>
      <w:r w:rsidR="007A7A78" w:rsidRPr="00CC30DD">
        <w:rPr>
          <w:rFonts w:cs="Times New Roman"/>
          <w:highlight w:val="white"/>
          <w:lang w:val="en-US"/>
        </w:rPr>
        <w:t xml:space="preserve">in conjunction or </w:t>
      </w:r>
      <w:r w:rsidR="00D366C2" w:rsidRPr="00CC30DD">
        <w:rPr>
          <w:rFonts w:cs="Times New Roman"/>
          <w:highlight w:val="white"/>
          <w:lang w:val="en-US"/>
        </w:rPr>
        <w:t>for comparison</w:t>
      </w:r>
      <w:r w:rsidR="00F20C4A" w:rsidRPr="00CC30DD">
        <w:rPr>
          <w:rFonts w:cs="Times New Roman"/>
          <w:highlight w:val="white"/>
          <w:lang w:val="en-US"/>
        </w:rPr>
        <w:t xml:space="preserve"> </w:t>
      </w:r>
      <w:r w:rsidR="006E705E" w:rsidRPr="00CC30DD">
        <w:rPr>
          <w:rFonts w:cs="Times New Roman"/>
          <w:highlight w:val="white"/>
          <w:lang w:val="en-US"/>
        </w:rPr>
        <w:fldChar w:fldCharType="begin"/>
      </w:r>
      <w:r w:rsidR="006E705E" w:rsidRPr="00CC30DD">
        <w:rPr>
          <w:rFonts w:cs="Times New Roman"/>
          <w:highlight w:val="white"/>
          <w:lang w:val="en-US"/>
        </w:rPr>
        <w:instrText xml:space="preserve"> ADDIN ZOTERO_ITEM CSL_CITATION {"citationID":"k76HQ8J2","properties":{"formattedCitation":"(Zhang et al., 2019)","plainCitation":"(Zhang et al., 2019)","noteIndex":0},"citationItems":[{"id":502,"uris":["http://zotero.org/users/5126004/items/T5K7H86L"],"uri":["http://zotero.org/users/5126004/items/T5K7H86L"],"itemData":{"id":502,"type":"article-journal","abstract":"In recent years, data-driven models have enabled signiﬁcant advances in medicine. Simultaneously, voice has shown potential for analysis in precision medicine as a biomarker for screening illnesses. There has been a growing trend to pursue voice data to understand neuropsychiatric diseases. In this paper, we present DigiVoice, a comprehensive feature extraction and analysis pipeline for voice data. DigiVoice supports raw .WAV ﬁles and text transcriptions in order to analyze the entire content of voice. DigiVoice supports feature extraction including acoustic, natural language, linguistic complexity, and semantic coherence features. DigiVoice also supports machine learning capabilities including data visualization, feature selection, feature transformation, and modeling. To our knowledge, DigiVoice provides the most comprehensive voice feature set for data analysis to date. With DigiVoice, we plan to accelerate research to correlate voice biomarkers with illness to enable data-driven treatment. We have worked closely with our industry partner, NeuroLex Laboratories, to make voice computing open source and accessible. DigiVoice enables researchers to leverage our technology across the domains of voice computing and precision medicine without domain-speciﬁc expertise. Our work allows any researchers to use voice as a biomarker in their past, current, or future studies.","container-title":"arXiv:1906.07222 [cs, eess]","language":"en","note":"arXiv: 1906.07222","source":"arXiv.org","title":"DigiVoice: Voice Biomarker Featurization and Analysis Pipeline","title-short":"DigiVoice","URL":"http://arxiv.org/abs/1906.07222","author":[{"family":"Zhang","given":"Larry"},{"family":"Chen","given":"Xiaotong"},{"family":"Vakil","given":"Abbad"},{"family":"Byott","given":"Ali"},{"family":"Ghomi","given":"Reza Hosseini"}],"accessed":{"date-parts":[["2020",12,12]]},"issued":{"date-parts":[["2019",6,18]]}}}],"schema":"https://github.com/citation-style-language/schema/raw/master/csl-citation.json"} </w:instrText>
      </w:r>
      <w:r w:rsidR="006E705E" w:rsidRPr="00CC30DD">
        <w:rPr>
          <w:rFonts w:cs="Times New Roman"/>
          <w:highlight w:val="white"/>
          <w:lang w:val="en-US"/>
        </w:rPr>
        <w:fldChar w:fldCharType="separate"/>
      </w:r>
      <w:r w:rsidR="006E705E" w:rsidRPr="00CC30DD">
        <w:rPr>
          <w:rFonts w:cs="Times New Roman"/>
          <w:highlight w:val="white"/>
          <w:lang w:val="en-US"/>
        </w:rPr>
        <w:t>(Zhang et al., 2019)</w:t>
      </w:r>
      <w:r w:rsidR="006E705E" w:rsidRPr="00CC30DD">
        <w:rPr>
          <w:rFonts w:cs="Times New Roman"/>
          <w:highlight w:val="white"/>
          <w:lang w:val="en-US"/>
        </w:rPr>
        <w:fldChar w:fldCharType="end"/>
      </w:r>
      <w:r w:rsidR="006E705E" w:rsidRPr="00CC30DD">
        <w:rPr>
          <w:rFonts w:cs="Times New Roman"/>
          <w:highlight w:val="white"/>
          <w:lang w:val="en-US"/>
        </w:rPr>
        <w:t>.</w:t>
      </w:r>
      <w:r w:rsidR="00AD521E" w:rsidRPr="00CC30DD">
        <w:rPr>
          <w:rFonts w:cs="Times New Roman"/>
          <w:highlight w:val="white"/>
          <w:lang w:val="en-US"/>
        </w:rPr>
        <w:t xml:space="preserve"> </w:t>
      </w:r>
    </w:p>
    <w:p w14:paraId="3924C49A" w14:textId="5CC707DC" w:rsidR="004E7F2E" w:rsidRPr="00CC30DD" w:rsidRDefault="009E352E" w:rsidP="006F4023">
      <w:pPr>
        <w:spacing w:line="360" w:lineRule="auto"/>
        <w:rPr>
          <w:rFonts w:cs="Times New Roman"/>
          <w:highlight w:val="white"/>
          <w:lang w:val="en-US"/>
        </w:rPr>
      </w:pPr>
      <w:r w:rsidRPr="00CC30DD">
        <w:rPr>
          <w:rFonts w:cs="Times New Roman"/>
          <w:i/>
          <w:iCs/>
          <w:highlight w:val="white"/>
          <w:lang w:val="en-US"/>
        </w:rPr>
        <w:t xml:space="preserve">3) Partitioning. </w:t>
      </w:r>
      <w:r w:rsidR="002A1AEE" w:rsidRPr="00CC30DD">
        <w:rPr>
          <w:rFonts w:cs="Times New Roman"/>
          <w:highlight w:val="white"/>
          <w:lang w:val="en-US"/>
        </w:rPr>
        <w:t>This study</w:t>
      </w:r>
      <w:r w:rsidR="005D32B8" w:rsidRPr="00CC30DD">
        <w:rPr>
          <w:rFonts w:cs="Times New Roman"/>
          <w:highlight w:val="white"/>
          <w:lang w:val="en-US"/>
        </w:rPr>
        <w:t xml:space="preserve"> </w:t>
      </w:r>
      <w:r w:rsidR="00633A5E" w:rsidRPr="00CC30DD">
        <w:rPr>
          <w:rFonts w:cs="Times New Roman"/>
          <w:highlight w:val="white"/>
          <w:lang w:val="en-US"/>
        </w:rPr>
        <w:t>was roughly balanced on sex and diagnos</w:t>
      </w:r>
      <w:r w:rsidR="00637C5E" w:rsidRPr="00CC30DD">
        <w:rPr>
          <w:rFonts w:cs="Times New Roman"/>
          <w:highlight w:val="white"/>
          <w:lang w:val="en-US"/>
        </w:rPr>
        <w:t>i</w:t>
      </w:r>
      <w:r w:rsidR="00633A5E" w:rsidRPr="00CC30DD">
        <w:rPr>
          <w:rFonts w:cs="Times New Roman"/>
          <w:highlight w:val="white"/>
          <w:lang w:val="en-US"/>
        </w:rPr>
        <w:t>s</w:t>
      </w:r>
      <w:r w:rsidR="00747389" w:rsidRPr="00CC30DD">
        <w:rPr>
          <w:rFonts w:cs="Times New Roman"/>
          <w:highlight w:val="white"/>
          <w:lang w:val="en-US"/>
        </w:rPr>
        <w:t xml:space="preserve">. </w:t>
      </w:r>
      <w:r w:rsidR="00762871" w:rsidRPr="00CC30DD">
        <w:rPr>
          <w:rFonts w:cs="Times New Roman"/>
          <w:highlight w:val="white"/>
          <w:lang w:val="en-US"/>
        </w:rPr>
        <w:t>The holdout s</w:t>
      </w:r>
      <w:r w:rsidR="00345AA7" w:rsidRPr="00CC30DD">
        <w:rPr>
          <w:rFonts w:cs="Times New Roman"/>
          <w:highlight w:val="white"/>
          <w:lang w:val="en-US"/>
        </w:rPr>
        <w:t xml:space="preserve">et </w:t>
      </w:r>
      <w:r w:rsidR="00C336EA" w:rsidRPr="00CC30DD">
        <w:rPr>
          <w:rFonts w:cs="Times New Roman"/>
          <w:highlight w:val="white"/>
          <w:lang w:val="en-US"/>
        </w:rPr>
        <w:t xml:space="preserve">included </w:t>
      </w:r>
      <w:r w:rsidR="00345AA7" w:rsidRPr="00CC30DD">
        <w:rPr>
          <w:rFonts w:cs="Times New Roman"/>
          <w:highlight w:val="white"/>
          <w:lang w:val="en-US"/>
        </w:rPr>
        <w:t xml:space="preserve">enough male (N = 194) and female recordings (N = 180) to allow for insights into whether the </w:t>
      </w:r>
      <w:r w:rsidR="00052F8C" w:rsidRPr="00CC30DD">
        <w:rPr>
          <w:rFonts w:cs="Times New Roman"/>
          <w:highlight w:val="white"/>
          <w:lang w:val="en-US"/>
        </w:rPr>
        <w:t xml:space="preserve">slightly fewer numbers of females in the </w:t>
      </w:r>
      <w:r w:rsidR="008C2C11" w:rsidRPr="00CC30DD">
        <w:rPr>
          <w:rFonts w:cs="Times New Roman"/>
          <w:highlight w:val="white"/>
          <w:lang w:val="en-US"/>
        </w:rPr>
        <w:t xml:space="preserve">training data </w:t>
      </w:r>
      <w:r w:rsidR="00345AA7" w:rsidRPr="00CC30DD">
        <w:rPr>
          <w:rFonts w:cs="Times New Roman"/>
          <w:highlight w:val="white"/>
          <w:lang w:val="en-US"/>
        </w:rPr>
        <w:t>confounded the results.</w:t>
      </w:r>
      <w:r w:rsidR="000D7EF1" w:rsidRPr="00CC30DD">
        <w:rPr>
          <w:rFonts w:cs="Times New Roman"/>
          <w:highlight w:val="white"/>
          <w:lang w:val="en-US"/>
        </w:rPr>
        <w:t xml:space="preserve"> As discussed in 4.1.1 </w:t>
      </w:r>
      <w:r w:rsidR="00271CB7" w:rsidRPr="00CC30DD">
        <w:rPr>
          <w:rFonts w:cs="Times New Roman"/>
          <w:highlight w:val="white"/>
          <w:lang w:val="en-US"/>
        </w:rPr>
        <w:t xml:space="preserve">the model was </w:t>
      </w:r>
      <w:r w:rsidR="00D14A1A" w:rsidRPr="00CC30DD">
        <w:rPr>
          <w:rFonts w:cs="Times New Roman"/>
          <w:highlight w:val="white"/>
          <w:lang w:val="en-US"/>
        </w:rPr>
        <w:t>unbiased</w:t>
      </w:r>
      <w:r w:rsidR="00271CB7" w:rsidRPr="00CC30DD">
        <w:rPr>
          <w:rFonts w:cs="Times New Roman"/>
          <w:highlight w:val="white"/>
          <w:lang w:val="en-US"/>
        </w:rPr>
        <w:t xml:space="preserve"> in terms of sex</w:t>
      </w:r>
      <w:r w:rsidR="000D7EF1" w:rsidRPr="00CC30DD">
        <w:rPr>
          <w:rFonts w:cs="Times New Roman"/>
          <w:highlight w:val="white"/>
          <w:lang w:val="en-US"/>
        </w:rPr>
        <w:t>.</w:t>
      </w:r>
      <w:r w:rsidR="004B07F8" w:rsidRPr="00CC30DD">
        <w:rPr>
          <w:rFonts w:cs="Times New Roman"/>
          <w:highlight w:val="white"/>
          <w:lang w:val="en-US"/>
        </w:rPr>
        <w:t xml:space="preserve"> The original study was </w:t>
      </w:r>
      <w:r w:rsidR="0006279C" w:rsidRPr="00CC30DD">
        <w:rPr>
          <w:rFonts w:cs="Times New Roman"/>
          <w:highlight w:val="white"/>
          <w:lang w:val="en-US"/>
        </w:rPr>
        <w:t>balanced but</w:t>
      </w:r>
      <w:r w:rsidR="00C924DB" w:rsidRPr="00CC30DD">
        <w:rPr>
          <w:rFonts w:cs="Times New Roman"/>
          <w:highlight w:val="white"/>
          <w:lang w:val="en-US"/>
        </w:rPr>
        <w:t xml:space="preserve"> offered no information on potential bias.</w:t>
      </w:r>
    </w:p>
    <w:p w14:paraId="49ED8CBE" w14:textId="384F0058" w:rsidR="008D1A62" w:rsidRPr="00CC30DD" w:rsidRDefault="0054229B" w:rsidP="006F4023">
      <w:pPr>
        <w:spacing w:line="360" w:lineRule="auto"/>
        <w:rPr>
          <w:rFonts w:cs="Times New Roman"/>
          <w:highlight w:val="white"/>
          <w:lang w:val="en-US"/>
        </w:rPr>
      </w:pPr>
      <w:r w:rsidRPr="00CC30DD">
        <w:rPr>
          <w:rFonts w:cs="Times New Roman"/>
          <w:i/>
          <w:iCs/>
          <w:highlight w:val="white"/>
          <w:lang w:val="en-US"/>
        </w:rPr>
        <w:t>4) Feature scaling.</w:t>
      </w:r>
      <w:r w:rsidRPr="00CC30DD">
        <w:rPr>
          <w:rFonts w:cs="Times New Roman"/>
          <w:highlight w:val="white"/>
          <w:lang w:val="en-US"/>
        </w:rPr>
        <w:t xml:space="preserve"> </w:t>
      </w:r>
      <w:r w:rsidR="00824BCC" w:rsidRPr="00CC30DD">
        <w:rPr>
          <w:rFonts w:cs="Times New Roman"/>
          <w:highlight w:val="white"/>
          <w:lang w:val="en-US"/>
        </w:rPr>
        <w:t xml:space="preserve">Feature were scaled using </w:t>
      </w:r>
      <w:r w:rsidR="00AE5ED5" w:rsidRPr="00CC30DD">
        <w:rPr>
          <w:rFonts w:cs="Times New Roman"/>
          <w:highlight w:val="white"/>
          <w:lang w:val="en-US"/>
        </w:rPr>
        <w:t>a min-max normalization.</w:t>
      </w:r>
      <w:r w:rsidR="002B3C88" w:rsidRPr="00CC30DD">
        <w:rPr>
          <w:rFonts w:cs="Times New Roman"/>
          <w:highlight w:val="white"/>
          <w:lang w:val="en-US"/>
        </w:rPr>
        <w:t xml:space="preserve"> Alternatively, standardiz</w:t>
      </w:r>
      <w:r w:rsidR="00652706" w:rsidRPr="00CC30DD">
        <w:rPr>
          <w:rFonts w:cs="Times New Roman"/>
          <w:highlight w:val="white"/>
          <w:lang w:val="en-US"/>
        </w:rPr>
        <w:t xml:space="preserve">ation could have been utilized </w:t>
      </w:r>
      <w:r w:rsidR="003437B2" w:rsidRPr="00CC30DD">
        <w:rPr>
          <w:rFonts w:cs="Times New Roman"/>
          <w:highlight w:val="white"/>
          <w:lang w:val="en-US"/>
        </w:rPr>
        <w:t xml:space="preserve">to be less </w:t>
      </w:r>
      <w:r w:rsidR="002B3C88" w:rsidRPr="00CC30DD">
        <w:rPr>
          <w:rFonts w:cs="Times New Roman"/>
          <w:highlight w:val="white"/>
          <w:lang w:val="en-US"/>
        </w:rPr>
        <w:t>affected by outliers</w:t>
      </w:r>
      <w:r w:rsidR="008F60F8" w:rsidRPr="00CC30DD">
        <w:rPr>
          <w:rFonts w:cs="Times New Roman"/>
          <w:highlight w:val="white"/>
          <w:lang w:val="en-US"/>
        </w:rPr>
        <w:t>, since standardization uses standard deviatio</w:t>
      </w:r>
      <w:r w:rsidR="007A2887" w:rsidRPr="00CC30DD">
        <w:rPr>
          <w:rFonts w:cs="Times New Roman"/>
          <w:highlight w:val="white"/>
          <w:lang w:val="en-US"/>
        </w:rPr>
        <w:t>n as opposed to max</w:t>
      </w:r>
      <w:r w:rsidR="002D0E30" w:rsidRPr="00CC30DD">
        <w:rPr>
          <w:rFonts w:cs="Times New Roman"/>
          <w:highlight w:val="white"/>
          <w:lang w:val="en-US"/>
        </w:rPr>
        <w:t>-</w:t>
      </w:r>
      <w:r w:rsidR="007A2887" w:rsidRPr="00CC30DD">
        <w:rPr>
          <w:rFonts w:cs="Times New Roman"/>
          <w:highlight w:val="white"/>
          <w:lang w:val="en-US"/>
        </w:rPr>
        <w:t>min values</w:t>
      </w:r>
      <w:r w:rsidR="002B3C88" w:rsidRPr="00CC30DD">
        <w:rPr>
          <w:rFonts w:cs="Times New Roman"/>
          <w:highlight w:val="white"/>
          <w:lang w:val="en-US"/>
        </w:rPr>
        <w:t xml:space="preserve">. </w:t>
      </w:r>
      <w:r w:rsidR="00AE5ED5" w:rsidRPr="00CC30DD">
        <w:rPr>
          <w:rFonts w:cs="Times New Roman"/>
          <w:highlight w:val="white"/>
          <w:lang w:val="en-US"/>
        </w:rPr>
        <w:t xml:space="preserve">The scaling of both the training and holdout set </w:t>
      </w:r>
      <w:r w:rsidR="00965A73" w:rsidRPr="00CC30DD">
        <w:rPr>
          <w:rFonts w:cs="Times New Roman"/>
          <w:highlight w:val="white"/>
          <w:lang w:val="en-US"/>
        </w:rPr>
        <w:t xml:space="preserve">solely </w:t>
      </w:r>
      <w:r w:rsidR="00AE5ED5" w:rsidRPr="00CC30DD">
        <w:rPr>
          <w:rFonts w:cs="Times New Roman"/>
          <w:highlight w:val="white"/>
          <w:lang w:val="en-US"/>
        </w:rPr>
        <w:t xml:space="preserve">used </w:t>
      </w:r>
      <w:r w:rsidR="00965A73" w:rsidRPr="00CC30DD">
        <w:rPr>
          <w:rFonts w:cs="Times New Roman"/>
          <w:highlight w:val="white"/>
          <w:lang w:val="en-US"/>
        </w:rPr>
        <w:t xml:space="preserve">information </w:t>
      </w:r>
      <w:r w:rsidR="00AE5ED5" w:rsidRPr="00CC30DD">
        <w:rPr>
          <w:rFonts w:cs="Times New Roman"/>
          <w:highlight w:val="white"/>
          <w:lang w:val="en-US"/>
        </w:rPr>
        <w:t xml:space="preserve">from the training set to </w:t>
      </w:r>
      <w:r w:rsidR="00F21118" w:rsidRPr="00CC30DD">
        <w:rPr>
          <w:rFonts w:cs="Times New Roman"/>
          <w:highlight w:val="white"/>
          <w:lang w:val="en-US"/>
        </w:rPr>
        <w:t>avoid overfitting</w:t>
      </w:r>
      <w:r w:rsidR="00B620D2" w:rsidRPr="00CC30DD">
        <w:rPr>
          <w:rFonts w:cs="Times New Roman"/>
          <w:highlight w:val="white"/>
          <w:lang w:val="en-US"/>
        </w:rPr>
        <w:t xml:space="preserve"> </w:t>
      </w:r>
      <w:r w:rsidR="00B620D2" w:rsidRPr="00CC30DD">
        <w:rPr>
          <w:rFonts w:cs="Times New Roman"/>
          <w:highlight w:val="white"/>
          <w:lang w:val="en-US"/>
        </w:rPr>
        <w:fldChar w:fldCharType="begin"/>
      </w:r>
      <w:r w:rsidR="00B620D2" w:rsidRPr="00CC30DD">
        <w:rPr>
          <w:rFonts w:cs="Times New Roman"/>
          <w:highlight w:val="white"/>
          <w:lang w:val="en-US"/>
        </w:rPr>
        <w:instrText xml:space="preserve"> ADDIN ZOTERO_ITEM CSL_CITATION {"citationID":"67vNsFgc","properties":{"formattedCitation":"(G\\uc0\\u233{}ron, 2019; Myrianthous, 2020; Vabalas et al., 2019)","plainCitation":"(Géron, 2019; Myrianthous, 2020; Vabalas et al., 2019)","noteIndex":0},"citationItems":[{"id":486,"uris":["http://zotero.org/users/5126004/items/7D4MUFV6"],"uri":["http://zotero.org/users/5126004/items/7D4MUFV6"],"itemData":{"id":486,"type":"chapter","container-title":"Hands-on machine learning with Scikit-Learn, Keras, and TensorFlow: Concepts, tools, and techniques to build intelligent systems","page":"69-70","publisher":"O'Reilly Media","source":"Google Scholar","title":"Feature scaling","URL":"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author":[{"family":"Géron","given":"Aurélien"}],"issued":{"date-parts":[["2019"]]}}},{"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B620D2" w:rsidRPr="00CC30DD">
        <w:rPr>
          <w:rFonts w:cs="Times New Roman"/>
          <w:highlight w:val="white"/>
          <w:lang w:val="en-US"/>
        </w:rPr>
        <w:fldChar w:fldCharType="separate"/>
      </w:r>
      <w:r w:rsidR="00B620D2" w:rsidRPr="00CC30DD">
        <w:rPr>
          <w:rFonts w:cs="Times New Roman"/>
          <w:szCs w:val="24"/>
          <w:lang w:val="en-US"/>
        </w:rPr>
        <w:t>(Géron, 2019; Myrianthous, 2020; Vabalas et al., 2019)</w:t>
      </w:r>
      <w:r w:rsidR="00B620D2" w:rsidRPr="00CC30DD">
        <w:rPr>
          <w:rFonts w:cs="Times New Roman"/>
          <w:highlight w:val="white"/>
          <w:lang w:val="en-US"/>
        </w:rPr>
        <w:fldChar w:fldCharType="end"/>
      </w:r>
      <w:r w:rsidR="00B51C71" w:rsidRPr="00CC30DD">
        <w:rPr>
          <w:rFonts w:cs="Times New Roman"/>
          <w:highlight w:val="white"/>
          <w:lang w:val="en-US"/>
        </w:rPr>
        <w:t>.</w:t>
      </w:r>
      <w:r w:rsidR="002A0CD0" w:rsidRPr="00CC30DD">
        <w:rPr>
          <w:rFonts w:cs="Times New Roman"/>
          <w:highlight w:val="white"/>
          <w:lang w:val="en-US"/>
        </w:rPr>
        <w:t xml:space="preserve"> </w:t>
      </w:r>
      <w:r w:rsidR="00AE5ED5" w:rsidRPr="00CC30DD">
        <w:rPr>
          <w:rFonts w:cs="Times New Roman"/>
          <w:highlight w:val="white"/>
          <w:lang w:val="en-US"/>
        </w:rPr>
        <w:t xml:space="preserve">As no information was provided in the original paper, it is unclear whether </w:t>
      </w:r>
      <w:r w:rsidR="00E5355B" w:rsidRPr="00CC30DD">
        <w:rPr>
          <w:rFonts w:cs="Times New Roman"/>
          <w:highlight w:val="white"/>
          <w:lang w:val="en-US"/>
        </w:rPr>
        <w:t>they scaled similarly. They might have scaled prior to the cross-validation that they used</w:t>
      </w:r>
      <w:r w:rsidR="00EC4432" w:rsidRPr="00CC30DD">
        <w:rPr>
          <w:rFonts w:cs="Times New Roman"/>
          <w:highlight w:val="white"/>
          <w:lang w:val="en-US"/>
        </w:rPr>
        <w:t xml:space="preserve"> – allowing for overfitting -</w:t>
      </w:r>
      <w:r w:rsidR="00E5355B" w:rsidRPr="00CC30DD">
        <w:rPr>
          <w:rFonts w:cs="Times New Roman"/>
          <w:highlight w:val="white"/>
          <w:lang w:val="en-US"/>
        </w:rPr>
        <w:t xml:space="preserve"> </w:t>
      </w:r>
      <w:r w:rsidR="00EC4432" w:rsidRPr="00CC30DD">
        <w:rPr>
          <w:rFonts w:cs="Times New Roman"/>
          <w:highlight w:val="white"/>
          <w:lang w:val="en-US"/>
        </w:rPr>
        <w:t xml:space="preserve">or </w:t>
      </w:r>
      <w:r w:rsidR="00B620D2" w:rsidRPr="00CC30DD">
        <w:rPr>
          <w:rFonts w:cs="Times New Roman"/>
          <w:highlight w:val="white"/>
          <w:lang w:val="en-US"/>
        </w:rPr>
        <w:t xml:space="preserve">instead </w:t>
      </w:r>
      <w:r w:rsidR="00E5355B" w:rsidRPr="00CC30DD">
        <w:rPr>
          <w:rFonts w:cs="Times New Roman"/>
          <w:highlight w:val="white"/>
          <w:lang w:val="en-US"/>
        </w:rPr>
        <w:t xml:space="preserve">within </w:t>
      </w:r>
      <w:r w:rsidR="00AE5ED5" w:rsidRPr="00CC30DD">
        <w:rPr>
          <w:rFonts w:cs="Times New Roman"/>
          <w:highlight w:val="white"/>
          <w:lang w:val="en-US"/>
        </w:rPr>
        <w:t>each step of the cross-validation</w:t>
      </w:r>
      <w:r w:rsidR="00EC4432" w:rsidRPr="00CC30DD">
        <w:rPr>
          <w:rFonts w:cs="Times New Roman"/>
          <w:highlight w:val="white"/>
          <w:lang w:val="en-US"/>
        </w:rPr>
        <w:t>.</w:t>
      </w:r>
      <w:r w:rsidR="009B289E" w:rsidRPr="00CC30DD">
        <w:rPr>
          <w:rFonts w:cs="Times New Roman"/>
          <w:highlight w:val="white"/>
          <w:lang w:val="en-US"/>
        </w:rPr>
        <w:t xml:space="preserve"> Given the former option p</w:t>
      </w:r>
      <w:r w:rsidR="00AE5ED5" w:rsidRPr="00CC30DD">
        <w:rPr>
          <w:rFonts w:cs="Times New Roman"/>
          <w:highlight w:val="white"/>
          <w:lang w:val="en-US"/>
        </w:rPr>
        <w:t xml:space="preserve">erformance would </w:t>
      </w:r>
      <w:r w:rsidR="006C4756" w:rsidRPr="00CC30DD">
        <w:rPr>
          <w:rFonts w:cs="Times New Roman"/>
          <w:highlight w:val="white"/>
          <w:lang w:val="en-US"/>
        </w:rPr>
        <w:t xml:space="preserve">appear </w:t>
      </w:r>
      <w:r w:rsidR="00AE5ED5" w:rsidRPr="00CC30DD">
        <w:rPr>
          <w:rFonts w:cs="Times New Roman"/>
          <w:highlight w:val="white"/>
          <w:lang w:val="en-US"/>
        </w:rPr>
        <w:t xml:space="preserve">better, but </w:t>
      </w:r>
      <w:r w:rsidR="00582D06" w:rsidRPr="00CC30DD">
        <w:rPr>
          <w:rFonts w:cs="Times New Roman"/>
          <w:highlight w:val="white"/>
          <w:lang w:val="en-US"/>
        </w:rPr>
        <w:t xml:space="preserve">it </w:t>
      </w:r>
      <w:r w:rsidR="00AE5ED5" w:rsidRPr="00CC30DD">
        <w:rPr>
          <w:rFonts w:cs="Times New Roman"/>
          <w:highlight w:val="white"/>
          <w:lang w:val="en-US"/>
        </w:rPr>
        <w:t xml:space="preserve">would </w:t>
      </w:r>
      <w:r w:rsidR="006C4756" w:rsidRPr="00CC30DD">
        <w:rPr>
          <w:rFonts w:cs="Times New Roman"/>
          <w:highlight w:val="white"/>
          <w:lang w:val="en-US"/>
        </w:rPr>
        <w:t xml:space="preserve">more poorly </w:t>
      </w:r>
      <w:r w:rsidR="00AE5ED5" w:rsidRPr="00CC30DD">
        <w:rPr>
          <w:rFonts w:cs="Times New Roman"/>
          <w:highlight w:val="white"/>
          <w:lang w:val="en-US"/>
        </w:rPr>
        <w:t>reflect out-of-sample performance</w:t>
      </w:r>
      <w:r w:rsidR="00F70D08" w:rsidRPr="00CC30DD">
        <w:rPr>
          <w:rFonts w:cs="Times New Roman"/>
          <w:highlight w:val="white"/>
          <w:lang w:val="en-US"/>
        </w:rPr>
        <w:t>.</w:t>
      </w:r>
    </w:p>
    <w:p w14:paraId="0F9C2474" w14:textId="3B606090" w:rsidR="00A844D1" w:rsidRPr="00CC30DD" w:rsidRDefault="0054229B" w:rsidP="00380263">
      <w:pPr>
        <w:spacing w:line="360" w:lineRule="auto"/>
        <w:rPr>
          <w:rFonts w:cs="Times New Roman"/>
          <w:lang w:val="en-US"/>
        </w:rPr>
      </w:pPr>
      <w:r w:rsidRPr="00CC30DD">
        <w:rPr>
          <w:rFonts w:cs="Times New Roman"/>
          <w:i/>
          <w:iCs/>
          <w:highlight w:val="white"/>
          <w:lang w:val="en-US"/>
        </w:rPr>
        <w:t>5) Feature selection.</w:t>
      </w:r>
      <w:r w:rsidR="00A710E0" w:rsidRPr="00CC30DD">
        <w:rPr>
          <w:rFonts w:cs="Times New Roman"/>
          <w:highlight w:val="white"/>
          <w:lang w:val="en-US"/>
        </w:rPr>
        <w:t xml:space="preserve"> </w:t>
      </w:r>
      <w:r w:rsidR="00D3086E" w:rsidRPr="00CC30DD">
        <w:rPr>
          <w:rFonts w:cs="Times New Roman"/>
          <w:highlight w:val="white"/>
          <w:lang w:val="en-US"/>
        </w:rPr>
        <w:t>Feature selection was</w:t>
      </w:r>
      <w:r w:rsidR="009C6369" w:rsidRPr="00CC30DD">
        <w:rPr>
          <w:rFonts w:cs="Times New Roman"/>
          <w:highlight w:val="white"/>
          <w:lang w:val="en-US"/>
        </w:rPr>
        <w:t xml:space="preserve"> </w:t>
      </w:r>
      <w:r w:rsidR="001A004B" w:rsidRPr="00CC30DD">
        <w:rPr>
          <w:rFonts w:cs="Times New Roman"/>
          <w:highlight w:val="white"/>
          <w:lang w:val="en-US"/>
        </w:rPr>
        <w:t xml:space="preserve">in both the original and in this replication </w:t>
      </w:r>
      <w:r w:rsidR="009C6369" w:rsidRPr="00CC30DD">
        <w:rPr>
          <w:rFonts w:cs="Times New Roman"/>
          <w:highlight w:val="white"/>
          <w:lang w:val="en-US"/>
        </w:rPr>
        <w:t>carried out using only information from the training set</w:t>
      </w:r>
      <w:r w:rsidR="002B6C9C" w:rsidRPr="00CC30DD">
        <w:rPr>
          <w:rFonts w:cs="Times New Roman"/>
          <w:highlight w:val="white"/>
          <w:lang w:val="en-US"/>
        </w:rPr>
        <w:t xml:space="preserve"> </w:t>
      </w:r>
      <w:r w:rsidR="001A004B" w:rsidRPr="00CC30DD">
        <w:rPr>
          <w:rFonts w:cs="Times New Roman"/>
          <w:highlight w:val="white"/>
          <w:lang w:val="en-US"/>
        </w:rPr>
        <w:t xml:space="preserve">which avoided </w:t>
      </w:r>
      <w:r w:rsidR="001C211C" w:rsidRPr="00CC30DD">
        <w:rPr>
          <w:rFonts w:cs="Times New Roman"/>
          <w:highlight w:val="white"/>
          <w:lang w:val="en-US"/>
        </w:rPr>
        <w:t>overfitting</w:t>
      </w:r>
      <w:r w:rsidR="001A004B" w:rsidRPr="00CC30DD">
        <w:rPr>
          <w:rFonts w:cs="Times New Roman"/>
          <w:highlight w:val="white"/>
          <w:lang w:val="en-US"/>
        </w:rPr>
        <w:t xml:space="preserve"> – a measure </w:t>
      </w:r>
      <w:r w:rsidR="00EB52F6" w:rsidRPr="00CC30DD">
        <w:rPr>
          <w:rFonts w:cs="Times New Roman"/>
          <w:highlight w:val="white"/>
          <w:lang w:val="en-US"/>
        </w:rPr>
        <w:t xml:space="preserve">often </w:t>
      </w:r>
      <w:r w:rsidR="001A004B" w:rsidRPr="00CC30DD">
        <w:rPr>
          <w:rFonts w:cs="Times New Roman"/>
          <w:highlight w:val="white"/>
          <w:lang w:val="en-US"/>
        </w:rPr>
        <w:t xml:space="preserve">neglected </w:t>
      </w:r>
      <w:r w:rsidR="00EB52F6" w:rsidRPr="00CC30DD">
        <w:rPr>
          <w:rFonts w:cs="Times New Roman"/>
          <w:highlight w:val="white"/>
          <w:lang w:val="en-US"/>
        </w:rPr>
        <w:t xml:space="preserve">within this field </w:t>
      </w:r>
      <w:r w:rsidR="00EB52F6" w:rsidRPr="00CC30DD">
        <w:rPr>
          <w:rFonts w:cs="Times New Roman"/>
          <w:highlight w:val="white"/>
          <w:lang w:val="en-US"/>
        </w:rPr>
        <w:fldChar w:fldCharType="begin"/>
      </w:r>
      <w:r w:rsidR="00EB52F6" w:rsidRPr="00CC30DD">
        <w:rPr>
          <w:rFonts w:cs="Times New Roman"/>
          <w:highlight w:val="white"/>
          <w:lang w:val="en-US"/>
        </w:rPr>
        <w:instrText xml:space="preserve"> ADDIN ZOTERO_ITEM CSL_CITATION {"citationID":"VFJl7yhz","properties":{"formattedCitation":"(Vabalas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B52F6" w:rsidRPr="00CC30DD">
        <w:rPr>
          <w:rFonts w:cs="Times New Roman"/>
          <w:highlight w:val="white"/>
          <w:lang w:val="en-US"/>
        </w:rPr>
        <w:fldChar w:fldCharType="separate"/>
      </w:r>
      <w:r w:rsidR="00EB52F6" w:rsidRPr="00CC30DD">
        <w:rPr>
          <w:rFonts w:cs="Times New Roman"/>
          <w:highlight w:val="white"/>
          <w:lang w:val="en-US"/>
        </w:rPr>
        <w:t>(Vabalas et al., 2019)</w:t>
      </w:r>
      <w:r w:rsidR="00EB52F6" w:rsidRPr="00CC30DD">
        <w:rPr>
          <w:rFonts w:cs="Times New Roman"/>
          <w:highlight w:val="white"/>
          <w:lang w:val="en-US"/>
        </w:rPr>
        <w:fldChar w:fldCharType="end"/>
      </w:r>
      <w:r w:rsidR="005A3C1A" w:rsidRPr="00CC30DD">
        <w:rPr>
          <w:rFonts w:cs="Times New Roman"/>
          <w:highlight w:val="white"/>
          <w:lang w:val="en-US"/>
        </w:rPr>
        <w:t>.</w:t>
      </w:r>
      <w:r w:rsidR="00952D14" w:rsidRPr="00CC30DD">
        <w:rPr>
          <w:rFonts w:cs="Times New Roman"/>
          <w:highlight w:val="white"/>
          <w:lang w:val="en-US"/>
        </w:rPr>
        <w:t xml:space="preserve"> </w:t>
      </w:r>
      <w:r w:rsidR="00A710E0" w:rsidRPr="00CC30DD">
        <w:rPr>
          <w:rFonts w:cs="Times New Roman"/>
          <w:highlight w:val="white"/>
          <w:lang w:val="en-US"/>
        </w:rPr>
        <w:t>LASSO regularization</w:t>
      </w:r>
      <w:r w:rsidR="00D356A1" w:rsidRPr="00CC30DD">
        <w:rPr>
          <w:rFonts w:cs="Times New Roman"/>
          <w:highlight w:val="white"/>
          <w:lang w:val="en-US"/>
        </w:rPr>
        <w:t xml:space="preserve"> and Principal Component Analysis (PCA)</w:t>
      </w:r>
      <w:r w:rsidR="005755CD" w:rsidRPr="00CC30DD">
        <w:rPr>
          <w:rFonts w:cs="Times New Roman"/>
          <w:highlight w:val="white"/>
          <w:lang w:val="en-US"/>
        </w:rPr>
        <w:t xml:space="preserve"> which was utilized</w:t>
      </w:r>
      <w:r w:rsidR="00D356A1" w:rsidRPr="00CC30DD">
        <w:rPr>
          <w:rFonts w:cs="Times New Roman"/>
          <w:highlight w:val="white"/>
          <w:lang w:val="en-US"/>
        </w:rPr>
        <w:t xml:space="preserve"> in this replication and the original study respectively ha</w:t>
      </w:r>
      <w:r w:rsidR="00D356A1" w:rsidRPr="00CC30DD">
        <w:rPr>
          <w:rFonts w:cs="Times New Roman"/>
          <w:lang w:val="en-US"/>
        </w:rPr>
        <w:t>ve</w:t>
      </w:r>
      <w:r w:rsidR="009E2B0A" w:rsidRPr="00CC30DD">
        <w:rPr>
          <w:rFonts w:cs="Times New Roman"/>
          <w:lang w:val="en-US"/>
        </w:rPr>
        <w:t xml:space="preserve"> </w:t>
      </w:r>
      <w:r w:rsidR="006919AD" w:rsidRPr="00CC30DD">
        <w:rPr>
          <w:rFonts w:cs="Times New Roman"/>
          <w:lang w:val="en-US"/>
        </w:rPr>
        <w:t xml:space="preserve">been </w:t>
      </w:r>
      <w:r w:rsidR="001E49FD" w:rsidRPr="00CC30DD">
        <w:rPr>
          <w:rFonts w:cs="Times New Roman"/>
          <w:lang w:val="en-US"/>
        </w:rPr>
        <w:t xml:space="preserve">found to be </w:t>
      </w:r>
      <w:r w:rsidR="007D7F1C" w:rsidRPr="00CC30DD">
        <w:rPr>
          <w:rFonts w:cs="Times New Roman"/>
          <w:lang w:val="en-US"/>
        </w:rPr>
        <w:t xml:space="preserve">similar in performance, </w:t>
      </w:r>
      <w:r w:rsidR="00A710E0" w:rsidRPr="00CC30DD">
        <w:rPr>
          <w:rFonts w:cs="Times New Roman"/>
          <w:lang w:val="en-US"/>
        </w:rPr>
        <w:t xml:space="preserve">with great improvements of classification algorithms </w:t>
      </w:r>
      <w:r w:rsidR="00A710E0" w:rsidRPr="00CC30DD">
        <w:rPr>
          <w:rFonts w:cs="Times New Roman"/>
          <w:lang w:val="en-US"/>
        </w:rPr>
        <w:fldChar w:fldCharType="begin"/>
      </w:r>
      <w:r w:rsidR="0042125A" w:rsidRPr="00CC30DD">
        <w:rPr>
          <w:rFonts w:cs="Times New Roman"/>
          <w:lang w:val="en-US"/>
        </w:rPr>
        <w:instrText xml:space="preserve"> ADDIN ZOTERO_ITEM CSL_CITATION {"citationID":"oL4CrKsj","properties":{"formattedCitation":"(Abdi &amp; Williams, 2010; Sun et al., 2019)","plainCitation":"(Abdi &amp; Williams, 2010; Sun et al., 2019)","noteIndex":0},"citationItems":[{"id":492,"uris":["http://zotero.org/users/5126004/items/4NCHUR79"],"uri":["http://zotero.org/users/5126004/items/4NCHUR79"],"itemData":{"id":492,"type":"article-journal","container-title":"Wiley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sidR="00A710E0" w:rsidRPr="00CC30DD">
        <w:rPr>
          <w:rFonts w:cs="Times New Roman"/>
          <w:lang w:val="en-US"/>
        </w:rPr>
        <w:fldChar w:fldCharType="separate"/>
      </w:r>
      <w:r w:rsidR="0042125A" w:rsidRPr="00CC30DD">
        <w:rPr>
          <w:rFonts w:cs="Times New Roman"/>
          <w:lang w:val="en-US"/>
        </w:rPr>
        <w:t>(Abdi &amp; Williams, 2010; Sun et al., 2019)</w:t>
      </w:r>
      <w:r w:rsidR="00A710E0" w:rsidRPr="00CC30DD">
        <w:rPr>
          <w:rFonts w:cs="Times New Roman"/>
          <w:lang w:val="en-US"/>
        </w:rPr>
        <w:fldChar w:fldCharType="end"/>
      </w:r>
      <w:r w:rsidR="005755CD" w:rsidRPr="00CC30DD">
        <w:rPr>
          <w:rFonts w:cs="Times New Roman"/>
          <w:lang w:val="en-US"/>
        </w:rPr>
        <w:t>.</w:t>
      </w:r>
      <w:r w:rsidR="0019111F" w:rsidRPr="00CC30DD">
        <w:rPr>
          <w:rFonts w:cs="Times New Roman"/>
          <w:lang w:val="en-US"/>
        </w:rPr>
        <w:t xml:space="preserve"> Given that they perform similarly, it is unlikely that all variation in performance between the studies can be attributed to feature selection technique.</w:t>
      </w:r>
      <w:r w:rsidR="002E77AF" w:rsidRPr="00CC30DD">
        <w:rPr>
          <w:rFonts w:cs="Times New Roman"/>
          <w:lang w:val="en-US"/>
        </w:rPr>
        <w:t xml:space="preserve"> I</w:t>
      </w:r>
      <w:r w:rsidR="002E77AF" w:rsidRPr="00CC30DD">
        <w:rPr>
          <w:rFonts w:eastAsia="Times New Roman" w:cs="Times New Roman"/>
          <w:lang w:val="en-US"/>
        </w:rPr>
        <w:t>f the method for using the acoustic features from ‘</w:t>
      </w:r>
      <w:proofErr w:type="spellStart"/>
      <w:r w:rsidR="002E77AF" w:rsidRPr="00CC30DD">
        <w:rPr>
          <w:rFonts w:eastAsia="Times New Roman" w:cs="Times New Roman"/>
          <w:lang w:val="en-US"/>
        </w:rPr>
        <w:t>emobase</w:t>
      </w:r>
      <w:proofErr w:type="spellEnd"/>
      <w:r w:rsidR="002E77AF" w:rsidRPr="00CC30DD">
        <w:rPr>
          <w:rFonts w:eastAsia="Times New Roman" w:cs="Times New Roman"/>
          <w:lang w:val="en-US"/>
        </w:rPr>
        <w:t>’ for classification truly is robust and reliable, then either should – at least in theory - work.</w:t>
      </w:r>
      <w:r w:rsidR="00380263" w:rsidRPr="00CC30DD">
        <w:rPr>
          <w:rFonts w:cs="Times New Roman"/>
          <w:lang w:val="en-US"/>
        </w:rPr>
        <w:t xml:space="preserve"> </w:t>
      </w:r>
      <w:r w:rsidR="00862DAB" w:rsidRPr="00CC30DD">
        <w:rPr>
          <w:rFonts w:cs="Times New Roman"/>
          <w:lang w:val="en-US"/>
        </w:rPr>
        <w:t xml:space="preserve">For this </w:t>
      </w:r>
      <w:r w:rsidR="00862DAB" w:rsidRPr="00CC30DD">
        <w:rPr>
          <w:rFonts w:cs="Times New Roman"/>
          <w:lang w:val="en-US"/>
        </w:rPr>
        <w:lastRenderedPageBreak/>
        <w:t>paper, i</w:t>
      </w:r>
      <w:r w:rsidR="00380263" w:rsidRPr="00CC30DD">
        <w:rPr>
          <w:rFonts w:cs="Times New Roman"/>
          <w:lang w:val="en-US"/>
        </w:rPr>
        <w:t xml:space="preserve">t </w:t>
      </w:r>
      <w:r w:rsidR="00862DAB" w:rsidRPr="00CC30DD">
        <w:rPr>
          <w:rFonts w:cs="Times New Roman"/>
          <w:lang w:val="en-US"/>
        </w:rPr>
        <w:t xml:space="preserve">could have been informative </w:t>
      </w:r>
      <w:r w:rsidR="00380263" w:rsidRPr="00CC30DD">
        <w:rPr>
          <w:rFonts w:cs="Times New Roman"/>
          <w:lang w:val="en-US"/>
        </w:rPr>
        <w:t xml:space="preserve">to explore PCA and </w:t>
      </w:r>
      <w:r w:rsidR="00E74563" w:rsidRPr="00CC30DD">
        <w:rPr>
          <w:rFonts w:cs="Times New Roman"/>
          <w:lang w:val="en-US"/>
        </w:rPr>
        <w:t xml:space="preserve">the many </w:t>
      </w:r>
      <w:r w:rsidR="00380263" w:rsidRPr="00CC30DD">
        <w:rPr>
          <w:rFonts w:cs="Times New Roman"/>
          <w:lang w:val="en-US"/>
        </w:rPr>
        <w:t xml:space="preserve">other techniques </w:t>
      </w:r>
      <w:r w:rsidR="00862DAB" w:rsidRPr="00CC30DD">
        <w:rPr>
          <w:rFonts w:cs="Times New Roman"/>
          <w:lang w:val="en-US"/>
        </w:rPr>
        <w:t>and compare their performance to shed light on this topic</w:t>
      </w:r>
      <w:commentRangeStart w:id="63"/>
      <w:r w:rsidR="00862DAB" w:rsidRPr="00CC30DD">
        <w:rPr>
          <w:rFonts w:cs="Times New Roman"/>
          <w:lang w:val="en-US"/>
        </w:rPr>
        <w:t>.</w:t>
      </w:r>
      <w:r w:rsidR="00380263" w:rsidRPr="00CC30DD">
        <w:rPr>
          <w:rFonts w:cs="Times New Roman"/>
          <w:lang w:val="en-US"/>
        </w:rPr>
        <w:t xml:space="preserve"> </w:t>
      </w:r>
      <w:commentRangeEnd w:id="63"/>
      <w:r w:rsidR="002B3466">
        <w:rPr>
          <w:rStyle w:val="CommentReference"/>
        </w:rPr>
        <w:commentReference w:id="63"/>
      </w:r>
    </w:p>
    <w:p w14:paraId="463EF5CE" w14:textId="6495BD51" w:rsidR="00C34B98" w:rsidRPr="00CC30DD" w:rsidRDefault="003D780A" w:rsidP="006F4023">
      <w:pPr>
        <w:spacing w:line="360" w:lineRule="auto"/>
        <w:rPr>
          <w:rFonts w:cs="Times New Roman"/>
          <w:highlight w:val="white"/>
          <w:lang w:val="en-US"/>
        </w:rPr>
      </w:pPr>
      <w:r w:rsidRPr="00CC30DD">
        <w:rPr>
          <w:rFonts w:cs="Times New Roman"/>
          <w:i/>
          <w:iCs/>
          <w:highlight w:val="white"/>
          <w:lang w:val="en-US"/>
        </w:rPr>
        <w:t xml:space="preserve">6, 7, 8) Model training, </w:t>
      </w:r>
      <w:r w:rsidR="0067766F" w:rsidRPr="00CC30DD">
        <w:rPr>
          <w:rFonts w:cs="Times New Roman"/>
          <w:i/>
          <w:iCs/>
          <w:highlight w:val="white"/>
          <w:lang w:val="en-US"/>
        </w:rPr>
        <w:t>tuning and validation</w:t>
      </w:r>
      <w:r w:rsidR="00393622" w:rsidRPr="00CC30DD">
        <w:rPr>
          <w:rFonts w:cs="Times New Roman"/>
          <w:i/>
          <w:iCs/>
          <w:highlight w:val="white"/>
          <w:lang w:val="en-US"/>
        </w:rPr>
        <w:t>.</w:t>
      </w:r>
      <w:r w:rsidR="003469E5" w:rsidRPr="00CC30DD">
        <w:rPr>
          <w:rFonts w:cs="Times New Roman"/>
          <w:highlight w:val="white"/>
          <w:lang w:val="en-US"/>
        </w:rPr>
        <w:t xml:space="preserve"> </w:t>
      </w:r>
      <w:r w:rsidR="00BA336E" w:rsidRPr="00CC30DD">
        <w:rPr>
          <w:rFonts w:cs="Times New Roman"/>
          <w:highlight w:val="white"/>
          <w:lang w:val="en-US"/>
        </w:rPr>
        <w:t>SVM linear kernel</w:t>
      </w:r>
      <w:r w:rsidR="005927C7" w:rsidRPr="00CC30DD">
        <w:rPr>
          <w:rFonts w:cs="Times New Roman"/>
          <w:highlight w:val="white"/>
          <w:lang w:val="en-US"/>
        </w:rPr>
        <w:t xml:space="preserve"> </w:t>
      </w:r>
      <w:r w:rsidR="00D635E4" w:rsidRPr="00CC30DD">
        <w:rPr>
          <w:rFonts w:cs="Times New Roman"/>
          <w:highlight w:val="white"/>
          <w:lang w:val="en-US"/>
        </w:rPr>
        <w:t xml:space="preserve">models were utilized </w:t>
      </w:r>
      <w:r w:rsidR="00447413" w:rsidRPr="00CC30DD">
        <w:rPr>
          <w:rFonts w:cs="Times New Roman"/>
          <w:highlight w:val="white"/>
          <w:lang w:val="en-US"/>
        </w:rPr>
        <w:t>in both the replication and the original study</w:t>
      </w:r>
      <w:r w:rsidR="00D635E4" w:rsidRPr="00CC30DD">
        <w:rPr>
          <w:rFonts w:cs="Times New Roman"/>
          <w:highlight w:val="white"/>
          <w:lang w:val="en-US"/>
        </w:rPr>
        <w:t>.</w:t>
      </w:r>
      <w:r w:rsidR="009E0F11" w:rsidRPr="00CC30DD">
        <w:rPr>
          <w:rFonts w:cs="Times New Roman"/>
          <w:highlight w:val="white"/>
          <w:lang w:val="en-US"/>
        </w:rPr>
        <w:t xml:space="preserve"> </w:t>
      </w:r>
      <w:r w:rsidR="00BB1100" w:rsidRPr="00CC30DD">
        <w:rPr>
          <w:rFonts w:cs="Times New Roman"/>
          <w:highlight w:val="white"/>
          <w:lang w:val="en-US"/>
        </w:rPr>
        <w:t>However, the use of an ensemble model was different</w:t>
      </w:r>
      <w:r w:rsidR="00473442" w:rsidRPr="00CC30DD">
        <w:rPr>
          <w:rFonts w:cs="Times New Roman"/>
          <w:highlight w:val="white"/>
          <w:lang w:val="en-US"/>
        </w:rPr>
        <w:t>.</w:t>
      </w:r>
      <w:commentRangeStart w:id="64"/>
      <w:r w:rsidR="00473442" w:rsidRPr="00CC30DD">
        <w:rPr>
          <w:rFonts w:cs="Times New Roman"/>
          <w:highlight w:val="white"/>
          <w:lang w:val="en-US"/>
        </w:rPr>
        <w:t xml:space="preserve"> </w:t>
      </w:r>
      <w:r w:rsidR="00214DE7" w:rsidRPr="00CC30DD">
        <w:rPr>
          <w:rFonts w:cs="Times New Roman"/>
          <w:highlight w:val="white"/>
          <w:lang w:val="en-US"/>
        </w:rPr>
        <w:t xml:space="preserve">Combining or utilizing multiple models </w:t>
      </w:r>
      <w:r w:rsidR="00BF6275" w:rsidRPr="00CC30DD">
        <w:rPr>
          <w:rFonts w:cs="Times New Roman"/>
          <w:highlight w:val="white"/>
          <w:lang w:val="en-US"/>
        </w:rPr>
        <w:t>with</w:t>
      </w:r>
      <w:r w:rsidR="00E52C74" w:rsidRPr="00CC30DD">
        <w:rPr>
          <w:rFonts w:cs="Times New Roman"/>
          <w:highlight w:val="white"/>
          <w:lang w:val="en-US"/>
        </w:rPr>
        <w:t xml:space="preserve">in a single </w:t>
      </w:r>
      <w:r w:rsidR="00214DE7" w:rsidRPr="00CC30DD">
        <w:rPr>
          <w:rFonts w:cs="Times New Roman"/>
          <w:highlight w:val="white"/>
          <w:lang w:val="en-US"/>
        </w:rPr>
        <w:t>model has been seen to have benefits</w:t>
      </w:r>
      <w:r w:rsidR="00E52C74" w:rsidRPr="00CC30DD">
        <w:rPr>
          <w:rFonts w:cs="Times New Roman"/>
          <w:highlight w:val="white"/>
          <w:lang w:val="en-US"/>
        </w:rPr>
        <w:t xml:space="preserve"> for performance</w:t>
      </w:r>
      <w:r w:rsidR="008C38C0" w:rsidRPr="00CC30DD">
        <w:rPr>
          <w:rFonts w:cs="Times New Roman"/>
          <w:highlight w:val="white"/>
          <w:lang w:val="en-US"/>
        </w:rPr>
        <w:t xml:space="preserve"> and generalizability</w:t>
      </w:r>
      <w:r w:rsidR="00E52C74" w:rsidRPr="00CC30DD">
        <w:rPr>
          <w:rFonts w:cs="Times New Roman"/>
          <w:highlight w:val="white"/>
          <w:lang w:val="en-US"/>
        </w:rPr>
        <w:t xml:space="preserve"> </w:t>
      </w:r>
      <w:commentRangeEnd w:id="64"/>
      <w:r w:rsidR="002B3466">
        <w:rPr>
          <w:rStyle w:val="CommentReference"/>
        </w:rPr>
        <w:commentReference w:id="64"/>
      </w:r>
      <w:r w:rsidR="00E52C74" w:rsidRPr="00CC30DD">
        <w:rPr>
          <w:rFonts w:cs="Times New Roman"/>
          <w:highlight w:val="white"/>
          <w:lang w:val="en-US"/>
        </w:rPr>
        <w:fldChar w:fldCharType="begin"/>
      </w:r>
      <w:r w:rsidR="00AC7CD5" w:rsidRPr="00CC30DD">
        <w:rPr>
          <w:rFonts w:cs="Times New Roman"/>
          <w:highlight w:val="white"/>
          <w:lang w:val="en-US"/>
        </w:rPr>
        <w:instrText xml:space="preserve"> ADDIN ZOTERO_ITEM CSL_CITATION {"citationID":"ug8r9B0B","properties":{"formattedCitation":"(Buracas &amp; Albright, 1994; Hong &amp; Page, 2004; Sechidis, 2020; Tang et al., 2006)","plainCitation":"(Buracas &amp; Albright, 1994; Hong &amp; Page, 2004; Sechidis, 2020; Tang et al., 2006)","noteIndex":0},"citationItems":[{"id":638,"uris":["http://zotero.org/users/5126004/items/XZRZY7FQ"],"uri":["http://zotero.org/users/5126004/items/XZRZY7FQ"],"itemData":{"id":638,"type":"paper-conference","container-title":"Advances in Neural Information Processing Systems","page":"969–976","publisher":"Morgan-Kaufmann","source":"Neural Information Processing Systems","title":"The Role of MT Neuron Receptive Field Surrounds in Computing Object Shape from Velocity Fields","URL":"https://proceedings.neurips.cc/paper/1993/file/ede7e2b6d13a41ddf9f4bdef84fdc737-Paper.pdf","volume":"6","author":[{"family":"Buracas","given":"G."},{"family":"Albright","given":"T."}],"editor":[{"family":"Cowan","given":"J."},{"family":"Tesauro","given":"G."},{"family":"Alspector","given":"J."}],"accessed":{"date-parts":[["2020",12,17]]},"issued":{"date-parts":[["1994"]]}}},{"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E."}],"issued":{"date-parts":[["2004",11,16]]}}},{"id":641,"uris":["http://zotero.org/users/5126004/items/TQ7GN7NS"],"uri":["http://zotero.org/users/5126004/items/TQ7GN7NS"],"itemData":{"id":641,"type":"speech","title":"A Machine Learning perspective on the emotional content of Parkinsonian speech","URL":"https://www.youtube.com/watch?v=X-8V8FT-M78&amp;feature=emb_title&amp;ab_channel=AppliedMachineLearningDays","author":[{"family":"Sechidis","given":"Konstantinos"}],"accessed":{"date-parts":[["2020",12,17]]},"issued":{"date-parts":[["2020",3,5]]}}},{"id":463,"uris":["http://zotero.org/users/5126004/items/SUKZGCCX"],"uri":["http://zotero.org/users/5126004/items/SUKZGCCX"],"itemData":{"id":463,"type":"article-journal","container-title":"Machine learning","issue":"1","note":"publisher: Springer","page":"247–271","source":"Google Scholar","title":"An analysis of diversity measures","volume":"65","author":[{"family":"Tang","given":"E. Ke"},{"family":"Suganthan","given":"Ponnuthurai N."},{"family":"Yao","given":"Xin"}],"issued":{"date-parts":[["2006"]]}}}],"schema":"https://github.com/citation-style-language/schema/raw/master/csl-citation.json"} </w:instrText>
      </w:r>
      <w:r w:rsidR="00E52C74" w:rsidRPr="00CC30DD">
        <w:rPr>
          <w:rFonts w:cs="Times New Roman"/>
          <w:highlight w:val="white"/>
          <w:lang w:val="en-US"/>
        </w:rPr>
        <w:fldChar w:fldCharType="separate"/>
      </w:r>
      <w:r w:rsidR="00AC7CD5" w:rsidRPr="00CC30DD">
        <w:rPr>
          <w:rFonts w:cs="Times New Roman"/>
          <w:highlight w:val="white"/>
          <w:lang w:val="en-US"/>
        </w:rPr>
        <w:t>(</w:t>
      </w:r>
      <w:proofErr w:type="spellStart"/>
      <w:r w:rsidR="00AC7CD5" w:rsidRPr="00CC30DD">
        <w:rPr>
          <w:rFonts w:cs="Times New Roman"/>
          <w:highlight w:val="white"/>
          <w:lang w:val="en-US"/>
        </w:rPr>
        <w:t>Buracas</w:t>
      </w:r>
      <w:proofErr w:type="spellEnd"/>
      <w:r w:rsidR="00AC7CD5" w:rsidRPr="00CC30DD">
        <w:rPr>
          <w:rFonts w:cs="Times New Roman"/>
          <w:highlight w:val="white"/>
          <w:lang w:val="en-US"/>
        </w:rPr>
        <w:t xml:space="preserve"> &amp; Albright, 1994; Hong &amp; Page, 2004; Sechidis, 2020; Tang et al., 2006)</w:t>
      </w:r>
      <w:r w:rsidR="00E52C74" w:rsidRPr="00CC30DD">
        <w:rPr>
          <w:rFonts w:cs="Times New Roman"/>
          <w:highlight w:val="white"/>
          <w:lang w:val="en-US"/>
        </w:rPr>
        <w:fldChar w:fldCharType="end"/>
      </w:r>
      <w:r w:rsidR="00F71871" w:rsidRPr="00CC30DD">
        <w:rPr>
          <w:rFonts w:cs="Times New Roman"/>
          <w:highlight w:val="white"/>
          <w:lang w:val="en-US"/>
        </w:rPr>
        <w:t>.</w:t>
      </w:r>
      <w:r w:rsidR="001241E9" w:rsidRPr="00CC30DD">
        <w:rPr>
          <w:rFonts w:cs="Times New Roman"/>
          <w:highlight w:val="white"/>
          <w:lang w:val="en-US"/>
        </w:rPr>
        <w:t xml:space="preserve"> The ensemble model can be hypothesized to give more robust results</w:t>
      </w:r>
      <w:r w:rsidR="00396820" w:rsidRPr="00CC30DD">
        <w:rPr>
          <w:rFonts w:cs="Times New Roman"/>
          <w:highlight w:val="white"/>
          <w:lang w:val="en-US"/>
        </w:rPr>
        <w:t xml:space="preserve">, but </w:t>
      </w:r>
      <w:r w:rsidR="006A13EB" w:rsidRPr="00CC30DD">
        <w:rPr>
          <w:rFonts w:cs="Times New Roman"/>
          <w:highlight w:val="white"/>
          <w:lang w:val="en-US"/>
        </w:rPr>
        <w:t xml:space="preserve">given it was only tested on a single </w:t>
      </w:r>
      <w:r w:rsidR="0005207D" w:rsidRPr="00CC30DD">
        <w:rPr>
          <w:rFonts w:cs="Times New Roman"/>
          <w:highlight w:val="white"/>
          <w:lang w:val="en-US"/>
        </w:rPr>
        <w:t xml:space="preserve">test </w:t>
      </w:r>
      <w:r w:rsidR="006A13EB" w:rsidRPr="00CC30DD">
        <w:rPr>
          <w:rFonts w:cs="Times New Roman"/>
          <w:highlight w:val="white"/>
          <w:lang w:val="en-US"/>
        </w:rPr>
        <w:t>set</w:t>
      </w:r>
      <w:r w:rsidR="00344838" w:rsidRPr="00CC30DD">
        <w:rPr>
          <w:rFonts w:cs="Times New Roman"/>
          <w:highlight w:val="white"/>
          <w:lang w:val="en-US"/>
        </w:rPr>
        <w:t xml:space="preserve"> this </w:t>
      </w:r>
      <w:r w:rsidR="00C70459" w:rsidRPr="00CC30DD">
        <w:rPr>
          <w:rFonts w:cs="Times New Roman"/>
          <w:highlight w:val="white"/>
          <w:lang w:val="en-US"/>
        </w:rPr>
        <w:t>speculation would require further testing across datasets</w:t>
      </w:r>
      <w:r w:rsidR="00233701" w:rsidRPr="00CC30DD">
        <w:rPr>
          <w:rFonts w:cs="Times New Roman"/>
          <w:highlight w:val="white"/>
          <w:lang w:val="en-US"/>
        </w:rPr>
        <w:t>.</w:t>
      </w:r>
    </w:p>
    <w:p w14:paraId="64813026" w14:textId="689DC2E3" w:rsidR="00233992" w:rsidRPr="00CC30DD" w:rsidRDefault="00393622" w:rsidP="00ED1E1A">
      <w:pPr>
        <w:spacing w:line="360" w:lineRule="auto"/>
        <w:rPr>
          <w:rFonts w:cs="Times New Roman"/>
          <w:lang w:val="en-US"/>
        </w:rPr>
      </w:pPr>
      <w:r w:rsidRPr="00CC30DD">
        <w:rPr>
          <w:rFonts w:cs="Times New Roman"/>
          <w:i/>
          <w:iCs/>
          <w:highlight w:val="white"/>
          <w:lang w:val="en-US"/>
        </w:rPr>
        <w:t xml:space="preserve">9) </w:t>
      </w:r>
      <w:r w:rsidR="006A2F06" w:rsidRPr="00CC30DD">
        <w:rPr>
          <w:rFonts w:cs="Times New Roman"/>
          <w:i/>
          <w:iCs/>
          <w:highlight w:val="white"/>
          <w:lang w:val="en-US"/>
        </w:rPr>
        <w:t>Testing</w:t>
      </w:r>
      <w:r w:rsidRPr="00CC30DD">
        <w:rPr>
          <w:rFonts w:cs="Times New Roman"/>
          <w:i/>
          <w:iCs/>
          <w:highlight w:val="white"/>
          <w:lang w:val="en-US"/>
        </w:rPr>
        <w:t>.</w:t>
      </w:r>
      <w:r w:rsidR="00DA57C8" w:rsidRPr="00CC30DD">
        <w:rPr>
          <w:rFonts w:cs="Times New Roman"/>
          <w:highlight w:val="white"/>
          <w:lang w:val="en-US"/>
        </w:rPr>
        <w:t xml:space="preserve"> </w:t>
      </w:r>
      <w:r w:rsidR="00A90C7C" w:rsidRPr="00CC30DD">
        <w:rPr>
          <w:rFonts w:cs="Times New Roman"/>
          <w:highlight w:val="white"/>
          <w:lang w:val="en-US"/>
        </w:rPr>
        <w:t>Testing</w:t>
      </w:r>
      <w:r w:rsidR="00160006" w:rsidRPr="00CC30DD">
        <w:rPr>
          <w:rFonts w:cs="Times New Roman"/>
          <w:highlight w:val="white"/>
          <w:lang w:val="en-US"/>
        </w:rPr>
        <w:t xml:space="preserve"> of the models was similarly carried out in this replication and the original. </w:t>
      </w:r>
      <w:r w:rsidR="00273CA2" w:rsidRPr="00CC30DD">
        <w:rPr>
          <w:rFonts w:cs="Times New Roman"/>
          <w:highlight w:val="white"/>
          <w:lang w:val="en-US"/>
        </w:rPr>
        <w:t>D</w:t>
      </w:r>
      <w:r w:rsidR="008B7F9D" w:rsidRPr="00CC30DD">
        <w:rPr>
          <w:rFonts w:cs="Times New Roman"/>
          <w:highlight w:val="white"/>
          <w:lang w:val="en-US"/>
        </w:rPr>
        <w:t xml:space="preserve">iscussion of result </w:t>
      </w:r>
      <w:r w:rsidR="00876B74" w:rsidRPr="00CC30DD">
        <w:rPr>
          <w:rFonts w:cs="Times New Roman"/>
          <w:highlight w:val="white"/>
          <w:lang w:val="en-US"/>
        </w:rPr>
        <w:t xml:space="preserve">has been </w:t>
      </w:r>
      <w:r w:rsidR="00CF390F" w:rsidRPr="00CC30DD">
        <w:rPr>
          <w:rFonts w:cs="Times New Roman"/>
          <w:highlight w:val="white"/>
          <w:lang w:val="en-US"/>
        </w:rPr>
        <w:t xml:space="preserve">provided </w:t>
      </w:r>
      <w:r w:rsidR="00A20CD7" w:rsidRPr="00CC30DD">
        <w:rPr>
          <w:rFonts w:cs="Times New Roman"/>
          <w:highlight w:val="white"/>
          <w:lang w:val="en-US"/>
        </w:rPr>
        <w:t xml:space="preserve">in </w:t>
      </w:r>
      <w:r w:rsidR="008B7F9D" w:rsidRPr="00CC30DD">
        <w:rPr>
          <w:rFonts w:cs="Times New Roman"/>
          <w:highlight w:val="white"/>
          <w:lang w:val="en-US"/>
        </w:rPr>
        <w:t>section 4.1.</w:t>
      </w:r>
      <w:r w:rsidR="00A24D45" w:rsidRPr="00CC30DD">
        <w:rPr>
          <w:rFonts w:cs="Times New Roman"/>
          <w:highlight w:val="white"/>
          <w:lang w:val="en-US"/>
        </w:rPr>
        <w:t xml:space="preserve"> </w:t>
      </w:r>
      <w:r w:rsidR="00F13224" w:rsidRPr="00CC30DD">
        <w:rPr>
          <w:rFonts w:cs="Times New Roman"/>
          <w:highlight w:val="white"/>
          <w:lang w:val="en-US"/>
        </w:rPr>
        <w:t>Supplementary metrics could have been provided.</w:t>
      </w:r>
      <w:r w:rsidR="00A24D45" w:rsidRPr="00CC30DD">
        <w:rPr>
          <w:rFonts w:cs="Times New Roman"/>
          <w:highlight w:val="white"/>
          <w:lang w:val="en-US"/>
        </w:rPr>
        <w:t xml:space="preserve"> ROC-curves</w:t>
      </w:r>
      <w:r w:rsidR="00D56BE0" w:rsidRPr="00CC30DD">
        <w:rPr>
          <w:rFonts w:cs="Times New Roman"/>
          <w:highlight w:val="white"/>
          <w:lang w:val="en-US"/>
        </w:rPr>
        <w:t xml:space="preserve"> </w:t>
      </w:r>
      <w:r w:rsidR="00F13224" w:rsidRPr="00CC30DD">
        <w:rPr>
          <w:rFonts w:cs="Times New Roman"/>
          <w:highlight w:val="white"/>
          <w:lang w:val="en-US"/>
        </w:rPr>
        <w:t xml:space="preserve">show </w:t>
      </w:r>
      <w:r w:rsidR="0036028E" w:rsidRPr="00CC30DD">
        <w:rPr>
          <w:rFonts w:cs="Times New Roman"/>
          <w:highlight w:val="white"/>
          <w:lang w:val="en-US"/>
        </w:rPr>
        <w:t xml:space="preserve">the tradeoff between </w:t>
      </w:r>
      <w:r w:rsidR="001137F2" w:rsidRPr="00CC30DD">
        <w:rPr>
          <w:rFonts w:cs="Times New Roman"/>
          <w:highlight w:val="white"/>
          <w:lang w:val="en-US"/>
        </w:rPr>
        <w:t>false positives and false negatives</w:t>
      </w:r>
      <w:r w:rsidR="0036028E" w:rsidRPr="00CC30DD">
        <w:rPr>
          <w:rFonts w:cs="Times New Roman"/>
          <w:highlight w:val="white"/>
          <w:lang w:val="en-US"/>
        </w:rPr>
        <w:t xml:space="preserve"> at different </w:t>
      </w:r>
      <w:r w:rsidR="00D56BE0" w:rsidRPr="00CC30DD">
        <w:rPr>
          <w:rFonts w:cs="Times New Roman"/>
          <w:highlight w:val="white"/>
          <w:lang w:val="en-US"/>
        </w:rPr>
        <w:t xml:space="preserve">classification </w:t>
      </w:r>
      <w:r w:rsidR="0036028E" w:rsidRPr="00CC30DD">
        <w:rPr>
          <w:rFonts w:cs="Times New Roman"/>
          <w:highlight w:val="white"/>
          <w:lang w:val="en-US"/>
        </w:rPr>
        <w:t>thresholds</w:t>
      </w:r>
      <w:r w:rsidR="00673B56" w:rsidRPr="00CC30DD">
        <w:rPr>
          <w:rFonts w:cs="Times New Roman"/>
          <w:lang w:val="en-US"/>
        </w:rPr>
        <w:t xml:space="preserve"> – knowledge </w:t>
      </w:r>
      <w:r w:rsidR="00C377A3" w:rsidRPr="00CC30DD">
        <w:rPr>
          <w:rFonts w:cs="Times New Roman"/>
          <w:lang w:val="en-US"/>
        </w:rPr>
        <w:t xml:space="preserve">that is important to know before applying such models </w:t>
      </w:r>
      <w:r w:rsidR="00673B56" w:rsidRPr="00CC30DD">
        <w:rPr>
          <w:rFonts w:cs="Times New Roman"/>
          <w:lang w:val="en-US"/>
        </w:rPr>
        <w:t>clinical</w:t>
      </w:r>
      <w:r w:rsidR="00C377A3" w:rsidRPr="00CC30DD">
        <w:rPr>
          <w:rFonts w:cs="Times New Roman"/>
          <w:lang w:val="en-US"/>
        </w:rPr>
        <w:t>ly</w:t>
      </w:r>
      <w:r w:rsidR="00673B56" w:rsidRPr="00CC30DD">
        <w:rPr>
          <w:rFonts w:cs="Times New Roman"/>
          <w:lang w:val="en-US"/>
        </w:rPr>
        <w:t>.</w:t>
      </w:r>
      <w:r w:rsidR="008E4742" w:rsidRPr="00CC30DD">
        <w:rPr>
          <w:rFonts w:cs="Times New Roman"/>
          <w:lang w:val="en-US"/>
        </w:rPr>
        <w:t xml:space="preserve"> Given that </w:t>
      </w:r>
      <w:r w:rsidR="00DF65D0" w:rsidRPr="00CC30DD">
        <w:rPr>
          <w:rFonts w:cs="Times New Roman"/>
          <w:lang w:val="en-US"/>
        </w:rPr>
        <w:t xml:space="preserve">research has not yet established the </w:t>
      </w:r>
      <w:r w:rsidR="003D629F" w:rsidRPr="00CC30DD">
        <w:rPr>
          <w:rFonts w:cs="Times New Roman"/>
          <w:lang w:val="en-US"/>
        </w:rPr>
        <w:t xml:space="preserve">generalizability </w:t>
      </w:r>
      <w:r w:rsidR="00BC2C42" w:rsidRPr="00CC30DD">
        <w:rPr>
          <w:rFonts w:cs="Times New Roman"/>
          <w:lang w:val="en-US"/>
        </w:rPr>
        <w:t xml:space="preserve">and </w:t>
      </w:r>
      <w:r w:rsidR="003D629F" w:rsidRPr="00CC30DD">
        <w:rPr>
          <w:rFonts w:cs="Times New Roman"/>
          <w:lang w:val="en-US"/>
        </w:rPr>
        <w:t>ecological validity</w:t>
      </w:r>
      <w:r w:rsidR="003E45DF" w:rsidRPr="00CC30DD">
        <w:rPr>
          <w:rFonts w:cs="Times New Roman"/>
          <w:lang w:val="en-US"/>
        </w:rPr>
        <w:t xml:space="preserve"> of these ML algorithms, </w:t>
      </w:r>
      <w:r w:rsidR="00480083" w:rsidRPr="00CC30DD">
        <w:rPr>
          <w:rFonts w:cs="Times New Roman"/>
          <w:lang w:val="en-US"/>
        </w:rPr>
        <w:t>they were deemed unnecessary</w:t>
      </w:r>
      <w:r w:rsidR="00997A10" w:rsidRPr="00CC30DD">
        <w:rPr>
          <w:rFonts w:cs="Times New Roman"/>
          <w:lang w:val="en-US"/>
        </w:rPr>
        <w:t xml:space="preserve"> and thus omitted</w:t>
      </w:r>
      <w:r w:rsidR="00480083" w:rsidRPr="00CC30DD">
        <w:rPr>
          <w:rFonts w:cs="Times New Roman"/>
          <w:lang w:val="en-US"/>
        </w:rPr>
        <w:t>.</w:t>
      </w:r>
      <w:r w:rsidR="003E45DF" w:rsidRPr="00CC30DD">
        <w:rPr>
          <w:rFonts w:cs="Times New Roman"/>
          <w:lang w:val="en-US"/>
        </w:rPr>
        <w:t xml:space="preserve"> </w:t>
      </w:r>
    </w:p>
    <w:p w14:paraId="16958342" w14:textId="34D1EDD7" w:rsidR="00ED7F50" w:rsidRPr="00CC30DD" w:rsidRDefault="00B42A6C" w:rsidP="006F4023">
      <w:pPr>
        <w:spacing w:line="360" w:lineRule="auto"/>
        <w:rPr>
          <w:rFonts w:cs="Times New Roman"/>
          <w:highlight w:val="white"/>
          <w:lang w:val="en-US"/>
        </w:rPr>
      </w:pPr>
      <w:r w:rsidRPr="00CC30DD">
        <w:rPr>
          <w:rFonts w:cs="Times New Roman"/>
          <w:highlight w:val="white"/>
          <w:lang w:val="en-US"/>
        </w:rPr>
        <w:t xml:space="preserve">In summary; </w:t>
      </w:r>
      <w:r w:rsidR="004D63B9" w:rsidRPr="00CC30DD">
        <w:rPr>
          <w:rFonts w:cs="Times New Roman"/>
          <w:highlight w:val="white"/>
          <w:lang w:val="en-US"/>
        </w:rPr>
        <w:t xml:space="preserve">this replication </w:t>
      </w:r>
      <w:r w:rsidR="0056091C" w:rsidRPr="00CC30DD">
        <w:rPr>
          <w:rFonts w:cs="Times New Roman"/>
          <w:highlight w:val="white"/>
          <w:lang w:val="en-US"/>
        </w:rPr>
        <w:t xml:space="preserve">is unlikely </w:t>
      </w:r>
      <w:r w:rsidR="006F4F2A" w:rsidRPr="00CC30DD">
        <w:rPr>
          <w:rFonts w:cs="Times New Roman"/>
          <w:highlight w:val="white"/>
          <w:lang w:val="en-US"/>
        </w:rPr>
        <w:t xml:space="preserve">to have been confounded by </w:t>
      </w:r>
      <w:r w:rsidR="00F17C35" w:rsidRPr="00CC30DD">
        <w:rPr>
          <w:rFonts w:cs="Times New Roman"/>
          <w:highlight w:val="white"/>
          <w:lang w:val="en-US"/>
        </w:rPr>
        <w:t xml:space="preserve">problems related to </w:t>
      </w:r>
      <w:r w:rsidR="005A4C86" w:rsidRPr="00CC30DD">
        <w:rPr>
          <w:rFonts w:cs="Times New Roman"/>
          <w:highlight w:val="white"/>
          <w:lang w:val="en-US"/>
        </w:rPr>
        <w:t xml:space="preserve">data, bias or overfitting. </w:t>
      </w:r>
      <w:r w:rsidR="00636524">
        <w:rPr>
          <w:rFonts w:cs="Times New Roman"/>
          <w:highlight w:val="white"/>
          <w:lang w:val="en-US"/>
        </w:rPr>
        <w:t xml:space="preserve">The difference in </w:t>
      </w:r>
      <w:r w:rsidR="000C5DF3" w:rsidRPr="00CC30DD">
        <w:rPr>
          <w:rFonts w:cs="Times New Roman"/>
          <w:highlight w:val="white"/>
          <w:lang w:val="en-US"/>
        </w:rPr>
        <w:t>performance</w:t>
      </w:r>
      <w:r w:rsidR="000116B9" w:rsidRPr="00CC30DD">
        <w:rPr>
          <w:rFonts w:cs="Times New Roman"/>
          <w:highlight w:val="white"/>
          <w:lang w:val="en-US"/>
        </w:rPr>
        <w:t xml:space="preserve"> </w:t>
      </w:r>
      <w:r w:rsidR="00636524">
        <w:rPr>
          <w:rFonts w:cs="Times New Roman"/>
          <w:highlight w:val="white"/>
          <w:lang w:val="en-US"/>
        </w:rPr>
        <w:t xml:space="preserve">between the studies </w:t>
      </w:r>
      <w:r w:rsidR="00EB1FBC">
        <w:rPr>
          <w:rFonts w:cs="Times New Roman"/>
          <w:highlight w:val="white"/>
          <w:lang w:val="en-US"/>
        </w:rPr>
        <w:t xml:space="preserve">further supports the notion that the research field suffers from robustness issues and low generalizability as a result </w:t>
      </w:r>
      <w:r w:rsidR="00EB1FBC">
        <w:rPr>
          <w:rFonts w:cs="Times New Roman"/>
          <w:highlight w:val="white"/>
          <w:lang w:val="en-US"/>
        </w:rPr>
        <w:fldChar w:fldCharType="begin"/>
      </w:r>
      <w:r w:rsidR="00EB1FBC">
        <w:rPr>
          <w:rFonts w:cs="Times New Roman"/>
          <w:highlight w:val="white"/>
          <w:lang w:val="en-US"/>
        </w:rPr>
        <w:instrText xml:space="preserve"> ADDIN ZOTERO_ITEM CSL_CITATION {"citationID":"As7AyXPj","properties":{"formattedCitation":"(Hitczenko et al., 2020; Vabalas et al., 2019)","plainCitation":"(Hitczenko et al., 2020; Vabalas et al., 2019)","noteIndex":0},"citationItems":[{"id":453,"uris":["http://zotero.org/users/5126004/items/7XPAVCQ6"],"uri":["http://zotero.org/users/5126004/items/7XPAVCQ6"],"itemData":{"id":453,"type":"article-journal","abstract":"Abstract.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B1FBC">
        <w:rPr>
          <w:rFonts w:cs="Times New Roman"/>
          <w:highlight w:val="white"/>
          <w:lang w:val="en-US"/>
        </w:rPr>
        <w:fldChar w:fldCharType="separate"/>
      </w:r>
      <w:r w:rsidR="00EB1FBC" w:rsidRPr="006C23DC">
        <w:rPr>
          <w:rFonts w:cs="Times New Roman"/>
          <w:highlight w:val="white"/>
          <w:lang w:val="en-US"/>
        </w:rPr>
        <w:t>(Hitczenko et al., 2020; Vabalas et al., 2019)</w:t>
      </w:r>
      <w:r w:rsidR="00EB1FBC">
        <w:rPr>
          <w:rFonts w:cs="Times New Roman"/>
          <w:highlight w:val="white"/>
          <w:lang w:val="en-US"/>
        </w:rPr>
        <w:fldChar w:fldCharType="end"/>
      </w:r>
      <w:r w:rsidR="00636524">
        <w:rPr>
          <w:rFonts w:cs="Times New Roman"/>
          <w:highlight w:val="white"/>
          <w:lang w:val="en-US"/>
        </w:rPr>
        <w:t xml:space="preserve">. The performance difference </w:t>
      </w:r>
      <w:r w:rsidR="000C5DF3" w:rsidRPr="00CC30DD">
        <w:rPr>
          <w:rFonts w:cs="Times New Roman"/>
          <w:highlight w:val="white"/>
          <w:lang w:val="en-US"/>
        </w:rPr>
        <w:t>is likely to be due to a) a difference in data</w:t>
      </w:r>
      <w:r w:rsidR="007D5A9C" w:rsidRPr="00CC30DD">
        <w:rPr>
          <w:rFonts w:cs="Times New Roman"/>
          <w:highlight w:val="white"/>
          <w:lang w:val="en-US"/>
        </w:rPr>
        <w:t xml:space="preserve">, </w:t>
      </w:r>
      <w:r w:rsidR="000C5DF3" w:rsidRPr="00CC30DD">
        <w:rPr>
          <w:rFonts w:cs="Times New Roman"/>
          <w:highlight w:val="white"/>
          <w:lang w:val="en-US"/>
        </w:rPr>
        <w:t>b) a difference in methods,</w:t>
      </w:r>
      <w:r w:rsidR="00BB572B" w:rsidRPr="00CC30DD">
        <w:rPr>
          <w:rFonts w:cs="Times New Roman"/>
          <w:highlight w:val="white"/>
          <w:lang w:val="en-US"/>
        </w:rPr>
        <w:t xml:space="preserve"> or </w:t>
      </w:r>
      <w:r w:rsidR="000C5DF3" w:rsidRPr="00CC30DD">
        <w:rPr>
          <w:rFonts w:cs="Times New Roman"/>
          <w:highlight w:val="white"/>
          <w:lang w:val="en-US"/>
        </w:rPr>
        <w:t>c)</w:t>
      </w:r>
      <w:r w:rsidR="00C05642" w:rsidRPr="00CC30DD">
        <w:rPr>
          <w:rFonts w:cs="Times New Roman"/>
          <w:highlight w:val="white"/>
          <w:lang w:val="en-US"/>
        </w:rPr>
        <w:t xml:space="preserve"> the very conservative nature of this replication</w:t>
      </w:r>
      <w:r w:rsidR="001071A7" w:rsidRPr="00CC30DD">
        <w:rPr>
          <w:rFonts w:cs="Times New Roman"/>
          <w:highlight w:val="white"/>
          <w:lang w:val="en-US"/>
        </w:rPr>
        <w:t>.</w:t>
      </w:r>
      <w:r w:rsidR="00BB572B" w:rsidRPr="00CC30DD">
        <w:rPr>
          <w:rFonts w:cs="Times New Roman"/>
          <w:highlight w:val="white"/>
          <w:lang w:val="en-US"/>
        </w:rPr>
        <w:t xml:space="preserve"> Since the data differs widely </w:t>
      </w:r>
      <w:r w:rsidR="007C5DC7" w:rsidRPr="00CC30DD">
        <w:rPr>
          <w:rFonts w:cs="Times New Roman"/>
          <w:highlight w:val="white"/>
          <w:lang w:val="en-US"/>
        </w:rPr>
        <w:t>between studies, it is reasonable to assum</w:t>
      </w:r>
      <w:r w:rsidR="006E10CF" w:rsidRPr="00CC30DD">
        <w:rPr>
          <w:rFonts w:cs="Times New Roman"/>
          <w:highlight w:val="white"/>
          <w:lang w:val="en-US"/>
        </w:rPr>
        <w:t xml:space="preserve">e </w:t>
      </w:r>
      <w:r w:rsidR="00FC1DEC" w:rsidRPr="00CC30DD">
        <w:rPr>
          <w:rFonts w:cs="Times New Roman"/>
          <w:highlight w:val="white"/>
          <w:lang w:val="en-US"/>
        </w:rPr>
        <w:t xml:space="preserve">that </w:t>
      </w:r>
      <w:r w:rsidR="00684EFA" w:rsidRPr="00CC30DD">
        <w:rPr>
          <w:rFonts w:cs="Times New Roman"/>
          <w:highlight w:val="white"/>
          <w:lang w:val="en-US"/>
        </w:rPr>
        <w:t>data has ha</w:t>
      </w:r>
      <w:r w:rsidR="00744CDA" w:rsidRPr="00CC30DD">
        <w:rPr>
          <w:rFonts w:cs="Times New Roman"/>
          <w:highlight w:val="white"/>
          <w:lang w:val="en-US"/>
        </w:rPr>
        <w:t>d an</w:t>
      </w:r>
      <w:r w:rsidR="00CE55A5" w:rsidRPr="00CC30DD">
        <w:rPr>
          <w:rFonts w:cs="Times New Roman"/>
          <w:highlight w:val="white"/>
          <w:lang w:val="en-US"/>
        </w:rPr>
        <w:t xml:space="preserve"> </w:t>
      </w:r>
      <w:r w:rsidR="006E10CF" w:rsidRPr="00CC30DD">
        <w:rPr>
          <w:rFonts w:cs="Times New Roman"/>
          <w:highlight w:val="white"/>
          <w:lang w:val="en-US"/>
        </w:rPr>
        <w:t>impact</w:t>
      </w:r>
      <w:r w:rsidR="00684EFA" w:rsidRPr="00CC30DD">
        <w:rPr>
          <w:rFonts w:cs="Times New Roman"/>
          <w:highlight w:val="white"/>
          <w:lang w:val="en-US"/>
        </w:rPr>
        <w:t xml:space="preserve"> – it is however unfeasible to deciphering exactly how</w:t>
      </w:r>
      <w:r w:rsidR="006B783F" w:rsidRPr="00CC30DD">
        <w:rPr>
          <w:rFonts w:cs="Times New Roman"/>
          <w:highlight w:val="white"/>
          <w:lang w:val="en-US"/>
        </w:rPr>
        <w:t xml:space="preserve"> and to which magnitude</w:t>
      </w:r>
      <w:r w:rsidR="00744B9A" w:rsidRPr="00CC30DD">
        <w:rPr>
          <w:rFonts w:cs="Times New Roman"/>
          <w:highlight w:val="white"/>
          <w:lang w:val="en-US"/>
        </w:rPr>
        <w:t xml:space="preserve"> since </w:t>
      </w:r>
      <w:r w:rsidR="009B03C8">
        <w:rPr>
          <w:rFonts w:cs="Times New Roman"/>
          <w:highlight w:val="white"/>
          <w:lang w:val="en-US"/>
        </w:rPr>
        <w:t xml:space="preserve">the other previously mentioned </w:t>
      </w:r>
      <w:r w:rsidR="00744B9A" w:rsidRPr="00CC30DD">
        <w:rPr>
          <w:rFonts w:cs="Times New Roman"/>
          <w:highlight w:val="white"/>
          <w:lang w:val="en-US"/>
        </w:rPr>
        <w:t xml:space="preserve">factors </w:t>
      </w:r>
      <w:r w:rsidR="002D30E4">
        <w:rPr>
          <w:rFonts w:cs="Times New Roman"/>
          <w:highlight w:val="white"/>
          <w:lang w:val="en-US"/>
        </w:rPr>
        <w:t xml:space="preserve">are likely to have played </w:t>
      </w:r>
      <w:r w:rsidR="004E599E">
        <w:rPr>
          <w:rFonts w:cs="Times New Roman"/>
          <w:highlight w:val="white"/>
          <w:lang w:val="en-US"/>
        </w:rPr>
        <w:t>a role</w:t>
      </w:r>
      <w:r w:rsidR="001715E2" w:rsidRPr="00CC30DD">
        <w:rPr>
          <w:rFonts w:cs="Times New Roman"/>
          <w:highlight w:val="white"/>
          <w:lang w:val="en-US"/>
        </w:rPr>
        <w:t>.</w:t>
      </w:r>
    </w:p>
    <w:p w14:paraId="7E7B5993" w14:textId="610151A8" w:rsidR="000C280E" w:rsidRPr="00CC30DD" w:rsidRDefault="0065538A" w:rsidP="006F4023">
      <w:pPr>
        <w:pStyle w:val="Heading2"/>
        <w:spacing w:line="360" w:lineRule="auto"/>
        <w:ind w:firstLine="0"/>
        <w:rPr>
          <w:rFonts w:cs="Times New Roman"/>
          <w:highlight w:val="white"/>
          <w:lang w:val="en-US"/>
        </w:rPr>
      </w:pPr>
      <w:bookmarkStart w:id="65" w:name="_Toc59447737"/>
      <w:r w:rsidRPr="00CC30DD">
        <w:rPr>
          <w:rFonts w:cs="Times New Roman"/>
          <w:highlight w:val="white"/>
          <w:lang w:val="en-US"/>
        </w:rPr>
        <w:t>4</w:t>
      </w:r>
      <w:r w:rsidR="000C280E" w:rsidRPr="00CC30DD">
        <w:rPr>
          <w:rFonts w:cs="Times New Roman"/>
          <w:highlight w:val="white"/>
          <w:lang w:val="en-US"/>
        </w:rPr>
        <w:t>.</w:t>
      </w:r>
      <w:r w:rsidR="00A0512A" w:rsidRPr="00CC30DD">
        <w:rPr>
          <w:rFonts w:cs="Times New Roman"/>
          <w:highlight w:val="white"/>
          <w:lang w:val="en-US"/>
        </w:rPr>
        <w:t>3</w:t>
      </w:r>
      <w:r w:rsidR="000C280E" w:rsidRPr="00CC30DD">
        <w:rPr>
          <w:rFonts w:cs="Times New Roman"/>
          <w:highlight w:val="white"/>
          <w:lang w:val="en-US"/>
        </w:rPr>
        <w:t xml:space="preserve"> </w:t>
      </w:r>
      <w:r w:rsidR="009F4C5E" w:rsidRPr="00CC30DD">
        <w:rPr>
          <w:rFonts w:cs="Times New Roman"/>
          <w:highlight w:val="white"/>
          <w:lang w:val="en-US"/>
        </w:rPr>
        <w:t>L</w:t>
      </w:r>
      <w:r w:rsidR="00B50646" w:rsidRPr="00CC30DD">
        <w:rPr>
          <w:rFonts w:cs="Times New Roman"/>
          <w:highlight w:val="white"/>
          <w:lang w:val="en-US"/>
        </w:rPr>
        <w:t>imitations</w:t>
      </w:r>
      <w:r w:rsidR="009F4C5E" w:rsidRPr="00CC30DD">
        <w:rPr>
          <w:rFonts w:cs="Times New Roman"/>
          <w:highlight w:val="white"/>
          <w:lang w:val="en-US"/>
        </w:rPr>
        <w:t xml:space="preserve"> and prospects</w:t>
      </w:r>
      <w:r w:rsidR="008011C9" w:rsidRPr="00CC30DD">
        <w:rPr>
          <w:rFonts w:cs="Times New Roman"/>
          <w:highlight w:val="white"/>
          <w:lang w:val="en-US"/>
        </w:rPr>
        <w:t xml:space="preserve"> of the pipeline</w:t>
      </w:r>
      <w:bookmarkEnd w:id="65"/>
    </w:p>
    <w:p w14:paraId="10A1D94E" w14:textId="6293C8C2" w:rsidR="00EB7987" w:rsidRPr="00CC30DD" w:rsidRDefault="00425552" w:rsidP="006F4023">
      <w:pPr>
        <w:pStyle w:val="BodyText"/>
        <w:spacing w:line="360" w:lineRule="auto"/>
        <w:rPr>
          <w:rFonts w:cs="Times New Roman"/>
          <w:highlight w:val="white"/>
          <w:lang w:val="en-US"/>
        </w:rPr>
      </w:pPr>
      <w:r w:rsidRPr="00CC30DD">
        <w:rPr>
          <w:rFonts w:cs="Times New Roman"/>
          <w:highlight w:val="white"/>
          <w:lang w:val="en-US"/>
        </w:rPr>
        <w:t xml:space="preserve">By providing a general pipeline for classification of schizophrenia patients, </w:t>
      </w:r>
      <w:r w:rsidR="0087226A" w:rsidRPr="00CC30DD">
        <w:rPr>
          <w:rFonts w:cs="Times New Roman"/>
          <w:highlight w:val="white"/>
          <w:lang w:val="en-US"/>
        </w:rPr>
        <w:t xml:space="preserve">it is </w:t>
      </w:r>
      <w:r w:rsidR="0021411D" w:rsidRPr="00CC30DD">
        <w:rPr>
          <w:rFonts w:cs="Times New Roman"/>
          <w:highlight w:val="white"/>
          <w:lang w:val="en-US"/>
        </w:rPr>
        <w:t xml:space="preserve">the </w:t>
      </w:r>
      <w:r w:rsidR="0087226A" w:rsidRPr="00CC30DD">
        <w:rPr>
          <w:rFonts w:cs="Times New Roman"/>
          <w:highlight w:val="white"/>
          <w:lang w:val="en-US"/>
        </w:rPr>
        <w:t>hopes that the conditions for both replicability</w:t>
      </w:r>
      <w:r w:rsidR="000D428A" w:rsidRPr="00CC30DD">
        <w:rPr>
          <w:rFonts w:cs="Times New Roman"/>
          <w:highlight w:val="white"/>
          <w:lang w:val="en-US"/>
        </w:rPr>
        <w:t xml:space="preserve"> and </w:t>
      </w:r>
      <w:r w:rsidR="0087226A" w:rsidRPr="00CC30DD">
        <w:rPr>
          <w:rFonts w:cs="Times New Roman"/>
          <w:highlight w:val="white"/>
          <w:lang w:val="en-US"/>
        </w:rPr>
        <w:t xml:space="preserve">comparisons of results </w:t>
      </w:r>
      <w:r w:rsidR="006D0999" w:rsidRPr="00CC30DD">
        <w:rPr>
          <w:rFonts w:cs="Times New Roman"/>
          <w:highlight w:val="white"/>
          <w:lang w:val="en-US"/>
        </w:rPr>
        <w:t xml:space="preserve">can be </w:t>
      </w:r>
      <w:r w:rsidR="0087226A" w:rsidRPr="00CC30DD">
        <w:rPr>
          <w:rFonts w:cs="Times New Roman"/>
          <w:highlight w:val="white"/>
          <w:lang w:val="en-US"/>
        </w:rPr>
        <w:t>improved</w:t>
      </w:r>
      <w:r w:rsidR="000D428A" w:rsidRPr="00CC30DD">
        <w:rPr>
          <w:rFonts w:cs="Times New Roman"/>
          <w:highlight w:val="white"/>
          <w:lang w:val="en-US"/>
        </w:rPr>
        <w:t xml:space="preserve">. It is also the aim to </w:t>
      </w:r>
      <w:r w:rsidR="0087226A" w:rsidRPr="00CC30DD">
        <w:rPr>
          <w:rFonts w:cs="Times New Roman"/>
          <w:highlight w:val="white"/>
          <w:lang w:val="en-US"/>
        </w:rPr>
        <w:t>alleviate</w:t>
      </w:r>
      <w:r w:rsidR="005B37BC" w:rsidRPr="00CC30DD">
        <w:rPr>
          <w:rFonts w:cs="Times New Roman"/>
          <w:highlight w:val="white"/>
          <w:lang w:val="en-US"/>
        </w:rPr>
        <w:t xml:space="preserve"> future</w:t>
      </w:r>
      <w:r w:rsidR="0087226A" w:rsidRPr="00CC30DD">
        <w:rPr>
          <w:rFonts w:cs="Times New Roman"/>
          <w:highlight w:val="white"/>
          <w:lang w:val="en-US"/>
        </w:rPr>
        <w:t xml:space="preserve"> problems of overfitting </w:t>
      </w:r>
      <w:r w:rsidR="007406A5" w:rsidRPr="00CC30DD">
        <w:rPr>
          <w:rFonts w:cs="Times New Roman"/>
          <w:highlight w:val="white"/>
          <w:lang w:val="en-US"/>
        </w:rPr>
        <w:t xml:space="preserve">and bias </w:t>
      </w:r>
      <w:r w:rsidR="0087226A" w:rsidRPr="00CC30DD">
        <w:rPr>
          <w:rFonts w:cs="Times New Roman"/>
          <w:highlight w:val="white"/>
          <w:lang w:val="en-US"/>
        </w:rPr>
        <w:t>within the literature.</w:t>
      </w:r>
      <w:r w:rsidR="00536F7C" w:rsidRPr="00CC30DD">
        <w:rPr>
          <w:rFonts w:cs="Times New Roman"/>
          <w:highlight w:val="white"/>
          <w:lang w:val="en-US"/>
        </w:rPr>
        <w:t xml:space="preserve"> However, </w:t>
      </w:r>
      <w:r w:rsidR="00237C4F" w:rsidRPr="00CC30DD">
        <w:rPr>
          <w:rFonts w:cs="Times New Roman"/>
          <w:highlight w:val="white"/>
          <w:lang w:val="en-US"/>
        </w:rPr>
        <w:t xml:space="preserve">the </w:t>
      </w:r>
      <w:r w:rsidR="00536F7C" w:rsidRPr="00CC30DD">
        <w:rPr>
          <w:rFonts w:cs="Times New Roman"/>
          <w:highlight w:val="white"/>
          <w:lang w:val="en-US"/>
        </w:rPr>
        <w:t>propos</w:t>
      </w:r>
      <w:r w:rsidR="00237C4F" w:rsidRPr="00CC30DD">
        <w:rPr>
          <w:rFonts w:cs="Times New Roman"/>
          <w:highlight w:val="white"/>
          <w:lang w:val="en-US"/>
        </w:rPr>
        <w:t>ed pipeline</w:t>
      </w:r>
      <w:r w:rsidR="00536F7C" w:rsidRPr="00CC30DD">
        <w:rPr>
          <w:rFonts w:cs="Times New Roman"/>
          <w:highlight w:val="white"/>
          <w:lang w:val="en-US"/>
        </w:rPr>
        <w:t xml:space="preserve"> </w:t>
      </w:r>
      <w:r w:rsidR="003B7DB8" w:rsidRPr="00CC30DD">
        <w:rPr>
          <w:rFonts w:cs="Times New Roman"/>
          <w:highlight w:val="white"/>
          <w:lang w:val="en-US"/>
        </w:rPr>
        <w:t>is not an exhaustive solution</w:t>
      </w:r>
      <w:r w:rsidR="0076730B" w:rsidRPr="00CC30DD">
        <w:rPr>
          <w:rFonts w:cs="Times New Roman"/>
          <w:highlight w:val="white"/>
          <w:lang w:val="en-US"/>
        </w:rPr>
        <w:t xml:space="preserve">. </w:t>
      </w:r>
      <w:r w:rsidR="00950245" w:rsidRPr="00CC30DD">
        <w:rPr>
          <w:rFonts w:cs="Times New Roman"/>
          <w:highlight w:val="white"/>
          <w:lang w:val="en-US"/>
        </w:rPr>
        <w:t xml:space="preserve">The pipeline does hold some </w:t>
      </w:r>
      <w:r w:rsidR="00187C86" w:rsidRPr="00CC30DD">
        <w:rPr>
          <w:rFonts w:cs="Times New Roman"/>
          <w:highlight w:val="white"/>
          <w:lang w:val="en-US"/>
        </w:rPr>
        <w:t>limitations</w:t>
      </w:r>
      <w:r w:rsidR="00950245" w:rsidRPr="00CC30DD">
        <w:rPr>
          <w:rFonts w:cs="Times New Roman"/>
          <w:highlight w:val="white"/>
          <w:lang w:val="en-US"/>
        </w:rPr>
        <w:t xml:space="preserve">, some of which have </w:t>
      </w:r>
      <w:r w:rsidR="00187C86" w:rsidRPr="00CC30DD">
        <w:rPr>
          <w:rFonts w:cs="Times New Roman"/>
          <w:highlight w:val="white"/>
          <w:lang w:val="en-US"/>
        </w:rPr>
        <w:t>become apparent</w:t>
      </w:r>
      <w:r w:rsidR="0076730B" w:rsidRPr="00CC30DD">
        <w:rPr>
          <w:rFonts w:cs="Times New Roman"/>
          <w:highlight w:val="white"/>
          <w:lang w:val="en-US"/>
        </w:rPr>
        <w:t xml:space="preserve"> through </w:t>
      </w:r>
      <w:r w:rsidR="0018441E" w:rsidRPr="00CC30DD">
        <w:rPr>
          <w:rFonts w:cs="Times New Roman"/>
          <w:highlight w:val="white"/>
          <w:lang w:val="en-US"/>
        </w:rPr>
        <w:t xml:space="preserve">its use </w:t>
      </w:r>
      <w:r w:rsidR="00583D64" w:rsidRPr="00CC30DD">
        <w:rPr>
          <w:rFonts w:cs="Times New Roman"/>
          <w:highlight w:val="white"/>
          <w:lang w:val="en-US"/>
        </w:rPr>
        <w:t xml:space="preserve">in </w:t>
      </w:r>
      <w:r w:rsidR="0076730B" w:rsidRPr="00CC30DD">
        <w:rPr>
          <w:rFonts w:cs="Times New Roman"/>
          <w:highlight w:val="white"/>
          <w:lang w:val="en-US"/>
        </w:rPr>
        <w:t>this replication</w:t>
      </w:r>
      <w:r w:rsidR="00187C86" w:rsidRPr="00CC30DD">
        <w:rPr>
          <w:rFonts w:cs="Times New Roman"/>
          <w:highlight w:val="white"/>
          <w:lang w:val="en-US"/>
        </w:rPr>
        <w:t>.</w:t>
      </w:r>
    </w:p>
    <w:p w14:paraId="26CC4ED0" w14:textId="3B4F2292" w:rsidR="00DE3383" w:rsidRPr="00CC30DD" w:rsidRDefault="00166394" w:rsidP="006F4023">
      <w:pPr>
        <w:pStyle w:val="BodyText"/>
        <w:spacing w:line="360" w:lineRule="auto"/>
        <w:rPr>
          <w:rFonts w:cs="Times New Roman"/>
          <w:highlight w:val="white"/>
          <w:lang w:val="en-US"/>
        </w:rPr>
      </w:pPr>
      <w:r w:rsidRPr="00CC30DD">
        <w:rPr>
          <w:rFonts w:cs="Times New Roman"/>
          <w:highlight w:val="white"/>
          <w:lang w:val="en-US"/>
        </w:rPr>
        <w:lastRenderedPageBreak/>
        <w:t>One of the limitations ha</w:t>
      </w:r>
      <w:r w:rsidR="00C2624E" w:rsidRPr="00CC30DD">
        <w:rPr>
          <w:rFonts w:cs="Times New Roman"/>
          <w:highlight w:val="white"/>
          <w:lang w:val="en-US"/>
        </w:rPr>
        <w:t xml:space="preserve">s </w:t>
      </w:r>
      <w:r w:rsidRPr="00CC30DD">
        <w:rPr>
          <w:rFonts w:cs="Times New Roman"/>
          <w:highlight w:val="white"/>
          <w:lang w:val="en-US"/>
        </w:rPr>
        <w:t xml:space="preserve">to do with the broadness of the proposed pipeline. </w:t>
      </w:r>
      <w:r w:rsidR="004E6359" w:rsidRPr="00CC30DD">
        <w:rPr>
          <w:rFonts w:cs="Times New Roman"/>
          <w:highlight w:val="white"/>
          <w:lang w:val="en-US"/>
        </w:rPr>
        <w:t xml:space="preserve">The pipeline was meant to inclusive </w:t>
      </w:r>
      <w:r w:rsidR="00FE61FD" w:rsidRPr="00CC30DD">
        <w:rPr>
          <w:rFonts w:cs="Times New Roman"/>
          <w:highlight w:val="white"/>
          <w:lang w:val="en-US"/>
        </w:rPr>
        <w:t>and broadly applicable</w:t>
      </w:r>
      <w:r w:rsidR="00D61EB5" w:rsidRPr="00CC30DD">
        <w:rPr>
          <w:rFonts w:cs="Times New Roman"/>
          <w:highlight w:val="white"/>
          <w:lang w:val="en-US"/>
        </w:rPr>
        <w:t>.</w:t>
      </w:r>
      <w:r w:rsidR="009F4C5E" w:rsidRPr="00CC30DD">
        <w:rPr>
          <w:rFonts w:cs="Times New Roman"/>
          <w:highlight w:val="white"/>
          <w:lang w:val="en-US"/>
        </w:rPr>
        <w:t xml:space="preserve"> </w:t>
      </w:r>
      <w:r w:rsidR="004D1D2C" w:rsidRPr="00CC30DD">
        <w:rPr>
          <w:rFonts w:cs="Times New Roman"/>
          <w:highlight w:val="white"/>
          <w:lang w:val="en-US"/>
        </w:rPr>
        <w:t>However, t</w:t>
      </w:r>
      <w:r w:rsidR="009F4C5E" w:rsidRPr="00CC30DD">
        <w:rPr>
          <w:rFonts w:cs="Times New Roman"/>
          <w:highlight w:val="white"/>
          <w:lang w:val="en-US"/>
        </w:rPr>
        <w:t xml:space="preserve">he </w:t>
      </w:r>
      <w:r w:rsidR="00F65E92" w:rsidRPr="00CC30DD">
        <w:rPr>
          <w:rFonts w:cs="Times New Roman"/>
          <w:highlight w:val="white"/>
          <w:lang w:val="en-US"/>
        </w:rPr>
        <w:t>generalist</w:t>
      </w:r>
      <w:r w:rsidR="009F4C5E" w:rsidRPr="00CC30DD">
        <w:rPr>
          <w:rFonts w:cs="Times New Roman"/>
          <w:highlight w:val="white"/>
          <w:lang w:val="en-US"/>
        </w:rPr>
        <w:t xml:space="preserve"> nature of</w:t>
      </w:r>
      <w:r w:rsidR="00AA0C16" w:rsidRPr="00CC30DD">
        <w:rPr>
          <w:rFonts w:cs="Times New Roman"/>
          <w:highlight w:val="white"/>
          <w:lang w:val="en-US"/>
        </w:rPr>
        <w:t xml:space="preserve"> </w:t>
      </w:r>
      <w:r w:rsidR="009F4C5E" w:rsidRPr="00CC30DD">
        <w:rPr>
          <w:rFonts w:cs="Times New Roman"/>
          <w:highlight w:val="white"/>
          <w:lang w:val="en-US"/>
        </w:rPr>
        <w:t xml:space="preserve">the pipeline has a downside. </w:t>
      </w:r>
      <w:r w:rsidR="00AB133B" w:rsidRPr="00CC30DD">
        <w:rPr>
          <w:rFonts w:cs="Times New Roman"/>
          <w:highlight w:val="white"/>
          <w:lang w:val="en-US"/>
        </w:rPr>
        <w:t xml:space="preserve">Many of the choices for good ML conduct are </w:t>
      </w:r>
      <w:r w:rsidR="00A85C6A" w:rsidRPr="00CC30DD">
        <w:rPr>
          <w:rFonts w:cs="Times New Roman"/>
          <w:highlight w:val="white"/>
          <w:lang w:val="en-US"/>
        </w:rPr>
        <w:t>still up in the air,</w:t>
      </w:r>
      <w:r w:rsidR="00D2223E" w:rsidRPr="00CC30DD">
        <w:rPr>
          <w:rFonts w:cs="Times New Roman"/>
          <w:highlight w:val="white"/>
          <w:lang w:val="en-US"/>
        </w:rPr>
        <w:t xml:space="preserve"> which hosts room for error. </w:t>
      </w:r>
      <w:r w:rsidR="005A7DF6" w:rsidRPr="00CC30DD">
        <w:rPr>
          <w:rFonts w:cs="Times New Roman"/>
          <w:highlight w:val="white"/>
          <w:lang w:val="en-US"/>
        </w:rPr>
        <w:t xml:space="preserve">Choices </w:t>
      </w:r>
      <w:r w:rsidR="00F537E3" w:rsidRPr="00CC30DD">
        <w:rPr>
          <w:rFonts w:cs="Times New Roman"/>
          <w:highlight w:val="white"/>
          <w:lang w:val="en-US"/>
        </w:rPr>
        <w:t>for algorithm</w:t>
      </w:r>
      <w:r w:rsidR="00A85C6A" w:rsidRPr="00CC30DD">
        <w:rPr>
          <w:rFonts w:cs="Times New Roman"/>
          <w:highlight w:val="white"/>
          <w:lang w:val="en-US"/>
        </w:rPr>
        <w:t xml:space="preserve">s and </w:t>
      </w:r>
      <w:r w:rsidR="00F537E3" w:rsidRPr="00CC30DD">
        <w:rPr>
          <w:rFonts w:cs="Times New Roman"/>
          <w:highlight w:val="white"/>
          <w:lang w:val="en-US"/>
        </w:rPr>
        <w:t>feature selection technique</w:t>
      </w:r>
      <w:r w:rsidR="00A85C6A" w:rsidRPr="00CC30DD">
        <w:rPr>
          <w:rFonts w:cs="Times New Roman"/>
          <w:highlight w:val="white"/>
          <w:lang w:val="en-US"/>
        </w:rPr>
        <w:t xml:space="preserve"> </w:t>
      </w:r>
      <w:r w:rsidR="00F537E3" w:rsidRPr="00CC30DD">
        <w:rPr>
          <w:rFonts w:cs="Times New Roman"/>
          <w:highlight w:val="white"/>
          <w:lang w:val="en-US"/>
        </w:rPr>
        <w:t>are still left up to the practical experience of the individual researcher</w:t>
      </w:r>
      <w:r w:rsidR="00E5251D" w:rsidRPr="00CC30DD">
        <w:rPr>
          <w:rFonts w:cs="Times New Roman"/>
          <w:highlight w:val="white"/>
          <w:lang w:val="en-US"/>
        </w:rPr>
        <w:t xml:space="preserve">. The problem of knowing which </w:t>
      </w:r>
      <w:r w:rsidR="00F537E3" w:rsidRPr="00CC30DD">
        <w:rPr>
          <w:rFonts w:cs="Times New Roman"/>
          <w:highlight w:val="white"/>
          <w:lang w:val="en-US"/>
        </w:rPr>
        <w:t xml:space="preserve">algorithm to use </w:t>
      </w:r>
      <w:r w:rsidR="00E5251D" w:rsidRPr="00CC30DD">
        <w:rPr>
          <w:rFonts w:cs="Times New Roman"/>
          <w:highlight w:val="white"/>
          <w:lang w:val="en-US"/>
        </w:rPr>
        <w:t>for instance</w:t>
      </w:r>
      <w:r w:rsidR="00AD01B8" w:rsidRPr="00CC30DD">
        <w:rPr>
          <w:rFonts w:cs="Times New Roman"/>
          <w:highlight w:val="white"/>
          <w:lang w:val="en-US"/>
        </w:rPr>
        <w:t xml:space="preserve"> is not aided by the proposed </w:t>
      </w:r>
      <w:r w:rsidR="00E5251D" w:rsidRPr="00CC30DD">
        <w:rPr>
          <w:rFonts w:cs="Times New Roman"/>
          <w:highlight w:val="white"/>
          <w:lang w:val="en-US"/>
        </w:rPr>
        <w:t>pipeline</w:t>
      </w:r>
      <w:r w:rsidR="00F537E3" w:rsidRPr="00CC30DD">
        <w:rPr>
          <w:rFonts w:cs="Times New Roman"/>
          <w:highlight w:val="white"/>
          <w:lang w:val="en-US"/>
        </w:rPr>
        <w:t xml:space="preserve">. </w:t>
      </w:r>
      <w:r w:rsidR="005A7D66" w:rsidRPr="00CC30DD">
        <w:rPr>
          <w:rFonts w:cs="Times New Roman"/>
          <w:highlight w:val="white"/>
          <w:lang w:val="en-US"/>
        </w:rPr>
        <w:t xml:space="preserve">Choosing </w:t>
      </w:r>
      <w:r w:rsidR="004630CC" w:rsidRPr="00CC30DD">
        <w:rPr>
          <w:rFonts w:cs="Times New Roman"/>
          <w:highlight w:val="white"/>
          <w:lang w:val="en-US"/>
        </w:rPr>
        <w:t xml:space="preserve">ensemble modeling and LASSO feature selection in this replication, for instance, was mostly based upon </w:t>
      </w:r>
      <w:r w:rsidR="00EB7987" w:rsidRPr="00CC30DD">
        <w:rPr>
          <w:rFonts w:cs="Times New Roman"/>
          <w:highlight w:val="white"/>
          <w:lang w:val="en-US"/>
        </w:rPr>
        <w:t xml:space="preserve">individual </w:t>
      </w:r>
      <w:r w:rsidR="004630CC" w:rsidRPr="00CC30DD">
        <w:rPr>
          <w:rFonts w:cs="Times New Roman"/>
          <w:highlight w:val="white"/>
          <w:lang w:val="en-US"/>
        </w:rPr>
        <w:t xml:space="preserve">experience </w:t>
      </w:r>
      <w:r w:rsidR="00EB7987" w:rsidRPr="00CC30DD">
        <w:rPr>
          <w:rFonts w:cs="Times New Roman"/>
          <w:highlight w:val="white"/>
          <w:lang w:val="en-US"/>
        </w:rPr>
        <w:t>and knowledge o</w:t>
      </w:r>
      <w:r w:rsidR="00FE48F4" w:rsidRPr="00CC30DD">
        <w:rPr>
          <w:rFonts w:cs="Times New Roman"/>
          <w:highlight w:val="white"/>
          <w:lang w:val="en-US"/>
        </w:rPr>
        <w:t xml:space="preserve">f </w:t>
      </w:r>
      <w:r w:rsidR="00EB7987" w:rsidRPr="00CC30DD">
        <w:rPr>
          <w:rFonts w:cs="Times New Roman"/>
          <w:highlight w:val="white"/>
          <w:lang w:val="en-US"/>
        </w:rPr>
        <w:t xml:space="preserve">the </w:t>
      </w:r>
      <w:r w:rsidR="00FE48F4" w:rsidRPr="00CC30DD">
        <w:rPr>
          <w:rFonts w:cs="Times New Roman"/>
          <w:highlight w:val="white"/>
          <w:lang w:val="en-US"/>
        </w:rPr>
        <w:t>existing methods</w:t>
      </w:r>
      <w:r w:rsidR="00EB7987" w:rsidRPr="00CC30DD">
        <w:rPr>
          <w:rFonts w:cs="Times New Roman"/>
          <w:highlight w:val="white"/>
          <w:lang w:val="en-US"/>
        </w:rPr>
        <w:t>.</w:t>
      </w:r>
      <w:r w:rsidR="00B470C0" w:rsidRPr="00CC30DD">
        <w:rPr>
          <w:rFonts w:cs="Times New Roman"/>
          <w:highlight w:val="white"/>
          <w:lang w:val="en-US"/>
        </w:rPr>
        <w:t xml:space="preserve"> </w:t>
      </w:r>
      <w:r w:rsidR="008B759A" w:rsidRPr="00CC30DD">
        <w:rPr>
          <w:rFonts w:cs="Times New Roman"/>
          <w:highlight w:val="white"/>
          <w:lang w:val="en-US"/>
        </w:rPr>
        <w:t>It is important to note, that although the proposed pipeline still does narrow down the number of potential choices to the most feasible choices.</w:t>
      </w:r>
      <w:bookmarkStart w:id="66" w:name="_GoBack"/>
      <w:bookmarkEnd w:id="66"/>
    </w:p>
    <w:p w14:paraId="49325B36" w14:textId="77777777" w:rsidR="007446D6" w:rsidRPr="00CC30DD" w:rsidRDefault="00533654" w:rsidP="00BF1301">
      <w:pPr>
        <w:pStyle w:val="BodyText"/>
        <w:spacing w:line="360" w:lineRule="auto"/>
        <w:rPr>
          <w:rFonts w:cs="Times New Roman"/>
          <w:highlight w:val="white"/>
          <w:lang w:val="en-US"/>
        </w:rPr>
      </w:pPr>
      <w:r w:rsidRPr="00CC30DD">
        <w:rPr>
          <w:rFonts w:cs="Times New Roman"/>
          <w:highlight w:val="white"/>
          <w:lang w:val="en-US"/>
        </w:rPr>
        <w:t xml:space="preserve">Another limitation that has become apparent has to do with how difficult it can </w:t>
      </w:r>
      <w:r w:rsidR="0061745B" w:rsidRPr="00CC30DD">
        <w:rPr>
          <w:rFonts w:cs="Times New Roman"/>
          <w:highlight w:val="white"/>
          <w:lang w:val="en-US"/>
        </w:rPr>
        <w:t xml:space="preserve">be to compare </w:t>
      </w:r>
      <w:r w:rsidR="00C42C79" w:rsidRPr="00CC30DD">
        <w:rPr>
          <w:rFonts w:cs="Times New Roman"/>
          <w:highlight w:val="white"/>
          <w:lang w:val="en-US"/>
        </w:rPr>
        <w:t xml:space="preserve">own </w:t>
      </w:r>
      <w:r w:rsidR="0061745B" w:rsidRPr="00CC30DD">
        <w:rPr>
          <w:rFonts w:cs="Times New Roman"/>
          <w:highlight w:val="white"/>
          <w:lang w:val="en-US"/>
        </w:rPr>
        <w:t xml:space="preserve">results </w:t>
      </w:r>
      <w:r w:rsidR="00C42C79" w:rsidRPr="00CC30DD">
        <w:rPr>
          <w:rFonts w:cs="Times New Roman"/>
          <w:highlight w:val="white"/>
          <w:lang w:val="en-US"/>
        </w:rPr>
        <w:t xml:space="preserve">to other studies </w:t>
      </w:r>
      <w:r w:rsidR="00524A5E" w:rsidRPr="00CC30DD">
        <w:rPr>
          <w:rFonts w:cs="Times New Roman"/>
          <w:highlight w:val="white"/>
          <w:lang w:val="en-US"/>
        </w:rPr>
        <w:t xml:space="preserve">– even </w:t>
      </w:r>
      <w:r w:rsidR="00126AFF" w:rsidRPr="00CC30DD">
        <w:rPr>
          <w:rFonts w:cs="Times New Roman"/>
          <w:highlight w:val="white"/>
          <w:lang w:val="en-US"/>
        </w:rPr>
        <w:t>when applying</w:t>
      </w:r>
      <w:r w:rsidR="00524A5E" w:rsidRPr="00CC30DD">
        <w:rPr>
          <w:rFonts w:cs="Times New Roman"/>
          <w:highlight w:val="white"/>
          <w:lang w:val="en-US"/>
        </w:rPr>
        <w:t xml:space="preserve"> thorough ML implementation.</w:t>
      </w:r>
      <w:r w:rsidR="006445D2" w:rsidRPr="00CC30DD">
        <w:rPr>
          <w:rFonts w:cs="Times New Roman"/>
          <w:highlight w:val="white"/>
          <w:lang w:val="en-US"/>
        </w:rPr>
        <w:t xml:space="preserve"> Using this replication as a case example, it is apparent that </w:t>
      </w:r>
      <w:r w:rsidR="00465BF9" w:rsidRPr="00CC30DD">
        <w:rPr>
          <w:rFonts w:cs="Times New Roman"/>
          <w:highlight w:val="white"/>
          <w:lang w:val="en-US"/>
        </w:rPr>
        <w:t>it proves difficult to pinpoint what drove the</w:t>
      </w:r>
      <w:r w:rsidR="003E0F16" w:rsidRPr="00CC30DD">
        <w:rPr>
          <w:rFonts w:cs="Times New Roman"/>
          <w:highlight w:val="white"/>
          <w:lang w:val="en-US"/>
        </w:rPr>
        <w:t xml:space="preserve"> performance differences</w:t>
      </w:r>
      <w:r w:rsidR="00465BF9" w:rsidRPr="00CC30DD">
        <w:rPr>
          <w:rFonts w:cs="Times New Roman"/>
          <w:highlight w:val="white"/>
          <w:lang w:val="en-US"/>
        </w:rPr>
        <w:t xml:space="preserve">. </w:t>
      </w:r>
      <w:r w:rsidR="00E16152" w:rsidRPr="00CC30DD">
        <w:rPr>
          <w:rFonts w:cs="Times New Roman"/>
          <w:highlight w:val="white"/>
          <w:lang w:val="en-US"/>
        </w:rPr>
        <w:t xml:space="preserve">It </w:t>
      </w:r>
      <w:r w:rsidR="00157717" w:rsidRPr="00CC30DD">
        <w:rPr>
          <w:rFonts w:cs="Times New Roman"/>
          <w:highlight w:val="white"/>
          <w:lang w:val="en-US"/>
        </w:rPr>
        <w:t xml:space="preserve">could be </w:t>
      </w:r>
      <w:r w:rsidR="00465BF9" w:rsidRPr="00CC30DD">
        <w:rPr>
          <w:rFonts w:cs="Times New Roman"/>
          <w:highlight w:val="white"/>
          <w:lang w:val="en-US"/>
        </w:rPr>
        <w:t xml:space="preserve">attributed to </w:t>
      </w:r>
      <w:r w:rsidR="005014EF" w:rsidRPr="00CC30DD">
        <w:rPr>
          <w:rFonts w:cs="Times New Roman"/>
          <w:highlight w:val="white"/>
          <w:lang w:val="en-US"/>
        </w:rPr>
        <w:t xml:space="preserve">the </w:t>
      </w:r>
      <w:r w:rsidR="00482D0A" w:rsidRPr="00CC30DD">
        <w:rPr>
          <w:rFonts w:cs="Times New Roman"/>
          <w:highlight w:val="white"/>
          <w:lang w:val="en-US"/>
        </w:rPr>
        <w:t xml:space="preserve">difference </w:t>
      </w:r>
      <w:r w:rsidR="005014EF" w:rsidRPr="00CC30DD">
        <w:rPr>
          <w:rFonts w:cs="Times New Roman"/>
          <w:highlight w:val="white"/>
          <w:lang w:val="en-US"/>
        </w:rPr>
        <w:t xml:space="preserve">in data – participants came from </w:t>
      </w:r>
      <w:r w:rsidR="00482D0A" w:rsidRPr="00CC30DD">
        <w:rPr>
          <w:rFonts w:cs="Times New Roman"/>
          <w:highlight w:val="white"/>
          <w:lang w:val="en-US"/>
        </w:rPr>
        <w:t>different backgrounds</w:t>
      </w:r>
      <w:r w:rsidR="00EE0DA8" w:rsidRPr="00CC30DD">
        <w:rPr>
          <w:rFonts w:cs="Times New Roman"/>
          <w:highlight w:val="white"/>
          <w:lang w:val="en-US"/>
        </w:rPr>
        <w:t>;</w:t>
      </w:r>
      <w:r w:rsidR="005014EF" w:rsidRPr="00CC30DD">
        <w:rPr>
          <w:rFonts w:cs="Times New Roman"/>
          <w:highlight w:val="white"/>
          <w:lang w:val="en-US"/>
        </w:rPr>
        <w:t xml:space="preserve"> </w:t>
      </w:r>
      <w:r w:rsidR="00622A5F" w:rsidRPr="00CC30DD">
        <w:rPr>
          <w:rFonts w:cs="Times New Roman"/>
          <w:highlight w:val="white"/>
          <w:lang w:val="en-US"/>
        </w:rPr>
        <w:t xml:space="preserve">they </w:t>
      </w:r>
      <w:r w:rsidR="005014EF" w:rsidRPr="00CC30DD">
        <w:rPr>
          <w:rFonts w:cs="Times New Roman"/>
          <w:highlight w:val="white"/>
          <w:lang w:val="en-US"/>
        </w:rPr>
        <w:t xml:space="preserve">spoke different languages and </w:t>
      </w:r>
      <w:r w:rsidR="00653F61" w:rsidRPr="00CC30DD">
        <w:rPr>
          <w:rFonts w:cs="Times New Roman"/>
          <w:highlight w:val="white"/>
          <w:lang w:val="en-US"/>
        </w:rPr>
        <w:t>were</w:t>
      </w:r>
      <w:r w:rsidR="005014EF" w:rsidRPr="00CC30DD">
        <w:rPr>
          <w:rFonts w:cs="Times New Roman"/>
          <w:highlight w:val="white"/>
          <w:lang w:val="en-US"/>
        </w:rPr>
        <w:t xml:space="preserve"> </w:t>
      </w:r>
      <w:r w:rsidR="00E16152" w:rsidRPr="00CC30DD">
        <w:rPr>
          <w:rFonts w:cs="Times New Roman"/>
          <w:highlight w:val="white"/>
          <w:lang w:val="en-US"/>
        </w:rPr>
        <w:t xml:space="preserve">also </w:t>
      </w:r>
      <w:r w:rsidR="00653F61" w:rsidRPr="00CC30DD">
        <w:rPr>
          <w:rFonts w:cs="Times New Roman"/>
          <w:highlight w:val="white"/>
          <w:lang w:val="en-US"/>
        </w:rPr>
        <w:t>presented to task</w:t>
      </w:r>
      <w:r w:rsidR="00DE0100" w:rsidRPr="00CC30DD">
        <w:rPr>
          <w:rFonts w:cs="Times New Roman"/>
          <w:highlight w:val="white"/>
          <w:lang w:val="en-US"/>
        </w:rPr>
        <w:t xml:space="preserve"> of dissimilar nature</w:t>
      </w:r>
      <w:r w:rsidR="005014EF" w:rsidRPr="00CC30DD">
        <w:rPr>
          <w:rFonts w:cs="Times New Roman"/>
          <w:highlight w:val="white"/>
          <w:lang w:val="en-US"/>
        </w:rPr>
        <w:t>.</w:t>
      </w:r>
      <w:r w:rsidR="00653F61" w:rsidRPr="00CC30DD">
        <w:rPr>
          <w:rFonts w:cs="Times New Roman"/>
          <w:highlight w:val="white"/>
          <w:lang w:val="en-US"/>
        </w:rPr>
        <w:t xml:space="preserve"> </w:t>
      </w:r>
      <w:r w:rsidR="000405AE" w:rsidRPr="00CC30DD">
        <w:rPr>
          <w:rFonts w:cs="Times New Roman"/>
          <w:highlight w:val="white"/>
          <w:lang w:val="en-US"/>
        </w:rPr>
        <w:t xml:space="preserve">However, </w:t>
      </w:r>
      <w:r w:rsidR="001F5DE9" w:rsidRPr="00CC30DD">
        <w:rPr>
          <w:rFonts w:cs="Times New Roman"/>
          <w:highlight w:val="white"/>
          <w:lang w:val="en-US"/>
        </w:rPr>
        <w:t xml:space="preserve">overfitting </w:t>
      </w:r>
      <w:r w:rsidR="00F54EFB" w:rsidRPr="00CC30DD">
        <w:rPr>
          <w:rFonts w:cs="Times New Roman"/>
          <w:highlight w:val="white"/>
          <w:lang w:val="en-US"/>
        </w:rPr>
        <w:t xml:space="preserve">could </w:t>
      </w:r>
      <w:r w:rsidR="001F5DE9" w:rsidRPr="00CC30DD">
        <w:rPr>
          <w:rFonts w:cs="Times New Roman"/>
          <w:highlight w:val="white"/>
          <w:lang w:val="en-US"/>
        </w:rPr>
        <w:t>have played a minor role</w:t>
      </w:r>
      <w:r w:rsidR="00F54EFB" w:rsidRPr="00CC30DD">
        <w:rPr>
          <w:rFonts w:cs="Times New Roman"/>
          <w:highlight w:val="white"/>
          <w:lang w:val="en-US"/>
        </w:rPr>
        <w:t>,</w:t>
      </w:r>
      <w:r w:rsidR="00AB5B1F" w:rsidRPr="00CC30DD">
        <w:rPr>
          <w:rFonts w:cs="Times New Roman"/>
          <w:highlight w:val="white"/>
          <w:lang w:val="en-US"/>
        </w:rPr>
        <w:t xml:space="preserve"> since </w:t>
      </w:r>
      <w:r w:rsidR="001F5DE9" w:rsidRPr="00CC30DD">
        <w:rPr>
          <w:rFonts w:cs="Times New Roman"/>
          <w:highlight w:val="white"/>
          <w:lang w:val="en-US"/>
        </w:rPr>
        <w:t xml:space="preserve">the original </w:t>
      </w:r>
      <w:r w:rsidR="000405AE" w:rsidRPr="00CC30DD">
        <w:rPr>
          <w:rFonts w:cs="Times New Roman"/>
          <w:highlight w:val="white"/>
          <w:lang w:val="en-US"/>
        </w:rPr>
        <w:t xml:space="preserve">did not document </w:t>
      </w:r>
      <w:r w:rsidR="00AB5B1F" w:rsidRPr="00CC30DD">
        <w:rPr>
          <w:rFonts w:cs="Times New Roman"/>
          <w:highlight w:val="white"/>
          <w:lang w:val="en-US"/>
        </w:rPr>
        <w:t xml:space="preserve">whether feature scaling was performed on </w:t>
      </w:r>
      <w:r w:rsidR="00AE5D57" w:rsidRPr="00CC30DD">
        <w:rPr>
          <w:rFonts w:cs="Times New Roman"/>
          <w:highlight w:val="white"/>
          <w:lang w:val="en-US"/>
        </w:rPr>
        <w:t xml:space="preserve">the </w:t>
      </w:r>
      <w:r w:rsidR="00083D86" w:rsidRPr="00CC30DD">
        <w:rPr>
          <w:rFonts w:cs="Times New Roman"/>
          <w:highlight w:val="white"/>
          <w:lang w:val="en-US"/>
        </w:rPr>
        <w:t xml:space="preserve">combined training and testing set </w:t>
      </w:r>
      <w:r w:rsidR="00C7795E" w:rsidRPr="00CC30DD">
        <w:rPr>
          <w:rFonts w:cs="Times New Roman"/>
          <w:highlight w:val="white"/>
          <w:lang w:val="en-US"/>
        </w:rPr>
        <w:t>or not.</w:t>
      </w:r>
      <w:r w:rsidR="00CF0D64" w:rsidRPr="00CC30DD">
        <w:rPr>
          <w:rFonts w:cs="Times New Roman"/>
          <w:highlight w:val="white"/>
          <w:lang w:val="en-US"/>
        </w:rPr>
        <w:t xml:space="preserve"> </w:t>
      </w:r>
    </w:p>
    <w:p w14:paraId="79DC878F" w14:textId="0998D097" w:rsidR="00EB3506" w:rsidRDefault="0052681A" w:rsidP="00AD3808">
      <w:pPr>
        <w:pStyle w:val="BodyText"/>
        <w:spacing w:line="360" w:lineRule="auto"/>
        <w:rPr>
          <w:rFonts w:cs="Times New Roman"/>
          <w:highlight w:val="white"/>
          <w:lang w:val="en-US"/>
        </w:rPr>
      </w:pPr>
      <w:r w:rsidRPr="00CC30DD">
        <w:rPr>
          <w:rFonts w:cs="Times New Roman"/>
          <w:highlight w:val="white"/>
          <w:lang w:val="en-US"/>
        </w:rPr>
        <w:t xml:space="preserve">The </w:t>
      </w:r>
      <w:r w:rsidR="00A14AFA" w:rsidRPr="00CC30DD">
        <w:rPr>
          <w:rFonts w:cs="Times New Roman"/>
          <w:highlight w:val="white"/>
          <w:lang w:val="en-US"/>
        </w:rPr>
        <w:t xml:space="preserve">future </w:t>
      </w:r>
      <w:r w:rsidRPr="00CC30DD">
        <w:rPr>
          <w:rFonts w:cs="Times New Roman"/>
          <w:highlight w:val="white"/>
          <w:lang w:val="en-US"/>
        </w:rPr>
        <w:t>use of t</w:t>
      </w:r>
      <w:r w:rsidR="008017CB" w:rsidRPr="00CC30DD">
        <w:rPr>
          <w:rFonts w:cs="Times New Roman"/>
          <w:highlight w:val="white"/>
          <w:lang w:val="en-US"/>
        </w:rPr>
        <w:t xml:space="preserve">esting across datasets </w:t>
      </w:r>
      <w:r w:rsidR="00D72CC2" w:rsidRPr="00CC30DD">
        <w:rPr>
          <w:rFonts w:cs="Times New Roman"/>
          <w:highlight w:val="white"/>
          <w:lang w:val="en-US"/>
        </w:rPr>
        <w:t>combined with the use of a rigorous pipeline</w:t>
      </w:r>
      <w:r w:rsidR="00F5357F" w:rsidRPr="00CC30DD">
        <w:rPr>
          <w:rFonts w:cs="Times New Roman"/>
          <w:highlight w:val="white"/>
          <w:lang w:val="en-US"/>
        </w:rPr>
        <w:t>s</w:t>
      </w:r>
      <w:r w:rsidR="00D72CC2" w:rsidRPr="00CC30DD">
        <w:rPr>
          <w:rFonts w:cs="Times New Roman"/>
          <w:highlight w:val="white"/>
          <w:lang w:val="en-US"/>
        </w:rPr>
        <w:t xml:space="preserve"> </w:t>
      </w:r>
      <w:r w:rsidR="008017CB" w:rsidRPr="00CC30DD">
        <w:rPr>
          <w:rFonts w:cs="Times New Roman"/>
          <w:highlight w:val="white"/>
          <w:lang w:val="en-US"/>
        </w:rPr>
        <w:t xml:space="preserve">could potentially </w:t>
      </w:r>
      <w:r w:rsidR="00F5357F" w:rsidRPr="00CC30DD">
        <w:rPr>
          <w:rFonts w:cs="Times New Roman"/>
          <w:highlight w:val="white"/>
          <w:lang w:val="en-US"/>
        </w:rPr>
        <w:t xml:space="preserve">help solve </w:t>
      </w:r>
      <w:r w:rsidR="001F3A9A" w:rsidRPr="00CC30DD">
        <w:rPr>
          <w:rFonts w:cs="Times New Roman"/>
          <w:highlight w:val="white"/>
          <w:lang w:val="en-US"/>
        </w:rPr>
        <w:t>the limitations within the field</w:t>
      </w:r>
      <w:r w:rsidR="00F5357F" w:rsidRPr="00CC30DD">
        <w:rPr>
          <w:rFonts w:cs="Times New Roman"/>
          <w:highlight w:val="white"/>
          <w:lang w:val="en-US"/>
        </w:rPr>
        <w:t xml:space="preserve"> </w:t>
      </w:r>
      <w:r w:rsidR="0045736F" w:rsidRPr="00CC30DD">
        <w:rPr>
          <w:rFonts w:cs="Times New Roman"/>
          <w:highlight w:val="white"/>
          <w:lang w:val="en-US"/>
        </w:rPr>
        <w:fldChar w:fldCharType="begin"/>
      </w:r>
      <w:r w:rsidR="00E602D7" w:rsidRPr="00CC30DD">
        <w:rPr>
          <w:rFonts w:cs="Times New Roman"/>
          <w:highlight w:val="white"/>
          <w:lang w:val="en-US"/>
        </w:rPr>
        <w:instrText xml:space="preserve"> ADDIN ZOTERO_ITEM CSL_CITATION {"citationID":"6HAkOExr","properties":{"formattedCitation":"(Hitczenko et al., 2020; Vijayakumar &amp; Cheung, 2018)","plainCitation":"(Hitczenko et al., 2020; Vijayakumar &amp; Cheung, 2018)","noteIndex":0},"citationItems":[{"id":453,"uris":["http://zotero.org/users/5126004/items/7XPAVCQ6"],"uri":["http://zotero.org/users/5126004/items/7XPAVCQ6"],"itemData":{"id":453,"type":"article-journal","abstract":"Abstract.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id":696,"uris":["http://zotero.org/users/5126004/items/M2CMDF5N"],"uri":["http://zotero.org/users/5126004/items/M2CMDF5N"],"itemData":{"id":696,"type":"article-journal","abstract":". Machine learning tools are increasingly used in social sciences and policy fields due to their increase in predictive accuracy. However, little research has been done on how well the models of machine learning methods replicate across samples. We compare machine learning methods with regression on the replicability of variable selection, along with predictive accuracy, using an empirical dataset as well as simulated data with additive, interaction, and non-linear squared terms added as predictors. Methods analyzed include support vector machines (SVM), random forests (RF), multivariate adaptive regression splines (MARS), and the regularized regression variants, least absolute shrinkage and selection operator (LASSO), and elastic net. In simulations with additive and linear interactions, machine learning methods performed similarly to regression in replicating predictors; they also performed mostly equal or below regression on measures of predictive accuracy. In simulations with square terms, machine learning methods SVM, RF, and MARS improved predictive accuracy and replicated predictors better than regression. Thus, in simulated datasets, the gap between machine learning methods and regression on predictive measures foreshadowed the gap in variable selection. In replications on the empirical dataset, however, improved prediction by machine learning methods was not accompanied by a visible improvement in replicability in variable selection. This disparity is explained by the overall explanatory power of the models. When predictors have small effects and noise predominates, improved global measures of prediction in a sample by machine learning methods may not lead to the robust selection of predictors; thus, in the presence of weak predictors and noise, regression remains a useful tool for model building and replication.","container-title":"Zeitschrift für Psychologie","DOI":"10.1027/2151-2604/a000344","ISSN":"2190-8370","issue":"4","note":"publisher: Hogrefe Publishing","page":"259-273","source":"econtent.hogrefe.com (Atypon)","title":"Replicability of Machine Learning Models in the Social Sciences","volume":"226","author":[{"family":"Vijayakumar","given":"Ranjith"},{"family":"Cheung","given":"Mike W.-L."}],"issued":{"date-parts":[["2018",10,1]]}}}],"schema":"https://github.com/citation-style-language/schema/raw/master/csl-citation.json"} </w:instrText>
      </w:r>
      <w:r w:rsidR="0045736F" w:rsidRPr="00CC30DD">
        <w:rPr>
          <w:rFonts w:cs="Times New Roman"/>
          <w:highlight w:val="white"/>
          <w:lang w:val="en-US"/>
        </w:rPr>
        <w:fldChar w:fldCharType="separate"/>
      </w:r>
      <w:r w:rsidR="00E602D7" w:rsidRPr="00CC30DD">
        <w:rPr>
          <w:rFonts w:cs="Times New Roman"/>
          <w:highlight w:val="white"/>
          <w:lang w:val="en-US"/>
        </w:rPr>
        <w:t>(Hitczenko et al., 2020; Vijayakumar &amp; Cheung, 2018)</w:t>
      </w:r>
      <w:r w:rsidR="0045736F" w:rsidRPr="00CC30DD">
        <w:rPr>
          <w:rFonts w:cs="Times New Roman"/>
          <w:highlight w:val="white"/>
          <w:lang w:val="en-US"/>
        </w:rPr>
        <w:fldChar w:fldCharType="end"/>
      </w:r>
      <w:r w:rsidRPr="00CC30DD">
        <w:rPr>
          <w:rFonts w:cs="Times New Roman"/>
          <w:highlight w:val="white"/>
          <w:lang w:val="en-US"/>
        </w:rPr>
        <w:t xml:space="preserve">. </w:t>
      </w:r>
      <w:r w:rsidR="0052002A" w:rsidRPr="00CC30DD">
        <w:rPr>
          <w:rFonts w:cs="Times New Roman"/>
          <w:highlight w:val="white"/>
          <w:lang w:val="en-US"/>
        </w:rPr>
        <w:t xml:space="preserve">Testing across datasets would </w:t>
      </w:r>
      <w:r w:rsidRPr="00CC30DD">
        <w:rPr>
          <w:rFonts w:cs="Times New Roman"/>
          <w:highlight w:val="white"/>
          <w:lang w:val="en-US"/>
        </w:rPr>
        <w:t xml:space="preserve">shed </w:t>
      </w:r>
      <w:r w:rsidR="008017CB" w:rsidRPr="00CC30DD">
        <w:rPr>
          <w:rFonts w:cs="Times New Roman"/>
          <w:highlight w:val="white"/>
          <w:lang w:val="en-US"/>
        </w:rPr>
        <w:t xml:space="preserve">light on </w:t>
      </w:r>
      <w:r w:rsidR="003E7F12" w:rsidRPr="00CC30DD">
        <w:rPr>
          <w:rFonts w:cs="Times New Roman"/>
          <w:highlight w:val="white"/>
          <w:lang w:val="en-US"/>
        </w:rPr>
        <w:t xml:space="preserve">generalizable </w:t>
      </w:r>
      <w:r w:rsidR="008017CB" w:rsidRPr="00CC30DD">
        <w:rPr>
          <w:rFonts w:cs="Times New Roman"/>
          <w:highlight w:val="white"/>
          <w:lang w:val="en-US"/>
        </w:rPr>
        <w:t>out-of-sample performance</w:t>
      </w:r>
      <w:r w:rsidR="00271AAC" w:rsidRPr="00CC30DD">
        <w:rPr>
          <w:rFonts w:cs="Times New Roman"/>
          <w:highlight w:val="white"/>
          <w:lang w:val="en-US"/>
        </w:rPr>
        <w:t>. C</w:t>
      </w:r>
      <w:r w:rsidR="00737F61" w:rsidRPr="00CC30DD">
        <w:rPr>
          <w:rFonts w:cs="Times New Roman"/>
          <w:highlight w:val="white"/>
          <w:lang w:val="en-US"/>
        </w:rPr>
        <w:t xml:space="preserve">ombining this with a </w:t>
      </w:r>
      <w:r w:rsidR="0052002A" w:rsidRPr="00CC30DD">
        <w:rPr>
          <w:rFonts w:cs="Times New Roman"/>
          <w:highlight w:val="white"/>
          <w:lang w:val="en-US"/>
        </w:rPr>
        <w:t xml:space="preserve">pipeline </w:t>
      </w:r>
      <w:r w:rsidR="00737F61" w:rsidRPr="00CC30DD">
        <w:rPr>
          <w:rFonts w:cs="Times New Roman"/>
          <w:highlight w:val="white"/>
          <w:lang w:val="en-US"/>
        </w:rPr>
        <w:t xml:space="preserve">could </w:t>
      </w:r>
      <w:r w:rsidR="0052002A" w:rsidRPr="00CC30DD">
        <w:rPr>
          <w:rFonts w:cs="Times New Roman"/>
          <w:highlight w:val="white"/>
          <w:lang w:val="en-US"/>
        </w:rPr>
        <w:t xml:space="preserve">contribute </w:t>
      </w:r>
      <w:r w:rsidR="00372BAE" w:rsidRPr="00CC30DD">
        <w:rPr>
          <w:rFonts w:cs="Times New Roman"/>
          <w:highlight w:val="white"/>
          <w:lang w:val="en-US"/>
        </w:rPr>
        <w:t xml:space="preserve">in </w:t>
      </w:r>
      <w:r w:rsidR="0052002A" w:rsidRPr="00CC30DD">
        <w:rPr>
          <w:rFonts w:cs="Times New Roman"/>
          <w:highlight w:val="white"/>
          <w:lang w:val="en-US"/>
        </w:rPr>
        <w:t>streamlin</w:t>
      </w:r>
      <w:r w:rsidR="009A4EAA" w:rsidRPr="00CC30DD">
        <w:rPr>
          <w:rFonts w:cs="Times New Roman"/>
          <w:highlight w:val="white"/>
          <w:lang w:val="en-US"/>
        </w:rPr>
        <w:t xml:space="preserve">ing research </w:t>
      </w:r>
      <w:r w:rsidR="00737F61" w:rsidRPr="00CC30DD">
        <w:rPr>
          <w:rFonts w:cs="Times New Roman"/>
          <w:highlight w:val="white"/>
          <w:lang w:val="en-US"/>
        </w:rPr>
        <w:t xml:space="preserve">and </w:t>
      </w:r>
      <w:r w:rsidR="009A4EAA" w:rsidRPr="00CC30DD">
        <w:rPr>
          <w:rFonts w:cs="Times New Roman"/>
          <w:highlight w:val="white"/>
          <w:lang w:val="en-US"/>
        </w:rPr>
        <w:t>mak</w:t>
      </w:r>
      <w:r w:rsidR="00737F61" w:rsidRPr="00CC30DD">
        <w:rPr>
          <w:rFonts w:cs="Times New Roman"/>
          <w:highlight w:val="white"/>
          <w:lang w:val="en-US"/>
        </w:rPr>
        <w:t>ing</w:t>
      </w:r>
      <w:r w:rsidR="009A4EAA" w:rsidRPr="00CC30DD">
        <w:rPr>
          <w:rFonts w:cs="Times New Roman"/>
          <w:highlight w:val="white"/>
          <w:lang w:val="en-US"/>
        </w:rPr>
        <w:t xml:space="preserve"> </w:t>
      </w:r>
      <w:r w:rsidR="0052002A" w:rsidRPr="00CC30DD">
        <w:rPr>
          <w:rFonts w:cs="Times New Roman"/>
          <w:highlight w:val="white"/>
          <w:lang w:val="en-US"/>
        </w:rPr>
        <w:t>comparison</w:t>
      </w:r>
      <w:r w:rsidR="00A57C81" w:rsidRPr="00CC30DD">
        <w:rPr>
          <w:rFonts w:cs="Times New Roman"/>
          <w:highlight w:val="white"/>
          <w:lang w:val="en-US"/>
        </w:rPr>
        <w:t>s</w:t>
      </w:r>
      <w:r w:rsidR="0052002A" w:rsidRPr="00CC30DD">
        <w:rPr>
          <w:rFonts w:cs="Times New Roman"/>
          <w:highlight w:val="white"/>
          <w:lang w:val="en-US"/>
        </w:rPr>
        <w:t xml:space="preserve"> of models easier</w:t>
      </w:r>
      <w:r w:rsidR="008017CB" w:rsidRPr="00CC30DD">
        <w:rPr>
          <w:rFonts w:cs="Times New Roman"/>
          <w:highlight w:val="white"/>
          <w:lang w:val="en-US"/>
        </w:rPr>
        <w:t>.</w:t>
      </w:r>
      <w:r w:rsidR="00A712AC" w:rsidRPr="00CC30DD">
        <w:rPr>
          <w:rFonts w:cs="Times New Roman"/>
          <w:highlight w:val="white"/>
          <w:lang w:val="en-US"/>
        </w:rPr>
        <w:t xml:space="preserve"> </w:t>
      </w:r>
      <w:r w:rsidR="00271AAC" w:rsidRPr="00CC30DD">
        <w:rPr>
          <w:rFonts w:cs="Times New Roman"/>
          <w:highlight w:val="white"/>
          <w:lang w:val="en-US"/>
        </w:rPr>
        <w:t xml:space="preserve">However, data and models from other researchers can be challenging to retrieve – data and models are often lost over time and </w:t>
      </w:r>
      <w:r w:rsidR="00A712AC" w:rsidRPr="00CC30DD">
        <w:rPr>
          <w:rFonts w:cs="Times New Roman"/>
          <w:highlight w:val="white"/>
          <w:lang w:val="en-US"/>
        </w:rPr>
        <w:t xml:space="preserve">often </w:t>
      </w:r>
      <w:r w:rsidR="00271AAC" w:rsidRPr="00CC30DD">
        <w:rPr>
          <w:rFonts w:cs="Times New Roman"/>
          <w:highlight w:val="white"/>
          <w:lang w:val="en-US"/>
        </w:rPr>
        <w:t xml:space="preserve">include sensitive </w:t>
      </w:r>
      <w:r w:rsidR="00C1275F" w:rsidRPr="00CC30DD">
        <w:rPr>
          <w:rFonts w:cs="Times New Roman"/>
          <w:highlight w:val="white"/>
          <w:lang w:val="en-US"/>
        </w:rPr>
        <w:t>information</w:t>
      </w:r>
      <w:r w:rsidR="0084026D" w:rsidRPr="00CC30DD">
        <w:rPr>
          <w:rFonts w:cs="Times New Roman"/>
          <w:highlight w:val="white"/>
          <w:lang w:val="en-US"/>
        </w:rPr>
        <w:t>. Data sharing may seem unfeasible, but s</w:t>
      </w:r>
      <w:r w:rsidR="00A712AC" w:rsidRPr="00CC30DD">
        <w:rPr>
          <w:rFonts w:cs="Times New Roman"/>
          <w:highlight w:val="white"/>
          <w:lang w:val="en-US"/>
        </w:rPr>
        <w:t xml:space="preserve">tudies within similar </w:t>
      </w:r>
      <w:r w:rsidR="0084026D" w:rsidRPr="00CC30DD">
        <w:rPr>
          <w:rFonts w:cs="Times New Roman"/>
          <w:highlight w:val="white"/>
          <w:lang w:val="en-US"/>
        </w:rPr>
        <w:t xml:space="preserve">research </w:t>
      </w:r>
      <w:r w:rsidR="00A712AC" w:rsidRPr="00CC30DD">
        <w:rPr>
          <w:rFonts w:cs="Times New Roman"/>
          <w:highlight w:val="white"/>
          <w:lang w:val="en-US"/>
        </w:rPr>
        <w:t>areas have proven that these hurdles can be overcome by actively anonymiz</w:t>
      </w:r>
      <w:r w:rsidR="006663E2" w:rsidRPr="00CC30DD">
        <w:rPr>
          <w:rFonts w:cs="Times New Roman"/>
          <w:highlight w:val="white"/>
          <w:lang w:val="en-US"/>
        </w:rPr>
        <w:t>ing and storing data</w:t>
      </w:r>
      <w:r w:rsidR="00BC3043" w:rsidRPr="00CC30DD">
        <w:rPr>
          <w:rFonts w:cs="Times New Roman"/>
          <w:highlight w:val="white"/>
          <w:lang w:val="en-US"/>
        </w:rPr>
        <w:t xml:space="preserve"> </w:t>
      </w:r>
      <w:r w:rsidR="00BC3043" w:rsidRPr="00CC30DD">
        <w:rPr>
          <w:rFonts w:cs="Times New Roman"/>
          <w:highlight w:val="white"/>
          <w:lang w:val="en-US"/>
        </w:rPr>
        <w:fldChar w:fldCharType="begin"/>
      </w:r>
      <w:r w:rsidR="00BC3043" w:rsidRPr="00CC30DD">
        <w:rPr>
          <w:rFonts w:cs="Times New Roman"/>
          <w:highlight w:val="white"/>
          <w:lang w:val="en-US"/>
        </w:rPr>
        <w:instrText xml:space="preserve"> ADDIN ZOTERO_ITEM CSL_CITATION {"citationID":"0cjZdsJL","properties":{"formattedCitation":"(Gratch et al., 2014; Schuller et al., 2013)","plainCitation":"(Gratch et al., 2014; Schuller et al., 2013)","noteIndex":0},"citationItems":[{"id":720,"uris":["http://zotero.org/users/5126004/items/C3SFZULN"],"uri":["http://zotero.org/users/5126004/items/C3SFZULN"],"itemData":{"id":720,"type":"paper-conference","container-title":"LREC","page":"3123–3128","source":"Google Scholar","title":"The distress analysis interview corpus of human and computer interviews.","author":[{"family":"Gratch","given":"Jonathan"},{"family":"Artstein","given":"Ron"},{"family":"Lucas","given":"Gale M."},{"family":"Stratou","given":"Giota"},{"family":"Scherer","given":"Stefan"},{"family":"Nazarian","given":"Angela"},{"family":"Wood","given":"Rachel"},{"family":"Boberg","given":"Jill"},{"family":"DeVault","given":"David"},{"family":"Marsella","given":"Stacy"}],"issued":{"date-parts":[["2014"]]}}},{"id":718,"uris":["http://zotero.org/users/5126004/items/WNYSVX29"],"uri":["http://zotero.org/users/5126004/items/WNYSVX29"],"itemData":{"id":718,"type":"paper-conference","container-title":"Proceedings INTERSPEECH 2013, 14th Annual Conference of the International Speech Communication Association, Lyon, France","source":"Google Scholar","title":"The INTERSPEECH 2013 computational paralinguistics challenge: Social signals, conflict, emotion, autism","title-short":"The INTERSPEECH 2013 computational paralinguistics challenge","author":[{"family":"Schuller","given":"Björn"},{"family":"Steidl","given":"Stefan"},{"family":"Batliner","given":"Anton"},{"family":"Vinciarelli","given":"Alessandro"},{"family":"Scherer","given":"Klaus"},{"family":"Ringeval","given":"Fabien"},{"family":"Chetouani","given":"Mohamed"},{"family":"Weninger","given":"Felix"},{"family":"Eyben","given":"Florian"},{"family":"Marchi","given":"Erik"}],"issued":{"date-parts":[["2013"]]}}}],"schema":"https://github.com/citation-style-language/schema/raw/master/csl-citation.json"} </w:instrText>
      </w:r>
      <w:r w:rsidR="00BC3043" w:rsidRPr="00CC30DD">
        <w:rPr>
          <w:rFonts w:cs="Times New Roman"/>
          <w:highlight w:val="white"/>
          <w:lang w:val="en-US"/>
        </w:rPr>
        <w:fldChar w:fldCharType="separate"/>
      </w:r>
      <w:r w:rsidR="00BC3043" w:rsidRPr="00CC30DD">
        <w:rPr>
          <w:rFonts w:cs="Times New Roman"/>
          <w:highlight w:val="white"/>
          <w:lang w:val="en-US"/>
        </w:rPr>
        <w:t>(Gratch et al., 2014; Schuller et al., 2013)</w:t>
      </w:r>
      <w:r w:rsidR="00BC3043" w:rsidRPr="00CC30DD">
        <w:rPr>
          <w:rFonts w:cs="Times New Roman"/>
          <w:highlight w:val="white"/>
          <w:lang w:val="en-US"/>
        </w:rPr>
        <w:fldChar w:fldCharType="end"/>
      </w:r>
      <w:r w:rsidR="00AD3808" w:rsidRPr="00CC30DD">
        <w:rPr>
          <w:rFonts w:cs="Times New Roman"/>
          <w:highlight w:val="white"/>
          <w:lang w:val="en-US"/>
        </w:rPr>
        <w:t>.</w:t>
      </w:r>
      <w:r w:rsidR="004B18E6" w:rsidRPr="00CC30DD">
        <w:rPr>
          <w:rFonts w:cs="Times New Roman"/>
          <w:highlight w:val="white"/>
          <w:lang w:val="en-US"/>
        </w:rPr>
        <w:t xml:space="preserve"> </w:t>
      </w:r>
      <w:r w:rsidR="00D311EE" w:rsidRPr="00CC30DD">
        <w:rPr>
          <w:rFonts w:cs="Times New Roman"/>
          <w:highlight w:val="white"/>
          <w:lang w:val="en-US"/>
        </w:rPr>
        <w:t xml:space="preserve">Such initiatives within voice in schizophrenia would be beneficial, not only for knowledge of generalizability of ML research, but also for pinning down which acoustic features differentiate healthy individuals from individuals suffering from schizophrenia </w:t>
      </w:r>
      <w:r w:rsidR="00D311EE" w:rsidRPr="00CC30DD">
        <w:rPr>
          <w:rFonts w:cs="Times New Roman"/>
          <w:highlight w:val="white"/>
          <w:lang w:val="en-US"/>
        </w:rPr>
        <w:fldChar w:fldCharType="begin"/>
      </w:r>
      <w:r w:rsidR="00D311EE" w:rsidRPr="00CC30DD">
        <w:rPr>
          <w:rFonts w:cs="Times New Roman"/>
          <w:highlight w:val="white"/>
          <w:lang w:val="en-US"/>
        </w:rPr>
        <w:instrText xml:space="preserve"> ADDIN ZOTERO_ITEM CSL_CITATION {"citationID":"mmtXBpM2","properties":{"formattedCitation":"(Parola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D311EE" w:rsidRPr="00CC30DD">
        <w:rPr>
          <w:rFonts w:cs="Times New Roman"/>
          <w:highlight w:val="white"/>
          <w:lang w:val="en-US"/>
        </w:rPr>
        <w:fldChar w:fldCharType="separate"/>
      </w:r>
      <w:r w:rsidR="00D311EE" w:rsidRPr="00CC30DD">
        <w:rPr>
          <w:rFonts w:cs="Times New Roman"/>
          <w:highlight w:val="white"/>
          <w:lang w:val="en-US"/>
        </w:rPr>
        <w:t>(Parola et al., 2019)</w:t>
      </w:r>
      <w:r w:rsidR="00D311EE" w:rsidRPr="00CC30DD">
        <w:rPr>
          <w:rFonts w:cs="Times New Roman"/>
          <w:highlight w:val="white"/>
          <w:lang w:val="en-US"/>
        </w:rPr>
        <w:fldChar w:fldCharType="end"/>
      </w:r>
      <w:r w:rsidR="00D311EE" w:rsidRPr="00CC30DD">
        <w:rPr>
          <w:rFonts w:cs="Times New Roman"/>
          <w:highlight w:val="white"/>
          <w:lang w:val="en-US"/>
        </w:rPr>
        <w:t xml:space="preserve">. This paper therefore suggests </w:t>
      </w:r>
      <w:r w:rsidR="000365C8" w:rsidRPr="00CC30DD">
        <w:rPr>
          <w:rFonts w:cs="Times New Roman"/>
          <w:highlight w:val="white"/>
          <w:lang w:val="en-US"/>
        </w:rPr>
        <w:lastRenderedPageBreak/>
        <w:t xml:space="preserve">that </w:t>
      </w:r>
      <w:r w:rsidR="001C6893" w:rsidRPr="00CC30DD">
        <w:rPr>
          <w:rFonts w:cs="Times New Roman"/>
          <w:highlight w:val="white"/>
          <w:lang w:val="en-US"/>
        </w:rPr>
        <w:t xml:space="preserve">research </w:t>
      </w:r>
      <w:r w:rsidR="000365C8" w:rsidRPr="00CC30DD">
        <w:rPr>
          <w:rFonts w:cs="Times New Roman"/>
          <w:highlight w:val="white"/>
          <w:lang w:val="en-US"/>
        </w:rPr>
        <w:t xml:space="preserve">should </w:t>
      </w:r>
      <w:r w:rsidR="001C6893" w:rsidRPr="00CC30DD">
        <w:rPr>
          <w:rFonts w:cs="Times New Roman"/>
          <w:highlight w:val="white"/>
          <w:lang w:val="en-US"/>
        </w:rPr>
        <w:t xml:space="preserve">strive towards employing </w:t>
      </w:r>
      <w:r w:rsidR="000365C8" w:rsidRPr="00CC30DD">
        <w:rPr>
          <w:rFonts w:cs="Times New Roman"/>
          <w:highlight w:val="white"/>
          <w:lang w:val="en-US"/>
        </w:rPr>
        <w:t xml:space="preserve">more </w:t>
      </w:r>
      <w:r w:rsidR="00D311EE" w:rsidRPr="00CC30DD">
        <w:rPr>
          <w:rFonts w:cs="Times New Roman"/>
          <w:highlight w:val="white"/>
          <w:lang w:val="en-US"/>
        </w:rPr>
        <w:t>o</w:t>
      </w:r>
      <w:r w:rsidR="00F31EE3" w:rsidRPr="00CC30DD">
        <w:rPr>
          <w:rFonts w:cs="Times New Roman"/>
          <w:highlight w:val="white"/>
          <w:lang w:val="en-US"/>
        </w:rPr>
        <w:t>pen-science conduct</w:t>
      </w:r>
      <w:r w:rsidR="0064467F">
        <w:rPr>
          <w:rFonts w:cs="Times New Roman"/>
          <w:highlight w:val="white"/>
          <w:lang w:val="en-US"/>
        </w:rPr>
        <w:t xml:space="preserve">, including the </w:t>
      </w:r>
      <w:r w:rsidR="00F31EE3" w:rsidRPr="00CC30DD">
        <w:rPr>
          <w:rFonts w:cs="Times New Roman"/>
          <w:highlight w:val="white"/>
          <w:lang w:val="en-US"/>
        </w:rPr>
        <w:t>s</w:t>
      </w:r>
      <w:r w:rsidR="0099723C" w:rsidRPr="00CC30DD">
        <w:rPr>
          <w:rFonts w:cs="Times New Roman"/>
          <w:highlight w:val="white"/>
          <w:lang w:val="en-US"/>
        </w:rPr>
        <w:t>haring of data, scripts and models</w:t>
      </w:r>
      <w:commentRangeStart w:id="67"/>
      <w:r w:rsidR="00D311EE" w:rsidRPr="00CC30DD">
        <w:rPr>
          <w:rFonts w:cs="Times New Roman"/>
          <w:highlight w:val="white"/>
          <w:lang w:val="en-US"/>
        </w:rPr>
        <w:t>.</w:t>
      </w:r>
      <w:commentRangeEnd w:id="67"/>
      <w:r w:rsidR="001F6092">
        <w:rPr>
          <w:rStyle w:val="CommentReference"/>
        </w:rPr>
        <w:commentReference w:id="67"/>
      </w:r>
    </w:p>
    <w:p w14:paraId="0CE4E3F2" w14:textId="324F59B3" w:rsidR="00501BB0" w:rsidRDefault="00501BB0" w:rsidP="0064467F">
      <w:pPr>
        <w:pStyle w:val="Heading1"/>
        <w:ind w:firstLine="0"/>
        <w:rPr>
          <w:highlight w:val="white"/>
          <w:lang w:val="en-US"/>
        </w:rPr>
      </w:pPr>
      <w:bookmarkStart w:id="68" w:name="_Toc59447738"/>
      <w:r>
        <w:rPr>
          <w:highlight w:val="white"/>
          <w:lang w:val="en-US"/>
        </w:rPr>
        <w:t>5. Conclusion</w:t>
      </w:r>
      <w:bookmarkEnd w:id="68"/>
    </w:p>
    <w:p w14:paraId="1BB40308" w14:textId="1BBA7D48" w:rsidR="00E87076" w:rsidRPr="00CC30DD" w:rsidRDefault="00752D47" w:rsidP="005D54D5">
      <w:pPr>
        <w:spacing w:line="360" w:lineRule="auto"/>
        <w:rPr>
          <w:rFonts w:cs="Times New Roman"/>
          <w:lang w:val="en-US"/>
        </w:rPr>
      </w:pPr>
      <w:r>
        <w:rPr>
          <w:highlight w:val="white"/>
          <w:lang w:val="en-US"/>
        </w:rPr>
        <w:t>Machine learning research</w:t>
      </w:r>
      <w:r w:rsidR="00515620">
        <w:rPr>
          <w:highlight w:val="white"/>
          <w:lang w:val="en-US"/>
        </w:rPr>
        <w:t xml:space="preserve"> classifying schizophrenia using voice</w:t>
      </w:r>
      <w:r w:rsidR="00876525">
        <w:rPr>
          <w:highlight w:val="white"/>
          <w:lang w:val="en-US"/>
        </w:rPr>
        <w:t xml:space="preserve"> </w:t>
      </w:r>
      <w:r w:rsidR="006A0175">
        <w:rPr>
          <w:highlight w:val="white"/>
          <w:lang w:val="en-US"/>
        </w:rPr>
        <w:t xml:space="preserve">have been found to </w:t>
      </w:r>
      <w:r w:rsidR="00515620">
        <w:rPr>
          <w:highlight w:val="white"/>
          <w:lang w:val="en-US"/>
        </w:rPr>
        <w:t>suffe</w:t>
      </w:r>
      <w:r w:rsidR="006A0175">
        <w:rPr>
          <w:highlight w:val="white"/>
          <w:lang w:val="en-US"/>
        </w:rPr>
        <w:t xml:space="preserve">r </w:t>
      </w:r>
      <w:r>
        <w:rPr>
          <w:highlight w:val="white"/>
          <w:lang w:val="en-US"/>
        </w:rPr>
        <w:t>from issues of bias, overfitting</w:t>
      </w:r>
      <w:r w:rsidR="00386614">
        <w:rPr>
          <w:highlight w:val="white"/>
          <w:lang w:val="en-US"/>
        </w:rPr>
        <w:t xml:space="preserve">, poor </w:t>
      </w:r>
      <w:r w:rsidR="002D5111">
        <w:rPr>
          <w:highlight w:val="white"/>
          <w:lang w:val="en-US"/>
        </w:rPr>
        <w:t>generalizability</w:t>
      </w:r>
      <w:r>
        <w:rPr>
          <w:highlight w:val="white"/>
          <w:lang w:val="en-US"/>
        </w:rPr>
        <w:t xml:space="preserve"> and poor comparability between studies. </w:t>
      </w:r>
      <w:r w:rsidR="006A0175">
        <w:rPr>
          <w:highlight w:val="white"/>
          <w:lang w:val="en-US"/>
        </w:rPr>
        <w:t>This paper presented a conservative pipeline for future research a</w:t>
      </w:r>
      <w:r>
        <w:rPr>
          <w:highlight w:val="white"/>
          <w:lang w:val="en-US"/>
        </w:rPr>
        <w:t xml:space="preserve">s a </w:t>
      </w:r>
      <w:r w:rsidR="00BF7B75">
        <w:rPr>
          <w:highlight w:val="white"/>
          <w:lang w:val="en-US"/>
        </w:rPr>
        <w:t>countermeasure</w:t>
      </w:r>
      <w:r>
        <w:rPr>
          <w:highlight w:val="white"/>
          <w:lang w:val="en-US"/>
        </w:rPr>
        <w:t xml:space="preserve"> to these </w:t>
      </w:r>
      <w:r w:rsidR="006A0175">
        <w:rPr>
          <w:highlight w:val="white"/>
          <w:lang w:val="en-US"/>
        </w:rPr>
        <w:t>problems</w:t>
      </w:r>
      <w:r w:rsidR="004765A1">
        <w:rPr>
          <w:highlight w:val="white"/>
          <w:lang w:val="en-US"/>
        </w:rPr>
        <w:t>.</w:t>
      </w:r>
      <w:r w:rsidR="00F37D11">
        <w:rPr>
          <w:highlight w:val="white"/>
          <w:lang w:val="en-US"/>
        </w:rPr>
        <w:t xml:space="preserve"> </w:t>
      </w:r>
      <w:r w:rsidR="00AB3D6B">
        <w:rPr>
          <w:highlight w:val="white"/>
          <w:lang w:val="en-US"/>
        </w:rPr>
        <w:t>Moreover, by u</w:t>
      </w:r>
      <w:r w:rsidR="004A35BA">
        <w:rPr>
          <w:highlight w:val="white"/>
          <w:lang w:val="en-US"/>
        </w:rPr>
        <w:t>sing</w:t>
      </w:r>
      <w:r w:rsidR="00F37D11">
        <w:rPr>
          <w:highlight w:val="white"/>
          <w:lang w:val="en-US"/>
        </w:rPr>
        <w:t xml:space="preserve"> the proposed pipeline, the study by Chakraborty et al. (2018)</w:t>
      </w:r>
      <w:r w:rsidR="00FD3C28">
        <w:rPr>
          <w:highlight w:val="white"/>
          <w:lang w:val="en-US"/>
        </w:rPr>
        <w:t xml:space="preserve"> </w:t>
      </w:r>
      <w:r w:rsidR="009E453C">
        <w:rPr>
          <w:highlight w:val="white"/>
          <w:lang w:val="en-US"/>
        </w:rPr>
        <w:t>was replicated</w:t>
      </w:r>
      <w:r w:rsidR="00736015">
        <w:rPr>
          <w:highlight w:val="white"/>
          <w:lang w:val="en-US"/>
        </w:rPr>
        <w:t xml:space="preserve">. </w:t>
      </w:r>
      <w:r w:rsidR="00DB5B67">
        <w:rPr>
          <w:highlight w:val="white"/>
          <w:lang w:val="en-US"/>
        </w:rPr>
        <w:t>The replication found similar performance (macro</w:t>
      </w:r>
      <w:r w:rsidR="00535BE3">
        <w:rPr>
          <w:highlight w:val="white"/>
          <w:lang w:val="en-US"/>
        </w:rPr>
        <w:t xml:space="preserve"> avg. F</w:t>
      </w:r>
      <w:r w:rsidR="00DB5B67">
        <w:rPr>
          <w:highlight w:val="white"/>
          <w:lang w:val="en-US"/>
        </w:rPr>
        <w:t>1-score =</w:t>
      </w:r>
      <w:r w:rsidR="00535BE3">
        <w:rPr>
          <w:highlight w:val="white"/>
          <w:lang w:val="en-US"/>
        </w:rPr>
        <w:t xml:space="preserve"> 0.70), although slightly worse performance, compared to that of the original study (macro avg. F1-score =</w:t>
      </w:r>
      <w:r w:rsidR="00DB5B67">
        <w:rPr>
          <w:highlight w:val="white"/>
          <w:lang w:val="en-US"/>
        </w:rPr>
        <w:t xml:space="preserve"> </w:t>
      </w:r>
      <w:r w:rsidR="000861CA">
        <w:rPr>
          <w:highlight w:val="white"/>
          <w:lang w:val="en-US"/>
        </w:rPr>
        <w:t>0.77)</w:t>
      </w:r>
      <w:r w:rsidR="003514CA">
        <w:rPr>
          <w:highlight w:val="white"/>
          <w:lang w:val="en-US"/>
        </w:rPr>
        <w:t xml:space="preserve">. </w:t>
      </w:r>
      <w:r w:rsidR="00F033C5">
        <w:rPr>
          <w:highlight w:val="white"/>
          <w:lang w:val="en-US"/>
        </w:rPr>
        <w:t xml:space="preserve">As the conceptual replication </w:t>
      </w:r>
      <w:r w:rsidR="00574175">
        <w:rPr>
          <w:highlight w:val="white"/>
          <w:lang w:val="en-US"/>
        </w:rPr>
        <w:t>mostly deviated on the data type, t</w:t>
      </w:r>
      <w:r w:rsidR="003514CA">
        <w:rPr>
          <w:highlight w:val="white"/>
          <w:lang w:val="en-US"/>
        </w:rPr>
        <w:t xml:space="preserve">his </w:t>
      </w:r>
      <w:r w:rsidR="00574175">
        <w:rPr>
          <w:highlight w:val="white"/>
          <w:lang w:val="en-US"/>
        </w:rPr>
        <w:t xml:space="preserve">finding </w:t>
      </w:r>
      <w:r w:rsidR="005F3BCD">
        <w:rPr>
          <w:highlight w:val="white"/>
          <w:lang w:val="en-US"/>
        </w:rPr>
        <w:t xml:space="preserve">seems to </w:t>
      </w:r>
      <w:r w:rsidR="003514CA">
        <w:rPr>
          <w:highlight w:val="white"/>
          <w:lang w:val="en-US"/>
        </w:rPr>
        <w:t xml:space="preserve">support the notion that the field </w:t>
      </w:r>
      <w:r w:rsidR="00574175">
        <w:rPr>
          <w:highlight w:val="white"/>
          <w:lang w:val="en-US"/>
        </w:rPr>
        <w:t xml:space="preserve">might suffer </w:t>
      </w:r>
      <w:r w:rsidR="003514CA">
        <w:rPr>
          <w:highlight w:val="white"/>
          <w:lang w:val="en-US"/>
        </w:rPr>
        <w:t xml:space="preserve">from </w:t>
      </w:r>
      <w:r w:rsidR="00386614">
        <w:rPr>
          <w:highlight w:val="white"/>
          <w:lang w:val="en-US"/>
        </w:rPr>
        <w:t xml:space="preserve">issues of </w:t>
      </w:r>
      <w:r w:rsidR="006F4246">
        <w:rPr>
          <w:highlight w:val="white"/>
          <w:lang w:val="en-US"/>
        </w:rPr>
        <w:t xml:space="preserve">poor </w:t>
      </w:r>
      <w:r w:rsidR="002D5111">
        <w:rPr>
          <w:highlight w:val="white"/>
          <w:lang w:val="en-US"/>
        </w:rPr>
        <w:t>generalizability and robustness</w:t>
      </w:r>
      <w:r w:rsidR="008B0926">
        <w:rPr>
          <w:highlight w:val="white"/>
          <w:lang w:val="en-US"/>
        </w:rPr>
        <w:t>.</w:t>
      </w:r>
      <w:r w:rsidR="00EA308E">
        <w:rPr>
          <w:highlight w:val="white"/>
          <w:lang w:val="en-US"/>
        </w:rPr>
        <w:t xml:space="preserve"> </w:t>
      </w:r>
      <w:r w:rsidR="002A6E14">
        <w:rPr>
          <w:highlight w:val="white"/>
          <w:lang w:val="en-US"/>
        </w:rPr>
        <w:t xml:space="preserve">The limitations of the pipeline were furthermore discussed. </w:t>
      </w:r>
      <w:r w:rsidR="00666B0D">
        <w:rPr>
          <w:highlight w:val="white"/>
          <w:lang w:val="en-US"/>
        </w:rPr>
        <w:t>The pipeline is not the exhaustive solution, as true measures of direct generalizability require across-sample testing.</w:t>
      </w:r>
      <w:r w:rsidR="005D54D5">
        <w:rPr>
          <w:highlight w:val="white"/>
          <w:lang w:val="en-US"/>
        </w:rPr>
        <w:t xml:space="preserve"> The spread of open-science conduct</w:t>
      </w:r>
      <w:r w:rsidR="00B4246E">
        <w:rPr>
          <w:highlight w:val="white"/>
          <w:lang w:val="en-US"/>
        </w:rPr>
        <w:t xml:space="preserve"> -</w:t>
      </w:r>
      <w:r w:rsidR="005D54D5">
        <w:rPr>
          <w:highlight w:val="white"/>
          <w:lang w:val="en-US"/>
        </w:rPr>
        <w:t xml:space="preserve"> such as sharing of scripts, models and data</w:t>
      </w:r>
      <w:r w:rsidR="00B4246E">
        <w:rPr>
          <w:highlight w:val="white"/>
          <w:lang w:val="en-US"/>
        </w:rPr>
        <w:t xml:space="preserve"> -</w:t>
      </w:r>
      <w:r w:rsidR="005D54D5">
        <w:rPr>
          <w:highlight w:val="white"/>
          <w:lang w:val="en-US"/>
        </w:rPr>
        <w:t xml:space="preserve"> </w:t>
      </w:r>
      <w:r w:rsidR="00B4246E">
        <w:rPr>
          <w:lang w:val="en-US"/>
        </w:rPr>
        <w:t>is</w:t>
      </w:r>
      <w:r w:rsidR="005D54D5">
        <w:rPr>
          <w:lang w:val="en-US"/>
        </w:rPr>
        <w:t xml:space="preserve"> proposed as a potential solution</w:t>
      </w:r>
      <w:r w:rsidR="005607EC">
        <w:rPr>
          <w:lang w:val="en-US"/>
        </w:rPr>
        <w:t>.</w:t>
      </w:r>
    </w:p>
    <w:p w14:paraId="6064DC1F" w14:textId="6830AF29" w:rsidR="00501BB0" w:rsidRPr="00501BB0" w:rsidRDefault="00501BB0" w:rsidP="0064467F">
      <w:pPr>
        <w:pStyle w:val="Heading1"/>
        <w:ind w:firstLine="0"/>
        <w:rPr>
          <w:highlight w:val="white"/>
          <w:lang w:val="en-US"/>
        </w:rPr>
      </w:pPr>
      <w:bookmarkStart w:id="69" w:name="_Toc59447739"/>
      <w:r>
        <w:rPr>
          <w:highlight w:val="white"/>
          <w:lang w:val="en-US"/>
        </w:rPr>
        <w:t>6. Acknowledgements</w:t>
      </w:r>
      <w:bookmarkEnd w:id="69"/>
    </w:p>
    <w:p w14:paraId="794CD3F7" w14:textId="77592877" w:rsidR="00C7133D" w:rsidRDefault="003F7764" w:rsidP="00A22417">
      <w:pPr>
        <w:pStyle w:val="BodyText"/>
        <w:spacing w:line="360" w:lineRule="auto"/>
        <w:rPr>
          <w:rFonts w:eastAsia="Times New Roman" w:cs="Times New Roman"/>
          <w:highlight w:val="white"/>
          <w:lang w:val="en-US"/>
        </w:rPr>
      </w:pPr>
      <w:r>
        <w:rPr>
          <w:rFonts w:cs="Times New Roman"/>
          <w:highlight w:val="white"/>
          <w:lang w:val="en-US"/>
        </w:rPr>
        <w:t xml:space="preserve">The process leading up to this paper was supervised by Riccardo </w:t>
      </w:r>
      <w:proofErr w:type="spellStart"/>
      <w:r>
        <w:rPr>
          <w:rFonts w:cs="Times New Roman"/>
          <w:highlight w:val="white"/>
          <w:lang w:val="en-US"/>
        </w:rPr>
        <w:t>Fusaroli</w:t>
      </w:r>
      <w:proofErr w:type="spellEnd"/>
      <w:r>
        <w:rPr>
          <w:rFonts w:cs="Times New Roman"/>
          <w:highlight w:val="white"/>
          <w:lang w:val="en-US"/>
        </w:rPr>
        <w:t xml:space="preserve">, </w:t>
      </w:r>
      <w:r w:rsidR="002411DA">
        <w:rPr>
          <w:rFonts w:cs="Times New Roman"/>
          <w:highlight w:val="white"/>
          <w:lang w:val="en-US"/>
        </w:rPr>
        <w:t xml:space="preserve">without whom this bachelors project </w:t>
      </w:r>
      <w:r w:rsidR="000F3388">
        <w:rPr>
          <w:rFonts w:cs="Times New Roman"/>
          <w:highlight w:val="white"/>
          <w:lang w:val="en-US"/>
        </w:rPr>
        <w:t>would not have been possible</w:t>
      </w:r>
      <w:r w:rsidR="00405C42">
        <w:rPr>
          <w:rFonts w:cs="Times New Roman"/>
          <w:highlight w:val="white"/>
          <w:lang w:val="en-US"/>
        </w:rPr>
        <w:t>. First and foremost</w:t>
      </w:r>
      <w:r w:rsidR="003E0702">
        <w:rPr>
          <w:rFonts w:cs="Times New Roman"/>
          <w:highlight w:val="white"/>
          <w:lang w:val="en-US"/>
        </w:rPr>
        <w:t>,</w:t>
      </w:r>
      <w:r w:rsidR="00405C42">
        <w:rPr>
          <w:rFonts w:cs="Times New Roman"/>
          <w:highlight w:val="white"/>
          <w:lang w:val="en-US"/>
        </w:rPr>
        <w:t xml:space="preserve"> I would like to thank him for</w:t>
      </w:r>
      <w:r w:rsidR="00974932">
        <w:rPr>
          <w:rFonts w:cs="Times New Roman"/>
          <w:highlight w:val="white"/>
          <w:lang w:val="en-US"/>
        </w:rPr>
        <w:t xml:space="preserve"> being a kind and supportive supervisor</w:t>
      </w:r>
      <w:r w:rsidR="00EC3E6F">
        <w:rPr>
          <w:rFonts w:cs="Times New Roman"/>
          <w:highlight w:val="white"/>
          <w:lang w:val="en-US"/>
        </w:rPr>
        <w:t xml:space="preserve">. But I would </w:t>
      </w:r>
      <w:r w:rsidR="001802BF">
        <w:rPr>
          <w:rFonts w:cs="Times New Roman"/>
          <w:highlight w:val="white"/>
          <w:lang w:val="en-US"/>
        </w:rPr>
        <w:t xml:space="preserve">also </w:t>
      </w:r>
      <w:r w:rsidR="00EC3E6F">
        <w:rPr>
          <w:rFonts w:cs="Times New Roman"/>
          <w:highlight w:val="white"/>
          <w:lang w:val="en-US"/>
        </w:rPr>
        <w:t xml:space="preserve">like to </w:t>
      </w:r>
      <w:r w:rsidR="001802BF">
        <w:rPr>
          <w:rFonts w:cs="Times New Roman"/>
          <w:highlight w:val="white"/>
          <w:lang w:val="en-US"/>
        </w:rPr>
        <w:t xml:space="preserve">thank him for </w:t>
      </w:r>
      <w:r w:rsidR="00696B41">
        <w:rPr>
          <w:rFonts w:cs="Times New Roman"/>
          <w:highlight w:val="white"/>
          <w:lang w:val="en-US"/>
        </w:rPr>
        <w:t xml:space="preserve">sharing his </w:t>
      </w:r>
      <w:r w:rsidR="00974932">
        <w:rPr>
          <w:rFonts w:cs="Times New Roman"/>
          <w:highlight w:val="white"/>
          <w:lang w:val="en-US"/>
        </w:rPr>
        <w:t xml:space="preserve">qualified </w:t>
      </w:r>
      <w:r w:rsidR="00405C42">
        <w:rPr>
          <w:rFonts w:cs="Times New Roman"/>
          <w:highlight w:val="white"/>
          <w:lang w:val="en-US"/>
        </w:rPr>
        <w:t>expertise</w:t>
      </w:r>
      <w:r w:rsidR="00EC3E6F">
        <w:rPr>
          <w:rFonts w:cs="Times New Roman"/>
          <w:highlight w:val="white"/>
          <w:lang w:val="en-US"/>
        </w:rPr>
        <w:t xml:space="preserve"> </w:t>
      </w:r>
      <w:r w:rsidR="009C34C3">
        <w:rPr>
          <w:rFonts w:cs="Times New Roman"/>
          <w:highlight w:val="white"/>
          <w:lang w:val="en-US"/>
        </w:rPr>
        <w:t xml:space="preserve">and </w:t>
      </w:r>
      <w:r w:rsidR="00EC3E6F">
        <w:rPr>
          <w:rFonts w:cs="Times New Roman"/>
          <w:highlight w:val="white"/>
          <w:lang w:val="en-US"/>
        </w:rPr>
        <w:t xml:space="preserve">for </w:t>
      </w:r>
      <w:r w:rsidR="009C34C3">
        <w:rPr>
          <w:rFonts w:cs="Times New Roman"/>
          <w:highlight w:val="white"/>
          <w:lang w:val="en-US"/>
        </w:rPr>
        <w:t xml:space="preserve">always replying </w:t>
      </w:r>
      <w:r w:rsidR="00EC3E6F">
        <w:rPr>
          <w:rFonts w:cs="Times New Roman"/>
          <w:highlight w:val="white"/>
          <w:lang w:val="en-US"/>
        </w:rPr>
        <w:t xml:space="preserve">so very </w:t>
      </w:r>
      <w:r w:rsidR="009C34C3">
        <w:rPr>
          <w:rFonts w:cs="Times New Roman"/>
          <w:highlight w:val="white"/>
          <w:lang w:val="en-US"/>
        </w:rPr>
        <w:t>promptly</w:t>
      </w:r>
      <w:r w:rsidR="00405C42">
        <w:rPr>
          <w:rFonts w:cs="Times New Roman"/>
          <w:highlight w:val="white"/>
          <w:lang w:val="en-US"/>
        </w:rPr>
        <w:t xml:space="preserve">. </w:t>
      </w:r>
      <w:r w:rsidR="003E0702">
        <w:rPr>
          <w:rFonts w:cs="Times New Roman"/>
          <w:highlight w:val="white"/>
          <w:lang w:val="en-US"/>
        </w:rPr>
        <w:t xml:space="preserve">Secondly, I would like to thank </w:t>
      </w:r>
      <w:proofErr w:type="spellStart"/>
      <w:r w:rsidR="003E0702" w:rsidRPr="003E0702">
        <w:rPr>
          <w:rFonts w:eastAsia="Times New Roman" w:cs="Times New Roman"/>
          <w:highlight w:val="white"/>
          <w:lang w:val="en-US"/>
        </w:rPr>
        <w:t>Vibeke</w:t>
      </w:r>
      <w:proofErr w:type="spellEnd"/>
      <w:r w:rsidR="003E0702" w:rsidRPr="003E0702">
        <w:rPr>
          <w:rFonts w:eastAsia="Times New Roman" w:cs="Times New Roman"/>
          <w:highlight w:val="white"/>
          <w:lang w:val="en-US"/>
        </w:rPr>
        <w:t xml:space="preserve"> </w:t>
      </w:r>
      <w:proofErr w:type="spellStart"/>
      <w:r w:rsidR="003E0702" w:rsidRPr="003E0702">
        <w:rPr>
          <w:rFonts w:eastAsia="Times New Roman" w:cs="Times New Roman"/>
          <w:highlight w:val="white"/>
          <w:lang w:val="en-US"/>
        </w:rPr>
        <w:t>Bliksted</w:t>
      </w:r>
      <w:proofErr w:type="spellEnd"/>
      <w:r w:rsidR="003E0702" w:rsidRPr="003E0702">
        <w:rPr>
          <w:rFonts w:eastAsia="Times New Roman" w:cs="Times New Roman"/>
          <w:highlight w:val="white"/>
          <w:lang w:val="en-US"/>
        </w:rPr>
        <w:t xml:space="preserve"> and h</w:t>
      </w:r>
      <w:r w:rsidR="003E0702">
        <w:rPr>
          <w:rFonts w:eastAsia="Times New Roman" w:cs="Times New Roman"/>
          <w:highlight w:val="white"/>
          <w:lang w:val="en-US"/>
        </w:rPr>
        <w:t xml:space="preserve">er colleagues </w:t>
      </w:r>
      <w:r w:rsidR="007450DD">
        <w:rPr>
          <w:rFonts w:eastAsia="Times New Roman" w:cs="Times New Roman"/>
          <w:highlight w:val="white"/>
          <w:lang w:val="en-US"/>
        </w:rPr>
        <w:t>for gathering and sharing the data</w:t>
      </w:r>
      <w:r w:rsidR="003879FE">
        <w:rPr>
          <w:rFonts w:eastAsia="Times New Roman" w:cs="Times New Roman"/>
          <w:highlight w:val="white"/>
          <w:lang w:val="en-US"/>
        </w:rPr>
        <w:t xml:space="preserve"> that was used in this replication. Finally, </w:t>
      </w:r>
      <w:commentRangeStart w:id="70"/>
      <w:r w:rsidR="003879FE">
        <w:rPr>
          <w:rFonts w:eastAsia="Times New Roman" w:cs="Times New Roman"/>
          <w:highlight w:val="white"/>
          <w:lang w:val="en-US"/>
        </w:rPr>
        <w:t xml:space="preserve">I would like to support Astrid, Stine and Marie for moral support and fun and </w:t>
      </w:r>
      <w:proofErr w:type="spellStart"/>
      <w:r w:rsidR="003879FE">
        <w:rPr>
          <w:rFonts w:eastAsia="Times New Roman" w:cs="Times New Roman"/>
          <w:highlight w:val="white"/>
          <w:lang w:val="en-US"/>
        </w:rPr>
        <w:t>cosy</w:t>
      </w:r>
      <w:proofErr w:type="spellEnd"/>
      <w:r w:rsidR="003879FE">
        <w:rPr>
          <w:rFonts w:eastAsia="Times New Roman" w:cs="Times New Roman"/>
          <w:highlight w:val="white"/>
          <w:lang w:val="en-US"/>
        </w:rPr>
        <w:t xml:space="preserve"> Wednesday meetings</w:t>
      </w:r>
      <w:r w:rsidR="006C23DC">
        <w:rPr>
          <w:rFonts w:eastAsia="Times New Roman" w:cs="Times New Roman"/>
          <w:highlight w:val="white"/>
          <w:lang w:val="en-US"/>
        </w:rPr>
        <w:t xml:space="preserve"> with plenty of coffee and high spirits</w:t>
      </w:r>
      <w:r w:rsidR="009C34C3">
        <w:rPr>
          <w:rFonts w:eastAsia="Times New Roman" w:cs="Times New Roman"/>
          <w:highlight w:val="white"/>
          <w:lang w:val="en-US"/>
        </w:rPr>
        <w:t>.</w:t>
      </w:r>
      <w:commentRangeEnd w:id="70"/>
      <w:r w:rsidR="001F6092">
        <w:rPr>
          <w:rStyle w:val="CommentReference"/>
        </w:rPr>
        <w:commentReference w:id="70"/>
      </w:r>
    </w:p>
    <w:p w14:paraId="782DD0EA" w14:textId="77777777" w:rsidR="00B16DD5" w:rsidRPr="00CC30DD" w:rsidRDefault="00B16DD5" w:rsidP="00A22417">
      <w:pPr>
        <w:pStyle w:val="BodyText"/>
        <w:spacing w:line="360" w:lineRule="auto"/>
        <w:rPr>
          <w:rFonts w:cs="Times New Roman"/>
          <w:highlight w:val="white"/>
          <w:lang w:val="en-US"/>
        </w:rPr>
      </w:pPr>
    </w:p>
    <w:p w14:paraId="5E646376" w14:textId="75BE95C4" w:rsidR="005E7C4B" w:rsidRPr="00CC30DD" w:rsidRDefault="00561388" w:rsidP="006F4023">
      <w:pPr>
        <w:pStyle w:val="Heading1"/>
        <w:spacing w:line="360" w:lineRule="auto"/>
        <w:ind w:firstLine="0"/>
        <w:rPr>
          <w:rFonts w:cs="Times New Roman"/>
          <w:highlight w:val="white"/>
          <w:lang w:val="en-US"/>
        </w:rPr>
      </w:pPr>
      <w:bookmarkStart w:id="71" w:name="_Toc59447740"/>
      <w:r>
        <w:rPr>
          <w:rFonts w:cs="Times New Roman"/>
          <w:highlight w:val="white"/>
          <w:lang w:val="en-US"/>
        </w:rPr>
        <w:lastRenderedPageBreak/>
        <w:t>7</w:t>
      </w:r>
      <w:r w:rsidR="002F06DB" w:rsidRPr="00CC30DD">
        <w:rPr>
          <w:rFonts w:cs="Times New Roman"/>
          <w:highlight w:val="white"/>
          <w:lang w:val="en-US"/>
        </w:rPr>
        <w:t xml:space="preserve">. </w:t>
      </w:r>
      <w:r w:rsidR="002F073B" w:rsidRPr="00CC30DD">
        <w:rPr>
          <w:rFonts w:cs="Times New Roman"/>
          <w:highlight w:val="white"/>
          <w:lang w:val="en-US"/>
        </w:rPr>
        <w:t>References</w:t>
      </w:r>
      <w:bookmarkEnd w:id="71"/>
    </w:p>
    <w:p w14:paraId="634E7928" w14:textId="77777777" w:rsidR="00FA720D" w:rsidRPr="00FA720D" w:rsidRDefault="0085226C" w:rsidP="00FA720D">
      <w:pPr>
        <w:pStyle w:val="Bibliography"/>
        <w:rPr>
          <w:lang w:val="en-US"/>
        </w:rPr>
      </w:pPr>
      <w:r w:rsidRPr="00CC30DD">
        <w:rPr>
          <w:rFonts w:eastAsia="Times New Roman"/>
          <w:highlight w:val="white"/>
          <w:lang w:val="en-US"/>
        </w:rPr>
        <w:fldChar w:fldCharType="begin"/>
      </w:r>
      <w:r w:rsidR="00CC5EDD" w:rsidRPr="00CC30DD">
        <w:rPr>
          <w:rFonts w:eastAsia="Times New Roman"/>
          <w:highlight w:val="white"/>
          <w:lang w:val="en-US"/>
        </w:rPr>
        <w:instrText xml:space="preserve"> ADDIN ZOTERO_BIBL {"uncited":[],"omitted":[],"custom":[]} CSL_BIBLIOGRAPHY </w:instrText>
      </w:r>
      <w:r w:rsidRPr="00CC30DD">
        <w:rPr>
          <w:rFonts w:eastAsia="Times New Roman"/>
          <w:highlight w:val="white"/>
          <w:lang w:val="en-US"/>
        </w:rPr>
        <w:fldChar w:fldCharType="separate"/>
      </w:r>
      <w:r w:rsidR="00FA720D" w:rsidRPr="00FA720D">
        <w:rPr>
          <w:lang w:val="en-US"/>
        </w:rPr>
        <w:t xml:space="preserve">Abdi, H., &amp; Williams, L. J. (2010). Principal component analysis. </w:t>
      </w:r>
      <w:r w:rsidR="00FA720D" w:rsidRPr="00FA720D">
        <w:rPr>
          <w:i/>
          <w:iCs/>
          <w:lang w:val="en-US"/>
        </w:rPr>
        <w:t>Wiley Interdisciplinary Reviews: Computational Statistics</w:t>
      </w:r>
      <w:r w:rsidR="00FA720D" w:rsidRPr="00FA720D">
        <w:rPr>
          <w:lang w:val="en-US"/>
        </w:rPr>
        <w:t xml:space="preserve">, </w:t>
      </w:r>
      <w:r w:rsidR="00FA720D" w:rsidRPr="00FA720D">
        <w:rPr>
          <w:i/>
          <w:iCs/>
          <w:lang w:val="en-US"/>
        </w:rPr>
        <w:t>2</w:t>
      </w:r>
      <w:r w:rsidR="00FA720D" w:rsidRPr="00FA720D">
        <w:rPr>
          <w:lang w:val="en-US"/>
        </w:rPr>
        <w:t>(4), 433–459.</w:t>
      </w:r>
    </w:p>
    <w:p w14:paraId="548AD8FC" w14:textId="77777777" w:rsidR="00FA720D" w:rsidRPr="00FA720D" w:rsidRDefault="00FA720D" w:rsidP="00FA720D">
      <w:pPr>
        <w:pStyle w:val="Bibliography"/>
        <w:rPr>
          <w:lang w:val="en-US"/>
        </w:rPr>
      </w:pPr>
      <w:r w:rsidRPr="00FA720D">
        <w:rPr>
          <w:lang w:val="en-US"/>
        </w:rPr>
        <w:t xml:space="preserve">Abell, F., Happé, F., &amp; Frith, U. (2000). Do triangles play tricks? Attribution of mental states to animated shapes in normal and abnormal development. </w:t>
      </w:r>
      <w:r w:rsidRPr="00FA720D">
        <w:rPr>
          <w:i/>
          <w:iCs/>
          <w:lang w:val="en-US"/>
        </w:rPr>
        <w:t>Cognitive Development</w:t>
      </w:r>
      <w:r w:rsidRPr="00FA720D">
        <w:rPr>
          <w:lang w:val="en-US"/>
        </w:rPr>
        <w:t xml:space="preserve">, </w:t>
      </w:r>
      <w:r w:rsidRPr="00FA720D">
        <w:rPr>
          <w:i/>
          <w:iCs/>
          <w:lang w:val="en-US"/>
        </w:rPr>
        <w:t>15</w:t>
      </w:r>
      <w:r w:rsidRPr="00FA720D">
        <w:rPr>
          <w:lang w:val="en-US"/>
        </w:rPr>
        <w:t>(1), 1–16. https://doi.org/10.1016/S0885-2014(00)00014-9</w:t>
      </w:r>
    </w:p>
    <w:p w14:paraId="6DB31323" w14:textId="77777777" w:rsidR="00FA720D" w:rsidRPr="00FA720D" w:rsidRDefault="00FA720D" w:rsidP="00FA720D">
      <w:pPr>
        <w:pStyle w:val="Bibliography"/>
        <w:rPr>
          <w:lang w:val="en-US"/>
        </w:rPr>
      </w:pPr>
      <w:r w:rsidRPr="00FA720D">
        <w:rPr>
          <w:lang w:val="en-US"/>
        </w:rPr>
        <w:t xml:space="preserve">Andreasen, N. C., Arndt, S., Alliger, R., Miller, D., &amp; Flaum, M. (1995). Symptoms of schizophrenia: Methods, meanings, and mechanisms. </w:t>
      </w:r>
      <w:r w:rsidRPr="00FA720D">
        <w:rPr>
          <w:i/>
          <w:iCs/>
          <w:lang w:val="en-US"/>
        </w:rPr>
        <w:t>Archives of General Psychiatry</w:t>
      </w:r>
      <w:r w:rsidRPr="00FA720D">
        <w:rPr>
          <w:lang w:val="en-US"/>
        </w:rPr>
        <w:t xml:space="preserve">, </w:t>
      </w:r>
      <w:r w:rsidRPr="00FA720D">
        <w:rPr>
          <w:i/>
          <w:iCs/>
          <w:lang w:val="en-US"/>
        </w:rPr>
        <w:t>52</w:t>
      </w:r>
      <w:r w:rsidRPr="00FA720D">
        <w:rPr>
          <w:lang w:val="en-US"/>
        </w:rPr>
        <w:t>(5), 341–351.</w:t>
      </w:r>
    </w:p>
    <w:p w14:paraId="09F20C85" w14:textId="77777777" w:rsidR="00FA720D" w:rsidRPr="00FA720D" w:rsidRDefault="00FA720D" w:rsidP="00FA720D">
      <w:pPr>
        <w:pStyle w:val="Bibliography"/>
        <w:rPr>
          <w:lang w:val="en-US"/>
        </w:rPr>
      </w:pPr>
      <w:r w:rsidRPr="00FA720D">
        <w:rPr>
          <w:lang w:val="en-US"/>
        </w:rPr>
        <w:t xml:space="preserve">Bearden, C. E., Wu, K. N., Caplan, R., &amp; Cannon, T. D. (2011). Thought disorder and communication deviance as predictors of outcome in youth at clinical high risk for psychosis. </w:t>
      </w:r>
      <w:r w:rsidRPr="00FA720D">
        <w:rPr>
          <w:i/>
          <w:iCs/>
          <w:lang w:val="en-US"/>
        </w:rPr>
        <w:t>Journal of the American Academy of Child &amp; Adolescent Psychiatry</w:t>
      </w:r>
      <w:r w:rsidRPr="00FA720D">
        <w:rPr>
          <w:lang w:val="en-US"/>
        </w:rPr>
        <w:t xml:space="preserve">, </w:t>
      </w:r>
      <w:r w:rsidRPr="00FA720D">
        <w:rPr>
          <w:i/>
          <w:iCs/>
          <w:lang w:val="en-US"/>
        </w:rPr>
        <w:t>50</w:t>
      </w:r>
      <w:r w:rsidRPr="00FA720D">
        <w:rPr>
          <w:lang w:val="en-US"/>
        </w:rPr>
        <w:t>(7), 669–680.</w:t>
      </w:r>
    </w:p>
    <w:p w14:paraId="25D705E3" w14:textId="77777777" w:rsidR="00FA720D" w:rsidRPr="00FA720D" w:rsidRDefault="00FA720D" w:rsidP="00FA720D">
      <w:pPr>
        <w:pStyle w:val="Bibliography"/>
        <w:rPr>
          <w:lang w:val="en-US"/>
        </w:rPr>
      </w:pPr>
      <w:r w:rsidRPr="00FA720D">
        <w:rPr>
          <w:lang w:val="en-US"/>
        </w:rPr>
        <w:t xml:space="preserve">Beck, K. I., Simonsen, A., Wang, H., Yang, L., Zhou, Y., &amp; Bliksted, V. (2020). Cross-cultural comparison of theory of mind deficits in patients with schizophrenia from China and Denmark: Different aspects of ToM show different results. </w:t>
      </w:r>
      <w:r w:rsidRPr="00FA720D">
        <w:rPr>
          <w:i/>
          <w:iCs/>
          <w:lang w:val="en-US"/>
        </w:rPr>
        <w:t>Nordic Journal of Psychiatry</w:t>
      </w:r>
      <w:r w:rsidRPr="00FA720D">
        <w:rPr>
          <w:lang w:val="en-US"/>
        </w:rPr>
        <w:t>, 1–8.</w:t>
      </w:r>
    </w:p>
    <w:p w14:paraId="45099873" w14:textId="77777777" w:rsidR="00FA720D" w:rsidRPr="00FA720D" w:rsidRDefault="00FA720D" w:rsidP="00FA720D">
      <w:pPr>
        <w:pStyle w:val="Bibliography"/>
        <w:rPr>
          <w:lang w:val="en-US"/>
        </w:rPr>
      </w:pPr>
      <w:r w:rsidRPr="00FA720D">
        <w:rPr>
          <w:lang w:val="en-US"/>
        </w:rPr>
        <w:t xml:space="preserve">Bliksted, V., Fagerlund, B., Weed, E., Frith, C., &amp; Videbech, P. (2014). Social cognition and neurocognitive deficits in first-episode schizophrenia. </w:t>
      </w:r>
      <w:r w:rsidRPr="00FA720D">
        <w:rPr>
          <w:i/>
          <w:iCs/>
          <w:lang w:val="en-US"/>
        </w:rPr>
        <w:t>Schizophrenia Research</w:t>
      </w:r>
      <w:r w:rsidRPr="00FA720D">
        <w:rPr>
          <w:lang w:val="en-US"/>
        </w:rPr>
        <w:t xml:space="preserve">, </w:t>
      </w:r>
      <w:r w:rsidRPr="00FA720D">
        <w:rPr>
          <w:i/>
          <w:iCs/>
          <w:lang w:val="en-US"/>
        </w:rPr>
        <w:t>153</w:t>
      </w:r>
      <w:r w:rsidRPr="00FA720D">
        <w:rPr>
          <w:lang w:val="en-US"/>
        </w:rPr>
        <w:t>(1), 9–17. https://doi.org/10.1016/j.schres.2014.01.010</w:t>
      </w:r>
    </w:p>
    <w:p w14:paraId="1C2A5C74" w14:textId="77777777" w:rsidR="00FA720D" w:rsidRPr="00FA720D" w:rsidRDefault="00FA720D" w:rsidP="00FA720D">
      <w:pPr>
        <w:pStyle w:val="Bibliography"/>
        <w:rPr>
          <w:lang w:val="en-US"/>
        </w:rPr>
      </w:pPr>
      <w:r w:rsidRPr="00FA720D">
        <w:rPr>
          <w:lang w:val="en-US"/>
        </w:rPr>
        <w:t>Bliksted, V., Frith, C., Videbech, P., Fagerlund, B., Emborg, C., Simonsen, A., Roepstorff, A., &amp; Campbell-Meiklejohn, D. (2019). Hyper-and hypomentalizing in patients with first-</w:t>
      </w:r>
      <w:r w:rsidRPr="00FA720D">
        <w:rPr>
          <w:lang w:val="en-US"/>
        </w:rPr>
        <w:lastRenderedPageBreak/>
        <w:t xml:space="preserve">episode schizophrenia: FMRI and behavioral studies. </w:t>
      </w:r>
      <w:r w:rsidRPr="00FA720D">
        <w:rPr>
          <w:i/>
          <w:iCs/>
          <w:lang w:val="en-US"/>
        </w:rPr>
        <w:t>Schizophrenia Bulletin</w:t>
      </w:r>
      <w:r w:rsidRPr="00FA720D">
        <w:rPr>
          <w:lang w:val="en-US"/>
        </w:rPr>
        <w:t xml:space="preserve">, </w:t>
      </w:r>
      <w:r w:rsidRPr="00FA720D">
        <w:rPr>
          <w:i/>
          <w:iCs/>
          <w:lang w:val="en-US"/>
        </w:rPr>
        <w:t>45</w:t>
      </w:r>
      <w:r w:rsidRPr="00FA720D">
        <w:rPr>
          <w:lang w:val="en-US"/>
        </w:rPr>
        <w:t>(2), 377–385.</w:t>
      </w:r>
    </w:p>
    <w:p w14:paraId="20299E77" w14:textId="77777777" w:rsidR="00FA720D" w:rsidRPr="00FA720D" w:rsidRDefault="00FA720D" w:rsidP="00FA720D">
      <w:pPr>
        <w:pStyle w:val="Bibliography"/>
        <w:rPr>
          <w:lang w:val="en-US"/>
        </w:rPr>
      </w:pPr>
      <w:r w:rsidRPr="00FA720D">
        <w:rPr>
          <w:lang w:val="en-US"/>
        </w:rPr>
        <w:t xml:space="preserve">Blodgett, S. L., Barocas, S., Daumé III, H., &amp; Wallach, H. (2020). Language (Technology) is Power: A Critical Survey of ‘Bias’ in NLP. </w:t>
      </w:r>
      <w:r w:rsidRPr="00FA720D">
        <w:rPr>
          <w:i/>
          <w:iCs/>
          <w:lang w:val="en-US"/>
        </w:rPr>
        <w:t>ArXiv:2005.14050 [Cs]</w:t>
      </w:r>
      <w:r w:rsidRPr="00FA720D">
        <w:rPr>
          <w:lang w:val="en-US"/>
        </w:rPr>
        <w:t>. http://arxiv.org/abs/2005.14050</w:t>
      </w:r>
    </w:p>
    <w:p w14:paraId="77B10A47" w14:textId="77777777" w:rsidR="00FA720D" w:rsidRDefault="00FA720D" w:rsidP="00FA720D">
      <w:pPr>
        <w:pStyle w:val="Bibliography"/>
      </w:pPr>
      <w:r w:rsidRPr="00FA720D">
        <w:rPr>
          <w:lang w:val="en-US"/>
        </w:rPr>
        <w:t xml:space="preserve">Buracas, G., &amp; Albright, T. (1994). The Role of MT Neuron Receptive Field Surrounds in Computing Object Shape from Velocity Fields. In J. Cowan, G. Tesauro, &amp; J. Alspector (Eds.), </w:t>
      </w:r>
      <w:r w:rsidRPr="00FA720D">
        <w:rPr>
          <w:i/>
          <w:iCs/>
          <w:lang w:val="en-US"/>
        </w:rPr>
        <w:t>Advances in Neural Information Processing Systems</w:t>
      </w:r>
      <w:r w:rsidRPr="00FA720D">
        <w:rPr>
          <w:lang w:val="en-US"/>
        </w:rPr>
        <w:t xml:space="preserve"> (Vol. 6, pp. 969–976). </w:t>
      </w:r>
      <w:r>
        <w:t>Morgan-Kaufmann. https://proceedings.neurips.cc/paper/1993/file/ede7e2b6d13a41ddf9f4bdef84fdc737-Paper.pdf</w:t>
      </w:r>
    </w:p>
    <w:p w14:paraId="5DE437D5" w14:textId="77777777" w:rsidR="00FA720D" w:rsidRPr="00FA720D" w:rsidRDefault="00FA720D" w:rsidP="00FA720D">
      <w:pPr>
        <w:pStyle w:val="Bibliography"/>
        <w:rPr>
          <w:lang w:val="en-US"/>
        </w:rPr>
      </w:pPr>
      <w:r w:rsidRPr="00FA720D">
        <w:rPr>
          <w:lang w:val="en-US"/>
        </w:rPr>
        <w:t xml:space="preserve">Chakraborty, D., Yang, Z., Tahir, Y., Maszczyk, T., Dauwels, J., Thalmann, N., Zheng, J., Maniam, Y., Amirah, N., &amp; Tan, B. L. (2018). Prediction of negative symptoms of schizophrenia from emotion related low-level speech signals. </w:t>
      </w:r>
      <w:r w:rsidRPr="00FA720D">
        <w:rPr>
          <w:i/>
          <w:iCs/>
          <w:lang w:val="en-US"/>
        </w:rPr>
        <w:t>2018 IEEE International Conference on Acoustics, Speech and Signal Processing (ICASSP)</w:t>
      </w:r>
      <w:r w:rsidRPr="00FA720D">
        <w:rPr>
          <w:lang w:val="en-US"/>
        </w:rPr>
        <w:t>, 6024–6028.</w:t>
      </w:r>
    </w:p>
    <w:p w14:paraId="173ED1E7" w14:textId="77777777" w:rsidR="00FA720D" w:rsidRPr="00FA720D" w:rsidRDefault="00FA720D" w:rsidP="00FA720D">
      <w:pPr>
        <w:pStyle w:val="Bibliography"/>
        <w:rPr>
          <w:lang w:val="en-US"/>
        </w:rPr>
      </w:pPr>
      <w:r>
        <w:t xml:space="preserve">Claesen, M., &amp; De Moor, B. (2015). </w:t>
      </w:r>
      <w:r w:rsidRPr="00FA720D">
        <w:rPr>
          <w:lang w:val="en-US"/>
        </w:rPr>
        <w:t xml:space="preserve">Hyperparameter search in machine learning. </w:t>
      </w:r>
      <w:r w:rsidRPr="00FA720D">
        <w:rPr>
          <w:i/>
          <w:iCs/>
          <w:lang w:val="en-US"/>
        </w:rPr>
        <w:t>ArXiv Preprint ArXiv:1502.02127</w:t>
      </w:r>
      <w:r w:rsidRPr="00FA720D">
        <w:rPr>
          <w:lang w:val="en-US"/>
        </w:rPr>
        <w:t>.</w:t>
      </w:r>
    </w:p>
    <w:p w14:paraId="6007577E" w14:textId="77777777" w:rsidR="00FA720D" w:rsidRPr="00FA720D" w:rsidRDefault="00FA720D" w:rsidP="00FA720D">
      <w:pPr>
        <w:pStyle w:val="Bibliography"/>
        <w:rPr>
          <w:lang w:val="en-US"/>
        </w:rPr>
      </w:pPr>
      <w:r w:rsidRPr="00FA720D">
        <w:rPr>
          <w:lang w:val="en-US"/>
        </w:rPr>
        <w:t xml:space="preserve">Cohen, A. S., Mitchell, K. R., Docherty, N. M., &amp; Horan, W. P. (2016). Vocal expression in schizophrenia: Less than meets the ear. </w:t>
      </w:r>
      <w:r w:rsidRPr="00FA720D">
        <w:rPr>
          <w:i/>
          <w:iCs/>
          <w:lang w:val="en-US"/>
        </w:rPr>
        <w:t>Journal of Abnormal Psychology</w:t>
      </w:r>
      <w:r w:rsidRPr="00FA720D">
        <w:rPr>
          <w:lang w:val="en-US"/>
        </w:rPr>
        <w:t xml:space="preserve">, </w:t>
      </w:r>
      <w:r w:rsidRPr="00FA720D">
        <w:rPr>
          <w:i/>
          <w:iCs/>
          <w:lang w:val="en-US"/>
        </w:rPr>
        <w:t>125</w:t>
      </w:r>
      <w:r w:rsidRPr="00FA720D">
        <w:rPr>
          <w:lang w:val="en-US"/>
        </w:rPr>
        <w:t>(2), 299–309. https://doi.org/10.1037/abn0000136</w:t>
      </w:r>
    </w:p>
    <w:p w14:paraId="14B46F0B" w14:textId="77777777" w:rsidR="00FA720D" w:rsidRPr="00FA720D" w:rsidRDefault="00FA720D" w:rsidP="00FA720D">
      <w:pPr>
        <w:pStyle w:val="Bibliography"/>
        <w:rPr>
          <w:lang w:val="en-US"/>
        </w:rPr>
      </w:pPr>
      <w:r w:rsidRPr="00FA720D">
        <w:rPr>
          <w:lang w:val="en-US"/>
        </w:rPr>
        <w:t xml:space="preserve">Cohen, A. S., Najolia, G. M., Kim, Y., &amp; Dinzeo, T. J. (2012). On the boundaries of blunt affect/alogia across severe mental illness: Implications for Research Domain Criteria. </w:t>
      </w:r>
      <w:r w:rsidRPr="00FA720D">
        <w:rPr>
          <w:i/>
          <w:iCs/>
          <w:lang w:val="en-US"/>
        </w:rPr>
        <w:t>Schizophrenia Research</w:t>
      </w:r>
      <w:r w:rsidRPr="00FA720D">
        <w:rPr>
          <w:lang w:val="en-US"/>
        </w:rPr>
        <w:t xml:space="preserve">, </w:t>
      </w:r>
      <w:r w:rsidRPr="00FA720D">
        <w:rPr>
          <w:i/>
          <w:iCs/>
          <w:lang w:val="en-US"/>
        </w:rPr>
        <w:t>140</w:t>
      </w:r>
      <w:r w:rsidRPr="00FA720D">
        <w:rPr>
          <w:lang w:val="en-US"/>
        </w:rPr>
        <w:t>(1), 41–45. https://doi.org/10.1016/j.schres.2012.07.001</w:t>
      </w:r>
    </w:p>
    <w:p w14:paraId="6914AC8B" w14:textId="77777777" w:rsidR="00FA720D" w:rsidRPr="00FA720D" w:rsidRDefault="00FA720D" w:rsidP="00FA720D">
      <w:pPr>
        <w:pStyle w:val="Bibliography"/>
        <w:rPr>
          <w:lang w:val="en-US"/>
        </w:rPr>
      </w:pPr>
      <w:r w:rsidRPr="00FA720D">
        <w:rPr>
          <w:lang w:val="en-US"/>
        </w:rPr>
        <w:lastRenderedPageBreak/>
        <w:t xml:space="preserve">Corcoran, C. M., Mittal, V. A., Bearden, C. E., Gur, R. E., Hitczenko, K., Bilgrami, Z., Savic, A., Cecchi, G. A., &amp; Wolff, P. (2020). Language as a biomarker for psychosis: A natural language processing approach. </w:t>
      </w:r>
      <w:r w:rsidRPr="00FA720D">
        <w:rPr>
          <w:i/>
          <w:iCs/>
          <w:lang w:val="en-US"/>
        </w:rPr>
        <w:t>Schizophrenia Research</w:t>
      </w:r>
      <w:r w:rsidRPr="00FA720D">
        <w:rPr>
          <w:lang w:val="en-US"/>
        </w:rPr>
        <w:t>.</w:t>
      </w:r>
    </w:p>
    <w:p w14:paraId="592C4F80" w14:textId="77777777" w:rsidR="00FA720D" w:rsidRPr="00FA720D" w:rsidRDefault="00FA720D" w:rsidP="00FA720D">
      <w:pPr>
        <w:pStyle w:val="Bibliography"/>
        <w:rPr>
          <w:lang w:val="en-US"/>
        </w:rPr>
      </w:pPr>
      <w:r w:rsidRPr="00FA720D">
        <w:rPr>
          <w:lang w:val="en-US"/>
        </w:rPr>
        <w:t xml:space="preserve">Covington, M. A., He, C., Brown, C., Naçi, L., McClain, J. T., Fjordbak, B. S., Semple, J., &amp; Brown, J. (2005). Schizophrenia and the structure of language: The linguist’s view. </w:t>
      </w:r>
      <w:r w:rsidRPr="00FA720D">
        <w:rPr>
          <w:i/>
          <w:iCs/>
          <w:lang w:val="en-US"/>
        </w:rPr>
        <w:t>Schizophrenia Research</w:t>
      </w:r>
      <w:r w:rsidRPr="00FA720D">
        <w:rPr>
          <w:lang w:val="en-US"/>
        </w:rPr>
        <w:t xml:space="preserve">, </w:t>
      </w:r>
      <w:r w:rsidRPr="00FA720D">
        <w:rPr>
          <w:i/>
          <w:iCs/>
          <w:lang w:val="en-US"/>
        </w:rPr>
        <w:t>77</w:t>
      </w:r>
      <w:r w:rsidRPr="00FA720D">
        <w:rPr>
          <w:lang w:val="en-US"/>
        </w:rPr>
        <w:t>(1), 85–98. https://doi.org/10.1016/j.schres.2005.01.016</w:t>
      </w:r>
    </w:p>
    <w:p w14:paraId="13F2B6C5" w14:textId="77777777" w:rsidR="00FA720D" w:rsidRPr="00FA720D" w:rsidRDefault="00FA720D" w:rsidP="00FA720D">
      <w:pPr>
        <w:pStyle w:val="Bibliography"/>
        <w:rPr>
          <w:lang w:val="en-US"/>
        </w:rPr>
      </w:pPr>
      <w:r w:rsidRPr="00FA720D">
        <w:rPr>
          <w:lang w:val="en-US"/>
        </w:rPr>
        <w:t xml:space="preserve">DeVylder, J. E., Muchomba, F. M., Gill, K. E., Ben-David, S., Walder, D. J., Malaspina, D., &amp; Corcoran, C. M. (2014). Symptom trajectories and psychosis onset in a clinical high-risk cohort: The relevance of subthreshold thought disorder. </w:t>
      </w:r>
      <w:r w:rsidRPr="00FA720D">
        <w:rPr>
          <w:i/>
          <w:iCs/>
          <w:lang w:val="en-US"/>
        </w:rPr>
        <w:t>Schizophrenia Research</w:t>
      </w:r>
      <w:r w:rsidRPr="00FA720D">
        <w:rPr>
          <w:lang w:val="en-US"/>
        </w:rPr>
        <w:t xml:space="preserve">, </w:t>
      </w:r>
      <w:r w:rsidRPr="00FA720D">
        <w:rPr>
          <w:i/>
          <w:iCs/>
          <w:lang w:val="en-US"/>
        </w:rPr>
        <w:t>159</w:t>
      </w:r>
      <w:r w:rsidRPr="00FA720D">
        <w:rPr>
          <w:lang w:val="en-US"/>
        </w:rPr>
        <w:t>(2), 278–283. https://doi.org/10.1016/j.schres.2014.08.008</w:t>
      </w:r>
    </w:p>
    <w:p w14:paraId="615A722A" w14:textId="77777777" w:rsidR="00FA720D" w:rsidRPr="00FA720D" w:rsidRDefault="00FA720D" w:rsidP="00FA720D">
      <w:pPr>
        <w:pStyle w:val="Bibliography"/>
        <w:rPr>
          <w:lang w:val="en-US"/>
        </w:rPr>
      </w:pPr>
      <w:r w:rsidRPr="00FA720D">
        <w:rPr>
          <w:lang w:val="en-US"/>
        </w:rPr>
        <w:t xml:space="preserve">Dietterich, T. (1995). Overfitting and undercomputing in machine learning. </w:t>
      </w:r>
      <w:r w:rsidRPr="00FA720D">
        <w:rPr>
          <w:i/>
          <w:iCs/>
          <w:lang w:val="en-US"/>
        </w:rPr>
        <w:t>ACM Computing Surveys</w:t>
      </w:r>
      <w:r w:rsidRPr="00FA720D">
        <w:rPr>
          <w:lang w:val="en-US"/>
        </w:rPr>
        <w:t xml:space="preserve">, </w:t>
      </w:r>
      <w:r w:rsidRPr="00FA720D">
        <w:rPr>
          <w:i/>
          <w:iCs/>
          <w:lang w:val="en-US"/>
        </w:rPr>
        <w:t>27</w:t>
      </w:r>
      <w:r w:rsidRPr="00FA720D">
        <w:rPr>
          <w:lang w:val="en-US"/>
        </w:rPr>
        <w:t>(3), 326–327. https://doi.org/10.1145/212094.212114</w:t>
      </w:r>
    </w:p>
    <w:p w14:paraId="65DAA3DA" w14:textId="77777777" w:rsidR="00FA720D" w:rsidRPr="00FA720D" w:rsidRDefault="00FA720D" w:rsidP="00FA720D">
      <w:pPr>
        <w:pStyle w:val="Bibliography"/>
        <w:rPr>
          <w:lang w:val="en-US"/>
        </w:rPr>
      </w:pPr>
      <w:r w:rsidRPr="00FA720D">
        <w:rPr>
          <w:lang w:val="en-US"/>
        </w:rPr>
        <w:t xml:space="preserve">Eyben, F., Wöllmer, M., &amp; Schuller, B. (2010). Opensmile: The munich versatile and fast open-source audio feature extractor. </w:t>
      </w:r>
      <w:r w:rsidRPr="00FA720D">
        <w:rPr>
          <w:i/>
          <w:iCs/>
          <w:lang w:val="en-US"/>
        </w:rPr>
        <w:t>Proceedings of the 18th ACM International Conference on Multimedia</w:t>
      </w:r>
      <w:r w:rsidRPr="00FA720D">
        <w:rPr>
          <w:lang w:val="en-US"/>
        </w:rPr>
        <w:t>, 1459–1462.</w:t>
      </w:r>
    </w:p>
    <w:p w14:paraId="0FCCBFEF" w14:textId="77777777" w:rsidR="00FA720D" w:rsidRPr="00FA720D" w:rsidRDefault="00FA720D" w:rsidP="00FA720D">
      <w:pPr>
        <w:pStyle w:val="Bibliography"/>
        <w:rPr>
          <w:lang w:val="en-US"/>
        </w:rPr>
      </w:pPr>
      <w:r w:rsidRPr="00FA720D">
        <w:rPr>
          <w:lang w:val="en-US"/>
        </w:rPr>
        <w:t xml:space="preserve">Faber, J., &amp; Fonseca, L. M. (2014). How sample size influences research outcomes. </w:t>
      </w:r>
      <w:r w:rsidRPr="00FA720D">
        <w:rPr>
          <w:i/>
          <w:iCs/>
          <w:lang w:val="en-US"/>
        </w:rPr>
        <w:t>Dental Press Journal of Orthodontics</w:t>
      </w:r>
      <w:r w:rsidRPr="00FA720D">
        <w:rPr>
          <w:lang w:val="en-US"/>
        </w:rPr>
        <w:t xml:space="preserve">, </w:t>
      </w:r>
      <w:r w:rsidRPr="00FA720D">
        <w:rPr>
          <w:i/>
          <w:iCs/>
          <w:lang w:val="en-US"/>
        </w:rPr>
        <w:t>19</w:t>
      </w:r>
      <w:r w:rsidRPr="00FA720D">
        <w:rPr>
          <w:lang w:val="en-US"/>
        </w:rPr>
        <w:t>(4), 27–29.</w:t>
      </w:r>
    </w:p>
    <w:p w14:paraId="3CEBF038" w14:textId="77777777" w:rsidR="00FA720D" w:rsidRPr="00FA720D" w:rsidRDefault="00FA720D" w:rsidP="00FA720D">
      <w:pPr>
        <w:pStyle w:val="Bibliography"/>
        <w:rPr>
          <w:lang w:val="en-US"/>
        </w:rPr>
      </w:pPr>
      <w:r w:rsidRPr="00FA720D">
        <w:rPr>
          <w:lang w:val="en-US"/>
        </w:rPr>
        <w:t xml:space="preserve">FabFilter Software Instruments. (2018). </w:t>
      </w:r>
      <w:r w:rsidRPr="00FA720D">
        <w:rPr>
          <w:i/>
          <w:iCs/>
          <w:lang w:val="en-US"/>
        </w:rPr>
        <w:t>FabFilter</w:t>
      </w:r>
      <w:r w:rsidRPr="00FA720D">
        <w:rPr>
          <w:lang w:val="en-US"/>
        </w:rPr>
        <w:t xml:space="preserve"> (Fabfilter pro-q 2.) [Computer software].</w:t>
      </w:r>
    </w:p>
    <w:p w14:paraId="426B5741" w14:textId="77777777" w:rsidR="00FA720D" w:rsidRPr="00FA720D" w:rsidRDefault="00FA720D" w:rsidP="00FA720D">
      <w:pPr>
        <w:pStyle w:val="Bibliography"/>
        <w:rPr>
          <w:lang w:val="en-US"/>
        </w:rPr>
      </w:pPr>
      <w:r w:rsidRPr="00FA720D">
        <w:rPr>
          <w:lang w:val="en-US"/>
        </w:rPr>
        <w:t xml:space="preserve">Feurer, M., &amp; Hutter, F. (2019). Hyperparameter optimization. In </w:t>
      </w:r>
      <w:r w:rsidRPr="00FA720D">
        <w:rPr>
          <w:i/>
          <w:iCs/>
          <w:lang w:val="en-US"/>
        </w:rPr>
        <w:t>Automated Machine Learning</w:t>
      </w:r>
      <w:r w:rsidRPr="00FA720D">
        <w:rPr>
          <w:lang w:val="en-US"/>
        </w:rPr>
        <w:t xml:space="preserve"> (pp. 3–33). Springer, Cham.</w:t>
      </w:r>
    </w:p>
    <w:p w14:paraId="2AFF3A52" w14:textId="77777777" w:rsidR="00FA720D" w:rsidRPr="00FA720D" w:rsidRDefault="00FA720D" w:rsidP="00FA720D">
      <w:pPr>
        <w:pStyle w:val="Bibliography"/>
        <w:rPr>
          <w:lang w:val="en-US"/>
        </w:rPr>
      </w:pPr>
      <w:r w:rsidRPr="00FA720D">
        <w:rPr>
          <w:lang w:val="en-US"/>
        </w:rPr>
        <w:t xml:space="preserve">Friedman, J., Hastie, T., &amp; Tibshirani, R. (2010). </w:t>
      </w:r>
      <w:r w:rsidRPr="00FA720D">
        <w:rPr>
          <w:i/>
          <w:iCs/>
          <w:lang w:val="en-US"/>
        </w:rPr>
        <w:t>Regularization Paths for Generalized Linear Models via Coordinate   Descent. Journal of Statistical Software</w:t>
      </w:r>
      <w:r w:rsidRPr="00FA720D">
        <w:rPr>
          <w:lang w:val="en-US"/>
        </w:rPr>
        <w:t xml:space="preserve">. </w:t>
      </w:r>
      <w:r w:rsidRPr="00FA720D">
        <w:rPr>
          <w:i/>
          <w:iCs/>
          <w:lang w:val="en-US"/>
        </w:rPr>
        <w:t>33(1)</w:t>
      </w:r>
      <w:r w:rsidRPr="00FA720D">
        <w:rPr>
          <w:lang w:val="en-US"/>
        </w:rPr>
        <w:t>, 1–22.</w:t>
      </w:r>
    </w:p>
    <w:p w14:paraId="1C6D303C" w14:textId="77777777" w:rsidR="00FA720D" w:rsidRPr="00FA720D" w:rsidRDefault="00FA720D" w:rsidP="00FA720D">
      <w:pPr>
        <w:pStyle w:val="Bibliography"/>
        <w:rPr>
          <w:lang w:val="en-US"/>
        </w:rPr>
      </w:pPr>
      <w:r w:rsidRPr="00FA720D">
        <w:rPr>
          <w:lang w:val="en-US"/>
        </w:rPr>
        <w:lastRenderedPageBreak/>
        <w:t xml:space="preserve">Géron, A. (2019). Feature scaling. In </w:t>
      </w:r>
      <w:r w:rsidRPr="00FA720D">
        <w:rPr>
          <w:i/>
          <w:iCs/>
          <w:lang w:val="en-US"/>
        </w:rPr>
        <w:t>Hands-on machine learning with Scikit-Learn, Keras, and TensorFlow: Concepts, tools, and techniques to build intelligent systems</w:t>
      </w:r>
      <w:r w:rsidRPr="00FA720D">
        <w:rPr>
          <w:lang w:val="en-US"/>
        </w:rPr>
        <w:t xml:space="preserve"> (pp. 69–70). O’Reilly Media. 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w:t>
      </w:r>
    </w:p>
    <w:p w14:paraId="23E03C79" w14:textId="77777777" w:rsidR="00FA720D" w:rsidRPr="00FA720D" w:rsidRDefault="00FA720D" w:rsidP="00FA720D">
      <w:pPr>
        <w:pStyle w:val="Bibliography"/>
        <w:rPr>
          <w:lang w:val="en-US"/>
        </w:rPr>
      </w:pPr>
      <w:r w:rsidRPr="00FA720D">
        <w:rPr>
          <w:lang w:val="en-US"/>
        </w:rPr>
        <w:t xml:space="preserve">Gosztolya, G., Bagi, A., Szalóki, S., Szendi, I., &amp; Hoffmann, I. (2018). Identifying Schizophrenia Based on Temporal Parameters in Spontaneous Speech. </w:t>
      </w:r>
      <w:r w:rsidRPr="00FA720D">
        <w:rPr>
          <w:i/>
          <w:iCs/>
          <w:lang w:val="en-US"/>
        </w:rPr>
        <w:t>Interspeech 2018</w:t>
      </w:r>
      <w:r w:rsidRPr="00FA720D">
        <w:rPr>
          <w:lang w:val="en-US"/>
        </w:rPr>
        <w:t>, 3408–3412. https://doi.org/10.21437/Interspeech.2018-1079</w:t>
      </w:r>
    </w:p>
    <w:p w14:paraId="6C7CBD27" w14:textId="77777777" w:rsidR="00FA720D" w:rsidRPr="00FA720D" w:rsidRDefault="00FA720D" w:rsidP="00FA720D">
      <w:pPr>
        <w:pStyle w:val="Bibliography"/>
        <w:rPr>
          <w:lang w:val="en-US"/>
        </w:rPr>
      </w:pPr>
      <w:r w:rsidRPr="00FA720D">
        <w:rPr>
          <w:lang w:val="en-US"/>
        </w:rPr>
        <w:t xml:space="preserve">Gratch, J., Artstein, R., Lucas, G. M., Stratou, G., Scherer, S., Nazarian, A., Wood, R., Boberg, J., DeVault, D., &amp; Marsella, S. (2014). The distress analysis interview corpus of human and computer interviews. </w:t>
      </w:r>
      <w:r w:rsidRPr="00FA720D">
        <w:rPr>
          <w:i/>
          <w:iCs/>
          <w:lang w:val="en-US"/>
        </w:rPr>
        <w:t>LREC</w:t>
      </w:r>
      <w:r w:rsidRPr="00FA720D">
        <w:rPr>
          <w:lang w:val="en-US"/>
        </w:rPr>
        <w:t>, 3123–3128.</w:t>
      </w:r>
    </w:p>
    <w:p w14:paraId="08718126" w14:textId="77777777" w:rsidR="00FA720D" w:rsidRPr="00FA720D" w:rsidRDefault="00FA720D" w:rsidP="00FA720D">
      <w:pPr>
        <w:pStyle w:val="Bibliography"/>
        <w:rPr>
          <w:lang w:val="en-US"/>
        </w:rPr>
      </w:pPr>
      <w:r w:rsidRPr="00FA720D">
        <w:rPr>
          <w:lang w:val="en-US"/>
        </w:rPr>
        <w:t xml:space="preserve">Guzzetta, G., Jurman, G., &amp; Furlanello, C. (2010). A machine learning pipeline for quantitative phenotype prediction from genotype data. </w:t>
      </w:r>
      <w:r w:rsidRPr="00FA720D">
        <w:rPr>
          <w:i/>
          <w:iCs/>
          <w:lang w:val="en-US"/>
        </w:rPr>
        <w:t>BMC Bioinformatics</w:t>
      </w:r>
      <w:r w:rsidRPr="00FA720D">
        <w:rPr>
          <w:lang w:val="en-US"/>
        </w:rPr>
        <w:t xml:space="preserve">, </w:t>
      </w:r>
      <w:r w:rsidRPr="00FA720D">
        <w:rPr>
          <w:i/>
          <w:iCs/>
          <w:lang w:val="en-US"/>
        </w:rPr>
        <w:t>11</w:t>
      </w:r>
      <w:r w:rsidRPr="00FA720D">
        <w:rPr>
          <w:lang w:val="en-US"/>
        </w:rPr>
        <w:t>(8), S3. https://doi.org/10.1186/1471-2105-11-S8-S3</w:t>
      </w:r>
    </w:p>
    <w:p w14:paraId="05744B93" w14:textId="77777777" w:rsidR="00FA720D" w:rsidRPr="00FA720D" w:rsidRDefault="00FA720D" w:rsidP="00FA720D">
      <w:pPr>
        <w:pStyle w:val="Bibliography"/>
        <w:rPr>
          <w:lang w:val="en-US"/>
        </w:rPr>
      </w:pPr>
      <w:r w:rsidRPr="00FA720D">
        <w:rPr>
          <w:lang w:val="en-US"/>
        </w:rPr>
        <w:t xml:space="preserve">Hansen, L., &amp; Nesheim, M. (2018). </w:t>
      </w:r>
      <w:r w:rsidRPr="00FA720D">
        <w:rPr>
          <w:i/>
          <w:iCs/>
          <w:lang w:val="en-US"/>
        </w:rPr>
        <w:t>An Investigation of Acoustic Features of Speech in Depression Using a Multitude of Algorithms</w:t>
      </w:r>
      <w:r w:rsidRPr="00FA720D">
        <w:rPr>
          <w:lang w:val="en-US"/>
        </w:rPr>
        <w:t>.</w:t>
      </w:r>
    </w:p>
    <w:p w14:paraId="598405CA" w14:textId="77777777" w:rsidR="00FA720D" w:rsidRPr="00FA720D" w:rsidRDefault="00FA720D" w:rsidP="00FA720D">
      <w:pPr>
        <w:pStyle w:val="Bibliography"/>
        <w:rPr>
          <w:lang w:val="en-US"/>
        </w:rPr>
      </w:pPr>
      <w:r>
        <w:lastRenderedPageBreak/>
        <w:t xml:space="preserve">Hastie, T., Tibshirani, R., &amp; Friedman, J. (2009). </w:t>
      </w:r>
      <w:r w:rsidRPr="00FA720D">
        <w:rPr>
          <w:i/>
          <w:iCs/>
          <w:lang w:val="en-US"/>
        </w:rPr>
        <w:t>The elements of statistical learning: Data mining, inference, and prediction</w:t>
      </w:r>
      <w:r w:rsidRPr="00FA720D">
        <w:rPr>
          <w:lang w:val="en-US"/>
        </w:rPr>
        <w:t>. Springer Science &amp; Business Media.</w:t>
      </w:r>
    </w:p>
    <w:p w14:paraId="38DF09D9" w14:textId="77777777" w:rsidR="00FA720D" w:rsidRPr="00FA720D" w:rsidRDefault="00FA720D" w:rsidP="00FA720D">
      <w:pPr>
        <w:pStyle w:val="Bibliography"/>
        <w:rPr>
          <w:lang w:val="en-US"/>
        </w:rPr>
      </w:pPr>
      <w:r w:rsidRPr="00FA720D">
        <w:rPr>
          <w:lang w:val="en-US"/>
        </w:rPr>
        <w:t xml:space="preserve">Hitczenko, K., Mittal, V. A., &amp; Goldrick, M. (2020). Understanding Language Abnormalities and Associated Clinical Markers in Psychosis: The Promise of Computational Methods. </w:t>
      </w:r>
      <w:r w:rsidRPr="00FA720D">
        <w:rPr>
          <w:i/>
          <w:iCs/>
          <w:lang w:val="en-US"/>
        </w:rPr>
        <w:t>Schizophrenia Bulletin</w:t>
      </w:r>
      <w:r w:rsidRPr="00FA720D">
        <w:rPr>
          <w:lang w:val="en-US"/>
        </w:rPr>
        <w:t>. https://doi.org/10.1093/schbul/sbaa141</w:t>
      </w:r>
    </w:p>
    <w:p w14:paraId="5F89A026" w14:textId="77777777" w:rsidR="00FA720D" w:rsidRPr="00FA720D" w:rsidRDefault="00FA720D" w:rsidP="00FA720D">
      <w:pPr>
        <w:pStyle w:val="Bibliography"/>
        <w:rPr>
          <w:lang w:val="en-US"/>
        </w:rPr>
      </w:pPr>
      <w:r w:rsidRPr="00FA720D">
        <w:rPr>
          <w:lang w:val="en-US"/>
        </w:rPr>
        <w:t xml:space="preserve">Hong, L., &amp; Page, S. E. (2004). Groups of diverse problem solvers can outperform groups of high-ability problem solvers. </w:t>
      </w:r>
      <w:r w:rsidRPr="00FA720D">
        <w:rPr>
          <w:i/>
          <w:iCs/>
          <w:lang w:val="en-US"/>
        </w:rPr>
        <w:t>Proceedings of the National Academy of Sciences</w:t>
      </w:r>
      <w:r w:rsidRPr="00FA720D">
        <w:rPr>
          <w:lang w:val="en-US"/>
        </w:rPr>
        <w:t xml:space="preserve">, </w:t>
      </w:r>
      <w:r w:rsidRPr="00FA720D">
        <w:rPr>
          <w:i/>
          <w:iCs/>
          <w:lang w:val="en-US"/>
        </w:rPr>
        <w:t>101</w:t>
      </w:r>
      <w:r w:rsidRPr="00FA720D">
        <w:rPr>
          <w:lang w:val="en-US"/>
        </w:rPr>
        <w:t>(46), 16385–16389. https://doi.org/10.1073/pnas.0403723101</w:t>
      </w:r>
    </w:p>
    <w:p w14:paraId="3DD1B53C" w14:textId="77777777" w:rsidR="00FA720D" w:rsidRPr="00FA720D" w:rsidRDefault="00FA720D" w:rsidP="00FA720D">
      <w:pPr>
        <w:pStyle w:val="Bibliography"/>
        <w:rPr>
          <w:lang w:val="en-US"/>
        </w:rPr>
      </w:pPr>
      <w:r w:rsidRPr="00FA720D">
        <w:rPr>
          <w:lang w:val="en-US"/>
        </w:rPr>
        <w:t xml:space="preserve">Hossin, M., &amp; Sulaiman, M. N. (2015). A review on evaluation metrics for data classification evaluations. </w:t>
      </w:r>
      <w:r w:rsidRPr="00FA720D">
        <w:rPr>
          <w:i/>
          <w:iCs/>
          <w:lang w:val="en-US"/>
        </w:rPr>
        <w:t>International Journal of Data Mining &amp; Knowledge Management Process</w:t>
      </w:r>
      <w:r w:rsidRPr="00FA720D">
        <w:rPr>
          <w:lang w:val="en-US"/>
        </w:rPr>
        <w:t xml:space="preserve">, </w:t>
      </w:r>
      <w:r w:rsidRPr="00FA720D">
        <w:rPr>
          <w:i/>
          <w:iCs/>
          <w:lang w:val="en-US"/>
        </w:rPr>
        <w:t>5</w:t>
      </w:r>
      <w:r w:rsidRPr="00FA720D">
        <w:rPr>
          <w:lang w:val="en-US"/>
        </w:rPr>
        <w:t>(2), 1.</w:t>
      </w:r>
    </w:p>
    <w:p w14:paraId="31229A10" w14:textId="77777777" w:rsidR="00FA720D" w:rsidRPr="00FA720D" w:rsidRDefault="00FA720D" w:rsidP="00FA720D">
      <w:pPr>
        <w:pStyle w:val="Bibliography"/>
        <w:rPr>
          <w:lang w:val="en-US"/>
        </w:rPr>
      </w:pPr>
      <w:r w:rsidRPr="00FA720D">
        <w:rPr>
          <w:lang w:val="en-US"/>
        </w:rPr>
        <w:t xml:space="preserve">Hutter, F., Hoos, H., &amp; Leyton-Brown, K. (2014). An Efficient Approach for Assessing Hyperparameter Importance. </w:t>
      </w:r>
      <w:r w:rsidRPr="00FA720D">
        <w:rPr>
          <w:i/>
          <w:iCs/>
          <w:lang w:val="en-US"/>
        </w:rPr>
        <w:t>International Conference on Machine Learning</w:t>
      </w:r>
      <w:r w:rsidRPr="00FA720D">
        <w:rPr>
          <w:lang w:val="en-US"/>
        </w:rPr>
        <w:t>, 754–762. http://proceedings.mlr.press/v32/hutter14.html</w:t>
      </w:r>
    </w:p>
    <w:p w14:paraId="177D146F" w14:textId="77777777" w:rsidR="00FA720D" w:rsidRPr="00FA720D" w:rsidRDefault="00FA720D" w:rsidP="00FA720D">
      <w:pPr>
        <w:pStyle w:val="Bibliography"/>
        <w:rPr>
          <w:lang w:val="en-US"/>
        </w:rPr>
      </w:pPr>
      <w:r w:rsidRPr="00FA720D">
        <w:rPr>
          <w:lang w:val="en-US"/>
        </w:rPr>
        <w:t xml:space="preserve">iZotope Inc. (2018). </w:t>
      </w:r>
      <w:r w:rsidRPr="00FA720D">
        <w:rPr>
          <w:i/>
          <w:iCs/>
          <w:lang w:val="en-US"/>
        </w:rPr>
        <w:t>IZotope RX 6</w:t>
      </w:r>
      <w:r w:rsidRPr="00FA720D">
        <w:rPr>
          <w:lang w:val="en-US"/>
        </w:rPr>
        <w:t>.</w:t>
      </w:r>
    </w:p>
    <w:p w14:paraId="348597C7" w14:textId="77777777" w:rsidR="00FA720D" w:rsidRPr="00FA720D" w:rsidRDefault="00FA720D" w:rsidP="00FA720D">
      <w:pPr>
        <w:pStyle w:val="Bibliography"/>
        <w:rPr>
          <w:lang w:val="en-US"/>
        </w:rPr>
      </w:pPr>
      <w:r w:rsidRPr="00FA720D">
        <w:rPr>
          <w:lang w:val="en-US"/>
        </w:rPr>
        <w:t xml:space="preserve">Jović, A., Brkić, K., &amp; Bogunović, N. (2015). A review of feature selection methods with applications. </w:t>
      </w:r>
      <w:r w:rsidRPr="00FA720D">
        <w:rPr>
          <w:i/>
          <w:iCs/>
          <w:lang w:val="en-US"/>
        </w:rPr>
        <w:t>2015 38th International Convention on Information and Communication Technology, Electronics and Microelectronics (MIPRO)</w:t>
      </w:r>
      <w:r w:rsidRPr="00FA720D">
        <w:rPr>
          <w:lang w:val="en-US"/>
        </w:rPr>
        <w:t>, 1200–1205.</w:t>
      </w:r>
    </w:p>
    <w:p w14:paraId="041C82A4" w14:textId="77777777" w:rsidR="00FA720D" w:rsidRPr="002379D1" w:rsidRDefault="00FA720D" w:rsidP="00FA720D">
      <w:pPr>
        <w:pStyle w:val="Bibliography"/>
        <w:rPr>
          <w:lang w:val="en-US"/>
        </w:rPr>
      </w:pPr>
      <w:r w:rsidRPr="005C375B">
        <w:rPr>
          <w:lang w:val="en-US"/>
        </w:rPr>
        <w:t xml:space="preserve">Kliper, R., Portuguese, S., &amp; Weinshall, D. (2016). Prosodic Analysis of Speech and the Underlying Mental State. In S. Serino, A. Matic, D. Giakoumis, G. Lopez, &amp; P. Cipresso (Eds.), </w:t>
      </w:r>
      <w:r w:rsidRPr="005C375B">
        <w:rPr>
          <w:i/>
          <w:iCs/>
          <w:lang w:val="en-US"/>
        </w:rPr>
        <w:t>Pervasive Computing Paradigms for Mental Health</w:t>
      </w:r>
      <w:r w:rsidRPr="005C375B">
        <w:rPr>
          <w:lang w:val="en-US"/>
        </w:rPr>
        <w:t xml:space="preserve"> (pp. 52–62). </w:t>
      </w:r>
      <w:r w:rsidRPr="002379D1">
        <w:rPr>
          <w:lang w:val="en-US"/>
        </w:rPr>
        <w:t>Springer International Publishing. https://doi.org/10.1007/978-3-319-32270-4_6</w:t>
      </w:r>
    </w:p>
    <w:p w14:paraId="54CC7CC8" w14:textId="77777777" w:rsidR="00FA720D" w:rsidRPr="002379D1" w:rsidRDefault="00FA720D" w:rsidP="00FA720D">
      <w:pPr>
        <w:pStyle w:val="Bibliography"/>
        <w:rPr>
          <w:lang w:val="en-US"/>
        </w:rPr>
      </w:pPr>
      <w:r w:rsidRPr="002379D1">
        <w:rPr>
          <w:lang w:val="en-US"/>
        </w:rPr>
        <w:lastRenderedPageBreak/>
        <w:t xml:space="preserve">Kotsiantis, S. B., Zaharakis, I., &amp; Pintelas, P. (2007). Supervised machine learning: A review of classification techniques. </w:t>
      </w:r>
      <w:r w:rsidRPr="002379D1">
        <w:rPr>
          <w:i/>
          <w:iCs/>
          <w:lang w:val="en-US"/>
        </w:rPr>
        <w:t>Emerging Artificial Intelligence Applications in Computer Engineering</w:t>
      </w:r>
      <w:r w:rsidRPr="002379D1">
        <w:rPr>
          <w:lang w:val="en-US"/>
        </w:rPr>
        <w:t xml:space="preserve">, </w:t>
      </w:r>
      <w:r w:rsidRPr="002379D1">
        <w:rPr>
          <w:i/>
          <w:iCs/>
          <w:lang w:val="en-US"/>
        </w:rPr>
        <w:t>160</w:t>
      </w:r>
      <w:r w:rsidRPr="002379D1">
        <w:rPr>
          <w:lang w:val="en-US"/>
        </w:rPr>
        <w:t>(1), 3–24.</w:t>
      </w:r>
    </w:p>
    <w:p w14:paraId="43DBEF21" w14:textId="77777777" w:rsidR="00FA720D" w:rsidRPr="002379D1" w:rsidRDefault="00FA720D" w:rsidP="00FA720D">
      <w:pPr>
        <w:pStyle w:val="Bibliography"/>
        <w:rPr>
          <w:lang w:val="en-US"/>
        </w:rPr>
      </w:pPr>
      <w:r w:rsidRPr="002379D1">
        <w:rPr>
          <w:lang w:val="en-US"/>
        </w:rPr>
        <w:t xml:space="preserve">Kuperberg, G. R. (2010). Language in Schizophrenia Part 1: An Introduction. </w:t>
      </w:r>
      <w:r w:rsidRPr="002379D1">
        <w:rPr>
          <w:i/>
          <w:iCs/>
          <w:lang w:val="en-US"/>
        </w:rPr>
        <w:t>Language and Linguistics Compass</w:t>
      </w:r>
      <w:r w:rsidRPr="002379D1">
        <w:rPr>
          <w:lang w:val="en-US"/>
        </w:rPr>
        <w:t xml:space="preserve">, </w:t>
      </w:r>
      <w:r w:rsidRPr="002379D1">
        <w:rPr>
          <w:i/>
          <w:iCs/>
          <w:lang w:val="en-US"/>
        </w:rPr>
        <w:t>4</w:t>
      </w:r>
      <w:r w:rsidRPr="002379D1">
        <w:rPr>
          <w:lang w:val="en-US"/>
        </w:rPr>
        <w:t>(8), 576–589. https://doi.org/10.1111/j.1749-818X.2010.00216.x</w:t>
      </w:r>
    </w:p>
    <w:p w14:paraId="6771A319" w14:textId="77777777" w:rsidR="00FA720D" w:rsidRPr="002379D1" w:rsidRDefault="00FA720D" w:rsidP="00FA720D">
      <w:pPr>
        <w:pStyle w:val="Bibliography"/>
        <w:rPr>
          <w:lang w:val="en-US"/>
        </w:rPr>
      </w:pPr>
      <w:r w:rsidRPr="002379D1">
        <w:rPr>
          <w:lang w:val="en-US"/>
        </w:rPr>
        <w:t xml:space="preserve">Leavy, S. (2018). Gender bias in artificial intelligence: The need for diversity and gender theory in machine learning. </w:t>
      </w:r>
      <w:r w:rsidRPr="002379D1">
        <w:rPr>
          <w:i/>
          <w:iCs/>
          <w:lang w:val="en-US"/>
        </w:rPr>
        <w:t>Proceedings of the 1st International Workshop on Gender Equality in Software Engineering</w:t>
      </w:r>
      <w:r w:rsidRPr="002379D1">
        <w:rPr>
          <w:lang w:val="en-US"/>
        </w:rPr>
        <w:t>, 14–16.</w:t>
      </w:r>
    </w:p>
    <w:p w14:paraId="0D8AD552" w14:textId="77777777" w:rsidR="00FA720D" w:rsidRPr="002379D1" w:rsidRDefault="00FA720D" w:rsidP="00FA720D">
      <w:pPr>
        <w:pStyle w:val="Bibliography"/>
        <w:rPr>
          <w:lang w:val="en-US"/>
        </w:rPr>
      </w:pPr>
      <w:r w:rsidRPr="002379D1">
        <w:rPr>
          <w:i/>
          <w:iCs/>
          <w:lang w:val="en-US"/>
        </w:rPr>
        <w:t>Lundbeck Institute Campus</w:t>
      </w:r>
      <w:r w:rsidRPr="002379D1">
        <w:rPr>
          <w:lang w:val="en-US"/>
        </w:rPr>
        <w:t>. (2016, January 6). https://institute.progress.im/en/content/schizophrenia-across-cultures</w:t>
      </w:r>
    </w:p>
    <w:p w14:paraId="22265919" w14:textId="77777777" w:rsidR="00FA720D" w:rsidRPr="002379D1" w:rsidRDefault="00FA720D" w:rsidP="00FA720D">
      <w:pPr>
        <w:pStyle w:val="Bibliography"/>
        <w:rPr>
          <w:lang w:val="en-US"/>
        </w:rPr>
      </w:pPr>
      <w:r>
        <w:t xml:space="preserve">Mantovani, R. G., Horváth, T., Cerri, R., Vanschoren, J., &amp; de Carvalho, A. C. (2016). </w:t>
      </w:r>
      <w:r w:rsidRPr="002379D1">
        <w:rPr>
          <w:lang w:val="en-US"/>
        </w:rPr>
        <w:t xml:space="preserve">Hyper-parameter tuning of a decision tree induction algorithm. </w:t>
      </w:r>
      <w:r w:rsidRPr="002379D1">
        <w:rPr>
          <w:i/>
          <w:iCs/>
          <w:lang w:val="en-US"/>
        </w:rPr>
        <w:t>2016 5th Brazilian Conference on Intelligent Systems (BRACIS)</w:t>
      </w:r>
      <w:r w:rsidRPr="002379D1">
        <w:rPr>
          <w:lang w:val="en-US"/>
        </w:rPr>
        <w:t>, 37–42.</w:t>
      </w:r>
    </w:p>
    <w:p w14:paraId="3434D14D" w14:textId="77777777" w:rsidR="00FA720D" w:rsidRPr="002379D1" w:rsidRDefault="00FA720D" w:rsidP="00FA720D">
      <w:pPr>
        <w:pStyle w:val="Bibliography"/>
        <w:rPr>
          <w:lang w:val="en-US"/>
        </w:rPr>
      </w:pPr>
      <w:r w:rsidRPr="002379D1">
        <w:rPr>
          <w:lang w:val="en-US"/>
        </w:rPr>
        <w:t xml:space="preserve">Martínez-Sánchez, F., Muela-Martínez, J., Cortés-Soto, P., Meilán, J., Ferrándiz, J., Egea-Caparrós, D., &amp; Valverde, I. M. (2015). Can the Acoustic Analysis of Expressive Prosody Discriminate Schizophrenia? </w:t>
      </w:r>
      <w:r w:rsidRPr="002379D1">
        <w:rPr>
          <w:i/>
          <w:iCs/>
          <w:lang w:val="en-US"/>
        </w:rPr>
        <w:t>The Spanish Journal of Psychology</w:t>
      </w:r>
      <w:r w:rsidRPr="002379D1">
        <w:rPr>
          <w:lang w:val="en-US"/>
        </w:rPr>
        <w:t xml:space="preserve">, </w:t>
      </w:r>
      <w:r w:rsidRPr="002379D1">
        <w:rPr>
          <w:i/>
          <w:iCs/>
          <w:lang w:val="en-US"/>
        </w:rPr>
        <w:t>18</w:t>
      </w:r>
      <w:r w:rsidRPr="002379D1">
        <w:rPr>
          <w:lang w:val="en-US"/>
        </w:rPr>
        <w:t>, 1–9. https://doi.org/10.1017/sjp.2015.85</w:t>
      </w:r>
    </w:p>
    <w:p w14:paraId="694E39CE" w14:textId="77777777" w:rsidR="00FA720D" w:rsidRPr="002379D1" w:rsidRDefault="00FA720D" w:rsidP="00FA720D">
      <w:pPr>
        <w:pStyle w:val="Bibliography"/>
        <w:rPr>
          <w:lang w:val="en-US"/>
        </w:rPr>
      </w:pPr>
      <w:r w:rsidRPr="002379D1">
        <w:rPr>
          <w:lang w:val="en-US"/>
        </w:rPr>
        <w:t xml:space="preserve">Morice, R. D., &amp; Ingram, J. C. (1983). Language complexity and age of onset of schizophrenia. </w:t>
      </w:r>
      <w:r w:rsidRPr="002379D1">
        <w:rPr>
          <w:i/>
          <w:iCs/>
          <w:lang w:val="en-US"/>
        </w:rPr>
        <w:t>Psychiatry Research</w:t>
      </w:r>
      <w:r w:rsidRPr="002379D1">
        <w:rPr>
          <w:lang w:val="en-US"/>
        </w:rPr>
        <w:t xml:space="preserve">, </w:t>
      </w:r>
      <w:r w:rsidRPr="002379D1">
        <w:rPr>
          <w:i/>
          <w:iCs/>
          <w:lang w:val="en-US"/>
        </w:rPr>
        <w:t>9</w:t>
      </w:r>
      <w:r w:rsidRPr="002379D1">
        <w:rPr>
          <w:lang w:val="en-US"/>
        </w:rPr>
        <w:t>(3), 233–242.</w:t>
      </w:r>
    </w:p>
    <w:p w14:paraId="790C94EF" w14:textId="77777777" w:rsidR="00FA720D" w:rsidRPr="002379D1" w:rsidRDefault="00FA720D" w:rsidP="00FA720D">
      <w:pPr>
        <w:pStyle w:val="Bibliography"/>
        <w:rPr>
          <w:lang w:val="en-US"/>
        </w:rPr>
      </w:pPr>
      <w:r w:rsidRPr="002379D1">
        <w:rPr>
          <w:lang w:val="en-US"/>
        </w:rPr>
        <w:lastRenderedPageBreak/>
        <w:t xml:space="preserve">Myrianthous, G. (2020, June 28). </w:t>
      </w:r>
      <w:r w:rsidRPr="002379D1">
        <w:rPr>
          <w:i/>
          <w:iCs/>
          <w:lang w:val="en-US"/>
        </w:rPr>
        <w:t>Feature Normalisation and Scaling | Analytics Vidhya</w:t>
      </w:r>
      <w:r w:rsidRPr="002379D1">
        <w:rPr>
          <w:lang w:val="en-US"/>
        </w:rPr>
        <w:t>. https://medium.com/analytics-vidhya/feature-scaling-and-normalisation-in-a-nutshell-5319af86f89b</w:t>
      </w:r>
    </w:p>
    <w:p w14:paraId="72BA93C0" w14:textId="77777777" w:rsidR="00FA720D" w:rsidRPr="002379D1" w:rsidRDefault="00FA720D" w:rsidP="00FA720D">
      <w:pPr>
        <w:pStyle w:val="Bibliography"/>
        <w:rPr>
          <w:lang w:val="en-US"/>
        </w:rPr>
      </w:pPr>
      <w:r w:rsidRPr="002379D1">
        <w:rPr>
          <w:lang w:val="en-US"/>
        </w:rPr>
        <w:t xml:space="preserve">Olsen, L. (2018). </w:t>
      </w:r>
      <w:r w:rsidRPr="002379D1">
        <w:rPr>
          <w:i/>
          <w:iCs/>
          <w:lang w:val="en-US"/>
        </w:rPr>
        <w:t>Automatically diagnosing mental disorders from voice: A deep learning approach</w:t>
      </w:r>
      <w:r w:rsidRPr="002379D1">
        <w:rPr>
          <w:lang w:val="en-US"/>
        </w:rPr>
        <w:t>.</w:t>
      </w:r>
    </w:p>
    <w:p w14:paraId="7AC3218F" w14:textId="77777777" w:rsidR="00FA720D" w:rsidRPr="002379D1" w:rsidRDefault="00FA720D" w:rsidP="00FA720D">
      <w:pPr>
        <w:pStyle w:val="Bibliography"/>
        <w:rPr>
          <w:lang w:val="en-US"/>
        </w:rPr>
      </w:pPr>
      <w:r w:rsidRPr="002379D1">
        <w:rPr>
          <w:lang w:val="en-US"/>
        </w:rPr>
        <w:t xml:space="preserve">Olsen, L. (2020). </w:t>
      </w:r>
      <w:r w:rsidRPr="002379D1">
        <w:rPr>
          <w:i/>
          <w:iCs/>
          <w:lang w:val="en-US"/>
        </w:rPr>
        <w:t>groupdata2: Creating Groups from Data</w:t>
      </w:r>
      <w:r w:rsidRPr="002379D1">
        <w:rPr>
          <w:lang w:val="en-US"/>
        </w:rPr>
        <w:t xml:space="preserve"> (1.3.0) [Computer software]. https://CRAN.R-project.org/package=groupdata2</w:t>
      </w:r>
    </w:p>
    <w:p w14:paraId="2AEB720C" w14:textId="77777777" w:rsidR="00FA720D" w:rsidRPr="002379D1" w:rsidRDefault="00FA720D" w:rsidP="00FA720D">
      <w:pPr>
        <w:pStyle w:val="Bibliography"/>
        <w:rPr>
          <w:lang w:val="en-US"/>
        </w:rPr>
      </w:pPr>
      <w:r w:rsidRPr="002379D1">
        <w:rPr>
          <w:lang w:val="en-US"/>
        </w:rPr>
        <w:t xml:space="preserve">Olson, R. S., La Cava, W., Mustahsan, Z., Varik, A., &amp; Moore, J. H. (2017). Data-driven advice for applying machine learning to bioinformatics problems. </w:t>
      </w:r>
      <w:r w:rsidRPr="002379D1">
        <w:rPr>
          <w:i/>
          <w:iCs/>
          <w:lang w:val="en-US"/>
        </w:rPr>
        <w:t>ArXiv Preprint ArXiv:1708.05070</w:t>
      </w:r>
      <w:r w:rsidRPr="002379D1">
        <w:rPr>
          <w:lang w:val="en-US"/>
        </w:rPr>
        <w:t>.</w:t>
      </w:r>
    </w:p>
    <w:p w14:paraId="2582FD05" w14:textId="77777777" w:rsidR="00FA720D" w:rsidRPr="002379D1" w:rsidRDefault="00FA720D" w:rsidP="00FA720D">
      <w:pPr>
        <w:pStyle w:val="Bibliography"/>
        <w:rPr>
          <w:lang w:val="en-US"/>
        </w:rPr>
      </w:pPr>
      <w:r w:rsidRPr="002379D1">
        <w:rPr>
          <w:lang w:val="en-US"/>
        </w:rPr>
        <w:t xml:space="preserve">Olson, R. S., &amp; Moore, J. H. (2016). TPOT: A tree-based pipeline optimization tool for automating machine learning. </w:t>
      </w:r>
      <w:r w:rsidRPr="002379D1">
        <w:rPr>
          <w:i/>
          <w:iCs/>
          <w:lang w:val="en-US"/>
        </w:rPr>
        <w:t>Workshop on Automatic Machine Learning</w:t>
      </w:r>
      <w:r w:rsidRPr="002379D1">
        <w:rPr>
          <w:lang w:val="en-US"/>
        </w:rPr>
        <w:t>, 66–74.</w:t>
      </w:r>
    </w:p>
    <w:p w14:paraId="2D31674F" w14:textId="77777777" w:rsidR="00FA720D" w:rsidRPr="002379D1" w:rsidRDefault="00FA720D" w:rsidP="00FA720D">
      <w:pPr>
        <w:pStyle w:val="Bibliography"/>
        <w:rPr>
          <w:lang w:val="en-US"/>
        </w:rPr>
      </w:pPr>
      <w:r w:rsidRPr="002379D1">
        <w:rPr>
          <w:lang w:val="en-US"/>
        </w:rPr>
        <w:t xml:space="preserve">Oreski, D., Oreski, S., &amp; Klicek, B. (2017). Effects of dataset characteristics on the performance of feature selection techniques. </w:t>
      </w:r>
      <w:r w:rsidRPr="002379D1">
        <w:rPr>
          <w:i/>
          <w:iCs/>
          <w:lang w:val="en-US"/>
        </w:rPr>
        <w:t>Applied Soft Computing</w:t>
      </w:r>
      <w:r w:rsidRPr="002379D1">
        <w:rPr>
          <w:lang w:val="en-US"/>
        </w:rPr>
        <w:t xml:space="preserve">, </w:t>
      </w:r>
      <w:r w:rsidRPr="002379D1">
        <w:rPr>
          <w:i/>
          <w:iCs/>
          <w:lang w:val="en-US"/>
        </w:rPr>
        <w:t>52</w:t>
      </w:r>
      <w:r w:rsidRPr="002379D1">
        <w:rPr>
          <w:lang w:val="en-US"/>
        </w:rPr>
        <w:t>, 109–119. https://doi.org/10.1016/j.asoc.2016.12.023</w:t>
      </w:r>
    </w:p>
    <w:p w14:paraId="5B5507E8" w14:textId="77777777" w:rsidR="00FA720D" w:rsidRPr="002379D1" w:rsidRDefault="00FA720D" w:rsidP="00FA720D">
      <w:pPr>
        <w:pStyle w:val="Bibliography"/>
        <w:rPr>
          <w:lang w:val="en-US"/>
        </w:rPr>
      </w:pPr>
      <w:r w:rsidRPr="002379D1">
        <w:rPr>
          <w:lang w:val="en-US"/>
        </w:rPr>
        <w:t xml:space="preserve">Parola, A., Simonsen, A., Bliksted, V., &amp; Fusaroli, R. (2019). </w:t>
      </w:r>
      <w:r w:rsidRPr="002379D1">
        <w:rPr>
          <w:i/>
          <w:iCs/>
          <w:lang w:val="en-US"/>
        </w:rPr>
        <w:t>Voice Patterns in Schizophrenia: A systematic Review and Bayesian Meta-Analysis</w:t>
      </w:r>
      <w:r w:rsidRPr="002379D1">
        <w:rPr>
          <w:lang w:val="en-US"/>
        </w:rPr>
        <w:t xml:space="preserve"> [Preprint]. Bioinformatics. https://doi.org/10.1101/583815</w:t>
      </w:r>
    </w:p>
    <w:p w14:paraId="681D30B0" w14:textId="77777777" w:rsidR="00FA720D" w:rsidRPr="002379D1" w:rsidRDefault="00FA720D" w:rsidP="00FA720D">
      <w:pPr>
        <w:pStyle w:val="Bibliography"/>
        <w:rPr>
          <w:lang w:val="en-US"/>
        </w:rPr>
      </w:pPr>
      <w:r w:rsidRPr="002379D1">
        <w:rPr>
          <w:lang w:val="en-US"/>
        </w:rPr>
        <w:t xml:space="preserve">Pedregosa, F., Varoquaux, G., Gramfort, A., Michel, V., Thirion, B., Grisel, O., Blondel, M., Prettenhofer, P., Weiss, R., Dubourg, V., Vanderplas, J., Passos, A., Cournapeau, D., Brucher, M., Perrot, M., &amp; Duchesnay, É. (2011). Scikit-learn: Machine Learning in Python. </w:t>
      </w:r>
      <w:r w:rsidRPr="002379D1">
        <w:rPr>
          <w:i/>
          <w:iCs/>
          <w:lang w:val="en-US"/>
        </w:rPr>
        <w:t>Journal of Machine Learning Research</w:t>
      </w:r>
      <w:r w:rsidRPr="002379D1">
        <w:rPr>
          <w:lang w:val="en-US"/>
        </w:rPr>
        <w:t xml:space="preserve">, </w:t>
      </w:r>
      <w:r w:rsidRPr="002379D1">
        <w:rPr>
          <w:i/>
          <w:iCs/>
          <w:lang w:val="en-US"/>
        </w:rPr>
        <w:t>12</w:t>
      </w:r>
      <w:r w:rsidRPr="002379D1">
        <w:rPr>
          <w:lang w:val="en-US"/>
        </w:rPr>
        <w:t>(85), 2825–2830.</w:t>
      </w:r>
    </w:p>
    <w:p w14:paraId="42E1AEDF" w14:textId="77777777" w:rsidR="00FA720D" w:rsidRPr="002379D1" w:rsidRDefault="00FA720D" w:rsidP="00FA720D">
      <w:pPr>
        <w:pStyle w:val="Bibliography"/>
        <w:rPr>
          <w:lang w:val="en-US"/>
        </w:rPr>
      </w:pPr>
      <w:r w:rsidRPr="002379D1">
        <w:rPr>
          <w:lang w:val="en-US"/>
        </w:rPr>
        <w:lastRenderedPageBreak/>
        <w:t xml:space="preserve">Püschel, J., Stassen, H. H., Bomben, G., Scharfetter, Ch., &amp; Hell, D. (1998). Speaking behavior and speech sound characteristics in acute schizophrenia. </w:t>
      </w:r>
      <w:r w:rsidRPr="002379D1">
        <w:rPr>
          <w:i/>
          <w:iCs/>
          <w:lang w:val="en-US"/>
        </w:rPr>
        <w:t>Journal of Psychiatric Research</w:t>
      </w:r>
      <w:r w:rsidRPr="002379D1">
        <w:rPr>
          <w:lang w:val="en-US"/>
        </w:rPr>
        <w:t xml:space="preserve">, </w:t>
      </w:r>
      <w:r w:rsidRPr="002379D1">
        <w:rPr>
          <w:i/>
          <w:iCs/>
          <w:lang w:val="en-US"/>
        </w:rPr>
        <w:t>32</w:t>
      </w:r>
      <w:r w:rsidRPr="002379D1">
        <w:rPr>
          <w:lang w:val="en-US"/>
        </w:rPr>
        <w:t>(2), 89–97. https://doi.org/10.1016/S0022-3956(98)00046-6</w:t>
      </w:r>
    </w:p>
    <w:p w14:paraId="66FE802B" w14:textId="77777777" w:rsidR="00FA720D" w:rsidRPr="002379D1" w:rsidRDefault="00FA720D" w:rsidP="00FA720D">
      <w:pPr>
        <w:pStyle w:val="Bibliography"/>
        <w:rPr>
          <w:lang w:val="en-US"/>
        </w:rPr>
      </w:pPr>
      <w:r w:rsidRPr="002379D1">
        <w:rPr>
          <w:lang w:val="en-US"/>
        </w:rPr>
        <w:t xml:space="preserve">R Core Team. (2019). </w:t>
      </w:r>
      <w:r w:rsidRPr="002379D1">
        <w:rPr>
          <w:i/>
          <w:iCs/>
          <w:lang w:val="en-US"/>
        </w:rPr>
        <w:t>R: A Language and Environment for Statistical Computing</w:t>
      </w:r>
      <w:r w:rsidRPr="002379D1">
        <w:rPr>
          <w:lang w:val="en-US"/>
        </w:rPr>
        <w:t>. R Foundation for Statistical Computing. https://www.R-project.org/</w:t>
      </w:r>
    </w:p>
    <w:p w14:paraId="4C87E5AF" w14:textId="77777777" w:rsidR="00FA720D" w:rsidRPr="007A6F8D" w:rsidRDefault="00FA720D" w:rsidP="00FA720D">
      <w:pPr>
        <w:pStyle w:val="Bibliography"/>
        <w:rPr>
          <w:lang w:val="en-US"/>
        </w:rPr>
      </w:pPr>
      <w:r w:rsidRPr="007A6F8D">
        <w:rPr>
          <w:lang w:val="en-US"/>
        </w:rPr>
        <w:t xml:space="preserve">Rapcan, V., D’Arcy, S., Yeap, S., Afzal, N., Thakore, J., &amp; Reilly, R. B. (2010). Acoustic and temporal analysis of speech: A potential biomarker for schizophrenia. </w:t>
      </w:r>
      <w:r w:rsidRPr="007A6F8D">
        <w:rPr>
          <w:i/>
          <w:iCs/>
          <w:lang w:val="en-US"/>
        </w:rPr>
        <w:t>Medical Engineering &amp; Physics</w:t>
      </w:r>
      <w:r w:rsidRPr="007A6F8D">
        <w:rPr>
          <w:lang w:val="en-US"/>
        </w:rPr>
        <w:t xml:space="preserve">, </w:t>
      </w:r>
      <w:r w:rsidRPr="007A6F8D">
        <w:rPr>
          <w:i/>
          <w:iCs/>
          <w:lang w:val="en-US"/>
        </w:rPr>
        <w:t>32</w:t>
      </w:r>
      <w:r w:rsidRPr="007A6F8D">
        <w:rPr>
          <w:lang w:val="en-US"/>
        </w:rPr>
        <w:t>(9), 1074–1079. https://doi.org/10.1016/j.medengphy.2010.07.013</w:t>
      </w:r>
    </w:p>
    <w:p w14:paraId="14835247" w14:textId="77777777" w:rsidR="00FA720D" w:rsidRPr="007A6F8D" w:rsidRDefault="00FA720D" w:rsidP="00FA720D">
      <w:pPr>
        <w:pStyle w:val="Bibliography"/>
        <w:rPr>
          <w:lang w:val="en-US"/>
        </w:rPr>
      </w:pPr>
      <w:r w:rsidRPr="007A6F8D">
        <w:rPr>
          <w:lang w:val="en-US"/>
        </w:rPr>
        <w:t xml:space="preserve">RStudio Team. (2020). </w:t>
      </w:r>
      <w:r w:rsidRPr="007A6F8D">
        <w:rPr>
          <w:i/>
          <w:iCs/>
          <w:lang w:val="en-US"/>
        </w:rPr>
        <w:t>RStudio: Integrated Development Environment for R</w:t>
      </w:r>
      <w:r w:rsidRPr="007A6F8D">
        <w:rPr>
          <w:lang w:val="en-US"/>
        </w:rPr>
        <w:t>. RStudio, PBC. http://www.rstudio.com/</w:t>
      </w:r>
    </w:p>
    <w:p w14:paraId="0CF83042" w14:textId="77777777" w:rsidR="00FA720D" w:rsidRPr="007A6F8D" w:rsidRDefault="00FA720D" w:rsidP="00FA720D">
      <w:pPr>
        <w:pStyle w:val="Bibliography"/>
        <w:rPr>
          <w:lang w:val="en-US"/>
        </w:rPr>
      </w:pPr>
      <w:r w:rsidRPr="007A6F8D">
        <w:rPr>
          <w:lang w:val="en-US"/>
        </w:rPr>
        <w:t xml:space="preserve">Samad, M. D., &amp; Witherow, M. A. (2018). A Machine Learning Pipeline to Optimally Utilize Limited Samples in Predictive Modeling. </w:t>
      </w:r>
      <w:r w:rsidRPr="007A6F8D">
        <w:rPr>
          <w:i/>
          <w:iCs/>
          <w:lang w:val="en-US"/>
        </w:rPr>
        <w:t>2018 9th International Conference on Computing, Communication and Networking Technologies (ICCCNT)</w:t>
      </w:r>
      <w:r w:rsidRPr="007A6F8D">
        <w:rPr>
          <w:lang w:val="en-US"/>
        </w:rPr>
        <w:t>, 1–5. https://doi.org/10.1109/ICCCNT.2018.8494100</w:t>
      </w:r>
    </w:p>
    <w:p w14:paraId="28600BE0" w14:textId="77777777" w:rsidR="00FA720D" w:rsidRPr="007A6F8D" w:rsidRDefault="00FA720D" w:rsidP="00FA720D">
      <w:pPr>
        <w:pStyle w:val="Bibliography"/>
        <w:rPr>
          <w:lang w:val="en-US"/>
        </w:rPr>
      </w:pPr>
      <w:r w:rsidRPr="007A6F8D">
        <w:rPr>
          <w:lang w:val="en-US"/>
        </w:rPr>
        <w:t xml:space="preserve">Sanders, S., &amp; Giraud-Carrier, C. (2017). Informing the use of hyperparameter optimization through metalearning. </w:t>
      </w:r>
      <w:r w:rsidRPr="007A6F8D">
        <w:rPr>
          <w:i/>
          <w:iCs/>
          <w:lang w:val="en-US"/>
        </w:rPr>
        <w:t>2017 IEEE International Conference on Data Mining (ICDM)</w:t>
      </w:r>
      <w:r w:rsidRPr="007A6F8D">
        <w:rPr>
          <w:lang w:val="en-US"/>
        </w:rPr>
        <w:t>, 1051–1056.</w:t>
      </w:r>
    </w:p>
    <w:p w14:paraId="07B45730" w14:textId="77777777" w:rsidR="00FA720D" w:rsidRPr="007A6F8D" w:rsidRDefault="00FA720D" w:rsidP="00FA720D">
      <w:pPr>
        <w:pStyle w:val="Bibliography"/>
        <w:rPr>
          <w:lang w:val="en-US"/>
        </w:rPr>
      </w:pPr>
      <w:r w:rsidRPr="007A6F8D">
        <w:rPr>
          <w:lang w:val="en-US"/>
        </w:rPr>
        <w:t xml:space="preserve">Sartorius, N., Jablensky, A., Korten, A., Ernberg, G., Anker, M., Cooper, J. E., &amp; Day, R. (1986). Early manifestations and first-contact incidence of schizophrenia in different cultures: A preliminary report on the initial evaluation phase of the WHO Collaborative Study on Determinants of Outcome of Severe Mental Disorders. </w:t>
      </w:r>
      <w:r w:rsidRPr="007A6F8D">
        <w:rPr>
          <w:i/>
          <w:iCs/>
          <w:lang w:val="en-US"/>
        </w:rPr>
        <w:t>Psychological Medicine</w:t>
      </w:r>
      <w:r w:rsidRPr="007A6F8D">
        <w:rPr>
          <w:lang w:val="en-US"/>
        </w:rPr>
        <w:t xml:space="preserve">, </w:t>
      </w:r>
      <w:r w:rsidRPr="007A6F8D">
        <w:rPr>
          <w:i/>
          <w:iCs/>
          <w:lang w:val="en-US"/>
        </w:rPr>
        <w:t>16</w:t>
      </w:r>
      <w:r w:rsidRPr="007A6F8D">
        <w:rPr>
          <w:lang w:val="en-US"/>
        </w:rPr>
        <w:t>(4), 909–928. https://doi.org/10.1017/S0033291700011910</w:t>
      </w:r>
    </w:p>
    <w:p w14:paraId="2C817281" w14:textId="77777777" w:rsidR="00FA720D" w:rsidRPr="007A6F8D" w:rsidRDefault="00FA720D" w:rsidP="00FA720D">
      <w:pPr>
        <w:pStyle w:val="Bibliography"/>
        <w:rPr>
          <w:lang w:val="en-US"/>
        </w:rPr>
      </w:pPr>
      <w:r w:rsidRPr="007A6F8D">
        <w:rPr>
          <w:lang w:val="en-US"/>
        </w:rPr>
        <w:lastRenderedPageBreak/>
        <w:t xml:space="preserve">Schratz, P., Muenchow, J., Iturritxa, E., Richter, J., &amp; Brenning, A. (2019). Hyperparameter tuning and performance assessment of statistical and machine-learning algorithms using spatial data. </w:t>
      </w:r>
      <w:r w:rsidRPr="007A6F8D">
        <w:rPr>
          <w:i/>
          <w:iCs/>
          <w:lang w:val="en-US"/>
        </w:rPr>
        <w:t>Ecological Modelling</w:t>
      </w:r>
      <w:r w:rsidRPr="007A6F8D">
        <w:rPr>
          <w:lang w:val="en-US"/>
        </w:rPr>
        <w:t xml:space="preserve">, </w:t>
      </w:r>
      <w:r w:rsidRPr="007A6F8D">
        <w:rPr>
          <w:i/>
          <w:iCs/>
          <w:lang w:val="en-US"/>
        </w:rPr>
        <w:t>406</w:t>
      </w:r>
      <w:r w:rsidRPr="007A6F8D">
        <w:rPr>
          <w:lang w:val="en-US"/>
        </w:rPr>
        <w:t>, 109–120. https://doi.org/10.1016/j.ecolmodel.2019.06.002</w:t>
      </w:r>
    </w:p>
    <w:p w14:paraId="7D127CD3" w14:textId="77777777" w:rsidR="00FA720D" w:rsidRPr="007A6F8D" w:rsidRDefault="00FA720D" w:rsidP="00FA720D">
      <w:pPr>
        <w:pStyle w:val="Bibliography"/>
        <w:rPr>
          <w:lang w:val="en-US"/>
        </w:rPr>
      </w:pPr>
      <w:r w:rsidRPr="007A6F8D">
        <w:rPr>
          <w:lang w:val="en-US"/>
        </w:rPr>
        <w:t xml:space="preserve">Schuller, B., Steidl, S., Batliner, A., Vinciarelli, A., Scherer, K., Ringeval, F., Chetouani, M., Weninger, F., Eyben, F., &amp; Marchi, E. (2013). The INTERSPEECH 2013 computational paralinguistics challenge: Social signals, conflict, emotion, autism. </w:t>
      </w:r>
      <w:r w:rsidRPr="007A6F8D">
        <w:rPr>
          <w:i/>
          <w:iCs/>
          <w:lang w:val="en-US"/>
        </w:rPr>
        <w:t>Proceedings INTERSPEECH 2013, 14th Annual Conference of the International Speech Communication Association, Lyon, France</w:t>
      </w:r>
      <w:r w:rsidRPr="007A6F8D">
        <w:rPr>
          <w:lang w:val="en-US"/>
        </w:rPr>
        <w:t>.</w:t>
      </w:r>
    </w:p>
    <w:p w14:paraId="494BB32C" w14:textId="77777777" w:rsidR="00FA720D" w:rsidRPr="007A6F8D" w:rsidRDefault="00FA720D" w:rsidP="00FA720D">
      <w:pPr>
        <w:pStyle w:val="Bibliography"/>
        <w:rPr>
          <w:lang w:val="en-US"/>
        </w:rPr>
      </w:pPr>
      <w:r w:rsidRPr="007A6F8D">
        <w:rPr>
          <w:lang w:val="en-US"/>
        </w:rPr>
        <w:t xml:space="preserve">Sechidis, K. (2020, March 5). </w:t>
      </w:r>
      <w:r w:rsidRPr="007A6F8D">
        <w:rPr>
          <w:i/>
          <w:iCs/>
          <w:lang w:val="en-US"/>
        </w:rPr>
        <w:t>A Machine Learning perspective on the emotional content of Parkinsonian speech</w:t>
      </w:r>
      <w:r w:rsidRPr="007A6F8D">
        <w:rPr>
          <w:lang w:val="en-US"/>
        </w:rPr>
        <w:t>. https://www.youtube.com/watch?v=X-8V8FT-M78&amp;feature=emb_title&amp;ab_channel=AppliedMachineLearningDays</w:t>
      </w:r>
    </w:p>
    <w:p w14:paraId="78257706" w14:textId="77777777" w:rsidR="00FA720D" w:rsidRPr="007A6F8D" w:rsidRDefault="00FA720D" w:rsidP="00FA720D">
      <w:pPr>
        <w:pStyle w:val="Bibliography"/>
        <w:rPr>
          <w:lang w:val="en-US"/>
        </w:rPr>
      </w:pPr>
      <w:r w:rsidRPr="007A6F8D">
        <w:rPr>
          <w:lang w:val="en-US"/>
        </w:rPr>
        <w:t xml:space="preserve">Sichlinger, L., Cibelli, E., Goldrick, M., &amp; Mittal, V. A. (2019). Clinical correlates of aberrant conversational turn-taking in youth at clinical high-risk for psychosis. </w:t>
      </w:r>
      <w:r w:rsidRPr="007A6F8D">
        <w:rPr>
          <w:i/>
          <w:iCs/>
          <w:lang w:val="en-US"/>
        </w:rPr>
        <w:t>Schizophrenia Research</w:t>
      </w:r>
      <w:r w:rsidRPr="007A6F8D">
        <w:rPr>
          <w:lang w:val="en-US"/>
        </w:rPr>
        <w:t xml:space="preserve">, </w:t>
      </w:r>
      <w:r w:rsidRPr="007A6F8D">
        <w:rPr>
          <w:i/>
          <w:iCs/>
          <w:lang w:val="en-US"/>
        </w:rPr>
        <w:t>204</w:t>
      </w:r>
      <w:r w:rsidRPr="007A6F8D">
        <w:rPr>
          <w:lang w:val="en-US"/>
        </w:rPr>
        <w:t>, 419–420. https://doi.org/10.1016/j.schres.2018.08.009</w:t>
      </w:r>
    </w:p>
    <w:p w14:paraId="50540B6D" w14:textId="77777777" w:rsidR="00FA720D" w:rsidRPr="007A6F8D" w:rsidRDefault="00FA720D" w:rsidP="00FA720D">
      <w:pPr>
        <w:pStyle w:val="Bibliography"/>
        <w:rPr>
          <w:lang w:val="en-US"/>
        </w:rPr>
      </w:pPr>
      <w:r w:rsidRPr="007A6F8D">
        <w:rPr>
          <w:lang w:val="en-US"/>
        </w:rPr>
        <w:t xml:space="preserve">Solomon, M., Olsen, E., Niendam, T., Ragland, J. D., Yoon, J., Minzenberg, M., &amp; Carter, C. S. (2011). From lumping to splitting and back again: Atypical social and language development in individuals with clinical-high-risk for psychosis, first episode schizophrenia, and autism spectrum disorders. </w:t>
      </w:r>
      <w:r w:rsidRPr="007A6F8D">
        <w:rPr>
          <w:i/>
          <w:iCs/>
          <w:lang w:val="en-US"/>
        </w:rPr>
        <w:t>Schizophrenia Research</w:t>
      </w:r>
      <w:r w:rsidRPr="007A6F8D">
        <w:rPr>
          <w:lang w:val="en-US"/>
        </w:rPr>
        <w:t xml:space="preserve">, </w:t>
      </w:r>
      <w:r w:rsidRPr="007A6F8D">
        <w:rPr>
          <w:i/>
          <w:iCs/>
          <w:lang w:val="en-US"/>
        </w:rPr>
        <w:t>131</w:t>
      </w:r>
      <w:r w:rsidRPr="007A6F8D">
        <w:rPr>
          <w:lang w:val="en-US"/>
        </w:rPr>
        <w:t>(1–3), 146–151.</w:t>
      </w:r>
    </w:p>
    <w:p w14:paraId="43474451" w14:textId="77777777" w:rsidR="00FA720D" w:rsidRPr="007A6F8D" w:rsidRDefault="00FA720D" w:rsidP="00FA720D">
      <w:pPr>
        <w:pStyle w:val="Bibliography"/>
        <w:rPr>
          <w:lang w:val="en-US"/>
        </w:rPr>
      </w:pPr>
      <w:r w:rsidRPr="007A6F8D">
        <w:rPr>
          <w:lang w:val="en-US"/>
        </w:rPr>
        <w:t xml:space="preserve">Stassen, H. H., Albers, M., Püschel, J., Scharfetter, Ch., Tewesmeier, M., &amp; Woggon, B. (1995). Speaking behavior and voice sound characteristics associated with negative </w:t>
      </w:r>
      <w:r w:rsidRPr="007A6F8D">
        <w:rPr>
          <w:lang w:val="en-US"/>
        </w:rPr>
        <w:lastRenderedPageBreak/>
        <w:t xml:space="preserve">schizophrenia. </w:t>
      </w:r>
      <w:r w:rsidRPr="007A6F8D">
        <w:rPr>
          <w:i/>
          <w:iCs/>
          <w:lang w:val="en-US"/>
        </w:rPr>
        <w:t>Journal of Psychiatric Research</w:t>
      </w:r>
      <w:r w:rsidRPr="007A6F8D">
        <w:rPr>
          <w:lang w:val="en-US"/>
        </w:rPr>
        <w:t xml:space="preserve">, </w:t>
      </w:r>
      <w:r w:rsidRPr="007A6F8D">
        <w:rPr>
          <w:i/>
          <w:iCs/>
          <w:lang w:val="en-US"/>
        </w:rPr>
        <w:t>29</w:t>
      </w:r>
      <w:r w:rsidRPr="007A6F8D">
        <w:rPr>
          <w:lang w:val="en-US"/>
        </w:rPr>
        <w:t>(4), 277–296. https://doi.org/10.1016/0022-3956(95)00004-O</w:t>
      </w:r>
    </w:p>
    <w:p w14:paraId="2014AA99" w14:textId="77777777" w:rsidR="00FA720D" w:rsidRPr="007A6F8D" w:rsidRDefault="00FA720D" w:rsidP="00FA720D">
      <w:pPr>
        <w:pStyle w:val="Bibliography"/>
        <w:rPr>
          <w:lang w:val="en-US"/>
        </w:rPr>
      </w:pPr>
      <w:r w:rsidRPr="007A6F8D">
        <w:rPr>
          <w:lang w:val="en-US"/>
        </w:rPr>
        <w:t xml:space="preserve">Sun, P., Wang, D., Mok, V. C., &amp; Shi, L. (2019). Comparison of feature selection methods and machine learning classifiers for Radiomics analysis in glioma grading. </w:t>
      </w:r>
      <w:r w:rsidRPr="007A6F8D">
        <w:rPr>
          <w:i/>
          <w:iCs/>
          <w:lang w:val="en-US"/>
        </w:rPr>
        <w:t>IEEE Access</w:t>
      </w:r>
      <w:r w:rsidRPr="007A6F8D">
        <w:rPr>
          <w:lang w:val="en-US"/>
        </w:rPr>
        <w:t xml:space="preserve">, </w:t>
      </w:r>
      <w:r w:rsidRPr="007A6F8D">
        <w:rPr>
          <w:i/>
          <w:iCs/>
          <w:lang w:val="en-US"/>
        </w:rPr>
        <w:t>7</w:t>
      </w:r>
      <w:r w:rsidRPr="007A6F8D">
        <w:rPr>
          <w:lang w:val="en-US"/>
        </w:rPr>
        <w:t>, 102010–102020.</w:t>
      </w:r>
    </w:p>
    <w:p w14:paraId="53E17AE2" w14:textId="77777777" w:rsidR="00FA720D" w:rsidRPr="007A6F8D" w:rsidRDefault="00FA720D" w:rsidP="00FA720D">
      <w:pPr>
        <w:pStyle w:val="Bibliography"/>
        <w:rPr>
          <w:lang w:val="en-US"/>
        </w:rPr>
      </w:pPr>
      <w:r w:rsidRPr="007A6F8D">
        <w:rPr>
          <w:lang w:val="en-US"/>
        </w:rPr>
        <w:t xml:space="preserve">Tahir, Y., Yang, Z., Chakraborty, D., Thalmann, N., Thalmann, D., Maniam, Y., binte Abdul Rashid, N. A., Tan, B.-L., Lee Chee Keong, J., &amp; Dauwels, J. (2019). Non-verbal speech cues as objective measures for negative symptoms in patients with schizophrenia. </w:t>
      </w:r>
      <w:r w:rsidRPr="007A6F8D">
        <w:rPr>
          <w:i/>
          <w:iCs/>
          <w:lang w:val="en-US"/>
        </w:rPr>
        <w:t>PLoS ONE</w:t>
      </w:r>
      <w:r w:rsidRPr="007A6F8D">
        <w:rPr>
          <w:lang w:val="en-US"/>
        </w:rPr>
        <w:t xml:space="preserve">, </w:t>
      </w:r>
      <w:r w:rsidRPr="007A6F8D">
        <w:rPr>
          <w:i/>
          <w:iCs/>
          <w:lang w:val="en-US"/>
        </w:rPr>
        <w:t>14</w:t>
      </w:r>
      <w:r w:rsidRPr="007A6F8D">
        <w:rPr>
          <w:lang w:val="en-US"/>
        </w:rPr>
        <w:t>(4). https://doi.org/10.1371/journal.pone.0214314</w:t>
      </w:r>
    </w:p>
    <w:p w14:paraId="0C341F00" w14:textId="77777777" w:rsidR="00FA720D" w:rsidRPr="007A6F8D" w:rsidRDefault="00FA720D" w:rsidP="00FA720D">
      <w:pPr>
        <w:pStyle w:val="Bibliography"/>
        <w:rPr>
          <w:lang w:val="en-US"/>
        </w:rPr>
      </w:pPr>
      <w:r w:rsidRPr="007A6F8D">
        <w:rPr>
          <w:lang w:val="en-US"/>
        </w:rPr>
        <w:t xml:space="preserve">Tang, E. K., Suganthan, P. N., &amp; Yao, X. (2006). An analysis of diversity measures. </w:t>
      </w:r>
      <w:r w:rsidRPr="007A6F8D">
        <w:rPr>
          <w:i/>
          <w:iCs/>
          <w:lang w:val="en-US"/>
        </w:rPr>
        <w:t>Machine Learning</w:t>
      </w:r>
      <w:r w:rsidRPr="007A6F8D">
        <w:rPr>
          <w:lang w:val="en-US"/>
        </w:rPr>
        <w:t xml:space="preserve">, </w:t>
      </w:r>
      <w:r w:rsidRPr="007A6F8D">
        <w:rPr>
          <w:i/>
          <w:iCs/>
          <w:lang w:val="en-US"/>
        </w:rPr>
        <w:t>65</w:t>
      </w:r>
      <w:r w:rsidRPr="007A6F8D">
        <w:rPr>
          <w:lang w:val="en-US"/>
        </w:rPr>
        <w:t>(1), 247–271.</w:t>
      </w:r>
    </w:p>
    <w:p w14:paraId="4695EFE2" w14:textId="77777777" w:rsidR="00FA720D" w:rsidRPr="007A6F8D" w:rsidRDefault="00FA720D" w:rsidP="00FA720D">
      <w:pPr>
        <w:pStyle w:val="Bibliography"/>
        <w:rPr>
          <w:lang w:val="en-US"/>
        </w:rPr>
      </w:pPr>
      <w:r w:rsidRPr="007A6F8D">
        <w:rPr>
          <w:lang w:val="en-US"/>
        </w:rPr>
        <w:t xml:space="preserve">Thornton, C., Hutter, F., Hoos, H. H., &amp; Leyton-Brown, K. (2013). Auto-WEKA: Combined selection and hyperparameter optimization of classification algorithms. </w:t>
      </w:r>
      <w:r w:rsidRPr="007A6F8D">
        <w:rPr>
          <w:i/>
          <w:iCs/>
          <w:lang w:val="en-US"/>
        </w:rPr>
        <w:t>Proceedings of the 19th ACM SIGKDD International Conference on Knowledge Discovery and Data Mining</w:t>
      </w:r>
      <w:r w:rsidRPr="007A6F8D">
        <w:rPr>
          <w:lang w:val="en-US"/>
        </w:rPr>
        <w:t>, 847–855.</w:t>
      </w:r>
    </w:p>
    <w:p w14:paraId="01208361" w14:textId="77777777" w:rsidR="00FA720D" w:rsidRPr="007A6F8D" w:rsidRDefault="00FA720D" w:rsidP="00FA720D">
      <w:pPr>
        <w:pStyle w:val="Bibliography"/>
        <w:rPr>
          <w:lang w:val="en-US"/>
        </w:rPr>
      </w:pPr>
      <w:r w:rsidRPr="007A6F8D">
        <w:rPr>
          <w:lang w:val="en-US"/>
        </w:rPr>
        <w:t xml:space="preserve">Vabalas, A., Gowen, E., Poliakoff, E., &amp; Casson, A. J. (2019). Machine learning algorithm validation with a limited sample size. </w:t>
      </w:r>
      <w:r w:rsidRPr="007A6F8D">
        <w:rPr>
          <w:i/>
          <w:iCs/>
          <w:lang w:val="en-US"/>
        </w:rPr>
        <w:t>PLOS ONE</w:t>
      </w:r>
      <w:r w:rsidRPr="007A6F8D">
        <w:rPr>
          <w:lang w:val="en-US"/>
        </w:rPr>
        <w:t xml:space="preserve">, </w:t>
      </w:r>
      <w:r w:rsidRPr="007A6F8D">
        <w:rPr>
          <w:i/>
          <w:iCs/>
          <w:lang w:val="en-US"/>
        </w:rPr>
        <w:t>14</w:t>
      </w:r>
      <w:r w:rsidRPr="007A6F8D">
        <w:rPr>
          <w:lang w:val="en-US"/>
        </w:rPr>
        <w:t>(11), e0224365. https://doi.org/10.1371/journal.pone.0224365</w:t>
      </w:r>
    </w:p>
    <w:p w14:paraId="575CBE49" w14:textId="77777777" w:rsidR="00FA720D" w:rsidRPr="007A6F8D" w:rsidRDefault="00FA720D" w:rsidP="00FA720D">
      <w:pPr>
        <w:pStyle w:val="Bibliography"/>
        <w:rPr>
          <w:lang w:val="en-US"/>
        </w:rPr>
      </w:pPr>
      <w:r w:rsidRPr="007A6F8D">
        <w:rPr>
          <w:lang w:val="en-US"/>
        </w:rPr>
        <w:t xml:space="preserve">Van Rossum, G., &amp; Drake, F. L. (2009). </w:t>
      </w:r>
      <w:r w:rsidRPr="007A6F8D">
        <w:rPr>
          <w:i/>
          <w:iCs/>
          <w:lang w:val="en-US"/>
        </w:rPr>
        <w:t>Python 3 Reference Manual</w:t>
      </w:r>
      <w:r w:rsidRPr="007A6F8D">
        <w:rPr>
          <w:lang w:val="en-US"/>
        </w:rPr>
        <w:t>. CreateSpace.</w:t>
      </w:r>
    </w:p>
    <w:p w14:paraId="1BFCCA25" w14:textId="77777777" w:rsidR="00FA720D" w:rsidRPr="007A6F8D" w:rsidRDefault="00FA720D" w:rsidP="00FA720D">
      <w:pPr>
        <w:pStyle w:val="Bibliography"/>
        <w:rPr>
          <w:lang w:val="en-US"/>
        </w:rPr>
      </w:pPr>
      <w:r w:rsidRPr="007A6F8D">
        <w:rPr>
          <w:lang w:val="en-US"/>
        </w:rPr>
        <w:t xml:space="preserve">Vijayakumar, R., &amp; Cheung, M. W.-L. (2018). Replicability of Machine Learning Models in the Social Sciences. </w:t>
      </w:r>
      <w:r w:rsidRPr="007A6F8D">
        <w:rPr>
          <w:i/>
          <w:iCs/>
          <w:lang w:val="en-US"/>
        </w:rPr>
        <w:t>Zeitschrift Für Psychologie</w:t>
      </w:r>
      <w:r w:rsidRPr="007A6F8D">
        <w:rPr>
          <w:lang w:val="en-US"/>
        </w:rPr>
        <w:t xml:space="preserve">, </w:t>
      </w:r>
      <w:r w:rsidRPr="007A6F8D">
        <w:rPr>
          <w:i/>
          <w:iCs/>
          <w:lang w:val="en-US"/>
        </w:rPr>
        <w:t>226</w:t>
      </w:r>
      <w:r w:rsidRPr="007A6F8D">
        <w:rPr>
          <w:lang w:val="en-US"/>
        </w:rPr>
        <w:t>(4), 259–273. https://doi.org/10.1027/2151-2604/a000344</w:t>
      </w:r>
    </w:p>
    <w:p w14:paraId="4BE3A14B" w14:textId="77777777" w:rsidR="00FA720D" w:rsidRDefault="00FA720D" w:rsidP="00FA720D">
      <w:pPr>
        <w:pStyle w:val="Bibliography"/>
      </w:pPr>
      <w:r w:rsidRPr="007A6F8D">
        <w:rPr>
          <w:lang w:val="en-US"/>
        </w:rPr>
        <w:lastRenderedPageBreak/>
        <w:t xml:space="preserve">Voleti, R., Woolridge, S., Liss, J. M., Milanovic, M., Bowie, C. R., &amp; Berisha, V. (2019). Objective Assessment of Social Skills Using Automated Language Analysis for Identification of Schizophrenia and Bipolar Disorder. </w:t>
      </w:r>
      <w:r>
        <w:rPr>
          <w:i/>
          <w:iCs/>
        </w:rPr>
        <w:t>ArXiv:1904.10622 [Cs]</w:t>
      </w:r>
      <w:r>
        <w:t>. http://arxiv.org/abs/1904.10622</w:t>
      </w:r>
    </w:p>
    <w:p w14:paraId="76AF8865" w14:textId="77777777" w:rsidR="00FA720D" w:rsidRPr="007A6F8D" w:rsidRDefault="00FA720D" w:rsidP="00FA720D">
      <w:pPr>
        <w:pStyle w:val="Bibliography"/>
        <w:rPr>
          <w:lang w:val="en-US"/>
        </w:rPr>
      </w:pPr>
      <w:r>
        <w:t xml:space="preserve">Zhang, L., Chen, X., Vakil, A., Byott, A., &amp; Ghomi, R. H. (2019). </w:t>
      </w:r>
      <w:r w:rsidRPr="007A6F8D">
        <w:rPr>
          <w:lang w:val="en-US"/>
        </w:rPr>
        <w:t xml:space="preserve">DigiVoice: Voice Biomarker Featurization and Analysis Pipeline. </w:t>
      </w:r>
      <w:r w:rsidRPr="007A6F8D">
        <w:rPr>
          <w:i/>
          <w:iCs/>
          <w:lang w:val="en-US"/>
        </w:rPr>
        <w:t>ArXiv:1906.07222 [Cs, Eess]</w:t>
      </w:r>
      <w:r w:rsidRPr="007A6F8D">
        <w:rPr>
          <w:lang w:val="en-US"/>
        </w:rPr>
        <w:t>. http://arxiv.org/abs/1906.07222</w:t>
      </w:r>
    </w:p>
    <w:p w14:paraId="471075D7" w14:textId="77777777" w:rsidR="00FA720D" w:rsidRDefault="00FA720D" w:rsidP="00FA720D">
      <w:pPr>
        <w:pStyle w:val="Bibliography"/>
      </w:pPr>
      <w:r w:rsidRPr="007A6F8D">
        <w:rPr>
          <w:lang w:val="en-US"/>
        </w:rPr>
        <w:t xml:space="preserve">Zivetz, L. (1992). </w:t>
      </w:r>
      <w:r w:rsidRPr="007A6F8D">
        <w:rPr>
          <w:i/>
          <w:iCs/>
          <w:lang w:val="en-US"/>
        </w:rPr>
        <w:t>The ICD-10 classification of mental and behavioural disorders: Clinical descriptions and diagnostic guidelines</w:t>
      </w:r>
      <w:r w:rsidRPr="007A6F8D">
        <w:rPr>
          <w:lang w:val="en-US"/>
        </w:rPr>
        <w:t xml:space="preserve"> (Vol. 1). </w:t>
      </w:r>
      <w:r>
        <w:t>World Health Organization.</w:t>
      </w:r>
    </w:p>
    <w:p w14:paraId="4F53FB84" w14:textId="1A8AA4E1" w:rsidR="005A7EDE" w:rsidRPr="00CC30DD" w:rsidRDefault="0085226C" w:rsidP="006F4023">
      <w:pPr>
        <w:spacing w:line="360" w:lineRule="auto"/>
        <w:rPr>
          <w:rFonts w:eastAsia="Times New Roman" w:cs="Times New Roman"/>
          <w:highlight w:val="white"/>
          <w:lang w:val="en-US"/>
        </w:rPr>
      </w:pPr>
      <w:r w:rsidRPr="00CC30DD">
        <w:rPr>
          <w:rFonts w:eastAsia="Times New Roman" w:cs="Times New Roman"/>
          <w:highlight w:val="white"/>
          <w:lang w:val="en-US"/>
        </w:rPr>
        <w:fldChar w:fldCharType="end"/>
      </w:r>
      <w:r w:rsidRPr="00CC30DD">
        <w:rPr>
          <w:rFonts w:eastAsia="Times New Roman" w:cs="Times New Roman"/>
          <w:highlight w:val="white"/>
          <w:lang w:val="en-US"/>
        </w:rPr>
        <w:t xml:space="preserve"> </w:t>
      </w:r>
    </w:p>
    <w:p w14:paraId="18765B84" w14:textId="74525B5B" w:rsidR="00F32DA0" w:rsidRPr="00CC30DD" w:rsidRDefault="00955C48" w:rsidP="005A6937">
      <w:pPr>
        <w:pStyle w:val="Heading1"/>
        <w:spacing w:line="360" w:lineRule="auto"/>
        <w:ind w:firstLine="0"/>
        <w:rPr>
          <w:rFonts w:cs="Times New Roman"/>
          <w:highlight w:val="white"/>
          <w:lang w:val="en-US"/>
        </w:rPr>
      </w:pPr>
      <w:bookmarkStart w:id="72" w:name="_Toc59447741"/>
      <w:r>
        <w:rPr>
          <w:rFonts w:cs="Times New Roman"/>
          <w:highlight w:val="white"/>
          <w:lang w:val="en-US"/>
        </w:rPr>
        <w:t>8</w:t>
      </w:r>
      <w:r w:rsidR="00F32DA0" w:rsidRPr="00CC30DD">
        <w:rPr>
          <w:rFonts w:cs="Times New Roman"/>
          <w:highlight w:val="white"/>
          <w:lang w:val="en-US"/>
        </w:rPr>
        <w:t>. Appendix</w:t>
      </w:r>
      <w:bookmarkEnd w:id="72"/>
    </w:p>
    <w:p w14:paraId="62CED6C6" w14:textId="6F2A81F2" w:rsidR="003E5112" w:rsidRPr="00CC30DD" w:rsidRDefault="00955C48" w:rsidP="008F0D69">
      <w:pPr>
        <w:ind w:firstLine="0"/>
        <w:rPr>
          <w:rFonts w:cs="Times New Roman"/>
          <w:sz w:val="32"/>
          <w:szCs w:val="32"/>
          <w:highlight w:val="white"/>
          <w:lang w:val="en-US"/>
        </w:rPr>
      </w:pPr>
      <w:r>
        <w:rPr>
          <w:rFonts w:cs="Times New Roman"/>
          <w:sz w:val="32"/>
          <w:szCs w:val="32"/>
          <w:highlight w:val="white"/>
          <w:lang w:val="en-US"/>
        </w:rPr>
        <w:t>8</w:t>
      </w:r>
      <w:r w:rsidR="00427A43" w:rsidRPr="00CC30DD">
        <w:rPr>
          <w:rFonts w:cs="Times New Roman"/>
          <w:sz w:val="32"/>
          <w:szCs w:val="32"/>
          <w:highlight w:val="white"/>
          <w:lang w:val="en-US"/>
        </w:rPr>
        <w:t xml:space="preserve">.1 </w:t>
      </w:r>
      <w:r w:rsidR="003E5112" w:rsidRPr="00CC30DD">
        <w:rPr>
          <w:rFonts w:cs="Times New Roman"/>
          <w:sz w:val="32"/>
          <w:szCs w:val="32"/>
          <w:highlight w:val="white"/>
          <w:lang w:val="en-US"/>
        </w:rPr>
        <w:t>Relevant studies</w:t>
      </w:r>
    </w:p>
    <w:p w14:paraId="174B625A" w14:textId="181B2CDD" w:rsidR="004E7BC8" w:rsidRPr="00CC30DD" w:rsidRDefault="00EA76D5" w:rsidP="006F4023">
      <w:pPr>
        <w:pStyle w:val="BodyText"/>
        <w:spacing w:line="360" w:lineRule="auto"/>
        <w:rPr>
          <w:rFonts w:cs="Times New Roman"/>
          <w:szCs w:val="24"/>
          <w:lang w:val="en-US"/>
        </w:rPr>
      </w:pPr>
      <w:r w:rsidRPr="00CC30DD">
        <w:rPr>
          <w:rFonts w:cs="Times New Roman"/>
          <w:highlight w:val="white"/>
          <w:lang w:val="en-US"/>
        </w:rPr>
        <w:fldChar w:fldCharType="begin"/>
      </w:r>
      <w:r w:rsidR="00EB1FBC">
        <w:rPr>
          <w:rFonts w:cs="Times New Roman"/>
          <w:highlight w:val="white"/>
          <w:lang w:val="en-US"/>
        </w:rPr>
        <w:instrText xml:space="preserve"> ADDIN ZOTERO_ITEM CSL_CITATION {"citationID":"k6DxmIvw","properties":{"formattedCitation":"(Chakraborty et al., 2018; Gosztolya et al., 2018; Kliper et al., 2016; Mart\\uc0\\u237{}nez-S\\uc0\\u225{}nchez et al., 2015; P\\uc0\\u252{}schel et al., 1998; Rapcan et al., 2010; Stassen et al., 1995; Tahir et al., 2019)","plainCitation":"(Chakraborty et al., 2018; Gosztolya et al., 2018; Kliper et al., 2016; Martínez-Sánchez et al., 2015; Püschel et al., 1998; Rapcan et al., 2010; Stassen et al., 1995; Tahir et al., 2019)","dontUpdate":true,"noteIndex":0},"citationItems":[{"id":424,"uris":["http://zotero.org/users/5126004/items/TNYWFGZ5"],"uri":["http://zotero.org/users/5126004/items/TNYWFGZ5"],"itemData":{"id":424,"type":"paper-conference","container-title":"2018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Leet"}],"issued":{"date-parts":[["2018"]]}}},{"id":532,"uris":["http://zotero.org/users/5126004/items/KT3WNNUV"],"uri":["http://zotero.org/users/5126004/items/KT3WNNUV"],"itemData":{"id":532,"type":"paper-conference","abstract":"Schizophrenia is a neurodegenerative disease with spectrum disorder, consisting of groups of different deﬁcits. It is, among other symptoms, characterized by reduced information processing speed and deﬁcits in verbal ﬂuency. In this study we focus on the speech production ﬂuency of patients with schizophrenia compared to healthy controls. Our aim is to show that a temporal speech parameter set consisting of articulation tempo, speech tempo and various pause-related indicators, originally deﬁned for the sake of early detection of various dementia types such as Mild Cognitive Impairment and early Alzheimer’s Disease, is able to capture speciﬁc differences in the spontaneous speech of the two groups. We tested the applicability of the temporal indicators by machine learning (i.e. by using SupportVector Machines). Our results show that members of the two speaker groups could be identiﬁed with classiﬁcation accuracy scores of between 70 − 80% and F-measure scores between 81% and 87%. Our detailed examination revealed that, among the pause-related temporal parameters, the most useful for distinguishing the two speaker groups were those which took into account both the silent and ﬁlled pauses.","container-title":"Interspeech 2018","DOI":"10.21437/Interspeech.2018-1079","event":"Interspeech 2018","language":"en","page":"3408-3412","publisher":"ISCA","source":"Crossref","title":"Identifying Schizophrenia Based on Temporal Parameters in Spontaneous Speech","URL":"http://www.isca-speech.org/archive/Interspeech_2018/abstracts/1079.html","author":[{"family":"Gosztolya","given":"Gábor"},{"family":"Bagi","given":"Anita"},{"family":"Szalóki","given":"Szilvia"},{"family":"Szendi","given":"István"},{"family":"Hoffmann","given":"Ildikó"}],"accessed":{"date-parts":[["2020",12,15]]},"issued":{"date-parts":[["2018",9,2]]}}},{"id":533,"uris":["http://zotero.org/users/5126004/items/G8X23ZGE"],"uri":["http://zotero.org/users/5126004/items/G8X23ZGE"],"itemData":{"id":533,"type":"paper-conference","abstract":"Speech is a measurable behavior that can be used as a biomarker for various mental states including schizophrenia and depression. In this paper we show that simple temporal domain features, extracted from conversational speech, may highlight alterations in acoustic characteristics that are manifested in changes in speech prosody - these changes may, in turn, indicate an underlying mental condition. We have developed automatic computational tools for the monitoring of pathological mental states - including characterization, detection, and classification. We show that some features strongly correlate with perceptual diagnostic evaluation scales of both schizophrenia and depression, suggesting the contribution of such acoustic speech properties to the perception of an apparent mental condition. We further show that one can use these temporal domain features to correctly classify up to 87.5 % and up to 70 % of the speakers in a two-way and in a three-way classification tasks respectively.","collection-title":"Communications in Computer and Information Science","container-title":"Pervasive Computing Paradigms for Mental Health","DOI":"10.1007/978-3-319-32270-4_6","event-place":"Cham","ISBN":"978-3-319-32270-4","language":"en","page":"52-62","publisher":"Springer International Publishing","publisher-place":"Cham","source":"Springer Link","title":"Prosodic Analysis of Speech and the Underlying Mental State","author":[{"family":"Kliper","given":"Roi"},{"family":"Portuguese","given":"Shirley"},{"family":"Weinshall","given":"Daphna"}],"editor":[{"family":"Serino","given":"Silvia"},{"family":"Matic","given":"Aleksandar"},{"family":"Giakoumis","given":"Dimitris"},{"family":"Lopez","given":"Guillaume"},{"family":"Cipresso","given":"Pietro"}],"issued":{"date-parts":[["2016"]]}}},{"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M"}],"issued":{"date-parts":[["2015",10,1]]}}},{"id":519,"uris":["http://zotero.org/users/5126004/items/LQ6VS3MG"],"uri":["http://zotero.org/users/5126004/items/LQ6VS3MG"],"itemData":{"id":519,"type":"article-journal","abstract":"Based on a sample of 45 hospitalized, acute-schizophrenic patients and 45 carefully matched controls, we investigated the non-verbal characteristics of schizophrenic speech by means of an ‘acoustic’ speech analysis and determined the extent to which speaking behavior and speech sound characteristics had adjusted toward normal values at the time of hospital release. Using a multivariate discriminant function derived from a previous study of chronic schizophrenics, totally 77 (85.6%) individuals of our patient and control sample could be correctly classified by a set of 12 acoustic variables at entry into study. At hospital release, the majority of patients (64.4%) still exhibited speech impairment although acute psychopathology had significantly improved. A configuration of 6 acoustic variables, assessed at the time point of entry into study, predicted at high reliability the severity of the negative syndrome at hospital release. Acute medication effects did not explain these findings, thus underlining the potential diagnostic relevance of the speech analysis method. With respect to the relationship between speech characteristics and acute psychopathology throughout the time course of recovery, our results suggest that changes in speaking behavior and speech sound characteristics may be distinct aspects of schizophrenia that can persist in a subgroup of patients over a long period, mostly beyond the time point of hospital release. Accordingly, the speech analysis method might become very useful in detailing the nature and severity of deficits in patients after remission of positive symptoms.","container-title":"Journal of Psychiatric Research","DOI":"10.1016/S0022-3956(98)00046-6","ISSN":"0022-3956","issue":"2","journalAbbreviation":"Journal of Psychiatric Research","language":"en","page":"89-97","source":"ScienceDirect","title":"Speaking behavior and speech sound characteristics in acute schizophrenia","volume":"32","author":[{"family":"Püschel","given":"J."},{"family":"Stassen","given":"H. H."},{"family":"Bomben","given":"G."},{"family":"Scharfetter","given":"Ch."},{"family":"Hell","given":"D."}],"issued":{"date-parts":[["1998",3,1]]}}},{"id":535,"uris":["http://zotero.org/users/5126004/items/FKT2N45T"],"uri":["http://zotero.org/users/5126004/items/FKT2N45T"],"itemData":{"id":535,"type":"article-journal","abstract":"Currently, there are no established objective biomarkers for the diagnosis or monitoring of schizophrenia. It has been previously reported that there are notable qualitative differences in the speech of schizophrenics. The objective of this study was to determine whether a quantitative acoustic and temporal analysis of speech may be a potential biomarker for schizophrenia. In this study, 39 schizophrenic patients and 18 controls were digitally recorded reading aloud an emotionally neutral text passage from a children's story. Temporal, energy and vocal pitch features were automatically extracted from the recordings. A classifier based on linear discriminant analysis was employed to differentiate between controls and schizophrenic subjects. Processing the recordings with the algorithm developed demonstrated that it is possible to differentiate schizophrenic patients and controls with a classification accuracy of 79.4% (specificity=83.6%, sensitivity=75.2%) based on speech pause related parameters extracted from recordings carried out in standard office (non-studio) environments. Acoustic and temporal analysis of speech may represent a potential tool for the objective analysis in schizophrenia.","container-title":"Medical Engineering &amp; Physics","DOI":"10.1016/j.medengphy.2010.07.013","ISSN":"1350-4533","issue":"9","journalAbbreviation":"Medical Engineering &amp; Physics","language":"en","page":"1074-1079","source":"ScienceDirect","title":"Acoustic and temporal analysis of speech: A potential biomarker for schizophrenia","title-short":"Acoustic and temporal analysis of speech","volume":"32","author":[{"family":"Rapcan","given":"Viliam"},{"family":"D’Arcy","given":"Shona"},{"family":"Yeap","given":"Sherlyn"},{"family":"Afzal","given":"Natasha"},{"family":"Thakore","given":"Jogin"},{"family":"Reilly","given":"Richard B."}],"issued":{"date-parts":[["2010",11,1]]}}},{"id":516,"uris":["http://zotero.org/users/5126004/items/EIVPRXRJ"],"uri":["http://zotero.org/users/5126004/items/EIVPRXRJ"],"itemData":{"id":516,"type":"article-journal","abstract":"Based on a sample of 42 chronic schizophrenic patients and 42 carefully matched controls, we investigated potential relationships between acoustic variables on the one hand, and negative syndromes, positive syndromes and affective disturbances, on the other. A set of 12 acoustic variables automatically assessed in a standardized experimental setting allowed an almost perfect discrimination between schizophrenic patients and normal subjects. Acute side-effects of medication did not explain this finding. However, the question of whether the observed changes in speaking behavior and voice sound characteristics were caused by long-term neuroleptic treatment, for example, as a consequence of tardive dyskinesia, could not be answered by our investigation. In view of a biological validation of the negative-positive model of schizophrenia, the reliability of various psychopathological subscales was tested through repeated assessments at 14 day intervals. We found most psychopathology scores to be sufficiently stable and reproducible over time, thus representing a suitable basis for the estimation of severity with respect to the negative and positive component of schizophrenia. Using the first measurements as training samples and the second measurements 14 days later as test samples, discriminant analysis yielded conclusive proof of a close relationship between acoustic variables and the severity of the negative and positive component of schizophrenia. In particular, by means of “objective” acoustic variables and under the constraint of reproducibility, 75.9% of patients were correctly classified as low or high scorers with respect to the negative syndrome, 71.9% of patients with respect to the positive syndrome, and 79.4% of patients with respect to their depressive symptomatology.","container-title":"Journal of Psychiatric Research","DOI":"10.1016/0022-3956(95)00004-O","ISSN":"0022-3956","issue":"4","journalAbbreviation":"Journal of Psychiatric Research","language":"en","page":"277-296","source":"ScienceDirect","title":"Speaking behavior and voice sound characteristics associated with negative schizophrenia","volume":"29","author":[{"family":"Stassen","given":"H. H."},{"family":"Albers","given":"M."},{"family":"Püschel","given":"J."},{"family":"Scharfetter","given":"Ch."},{"family":"Tewesmeier","given":"M."},{"family":"Woggon","given":"B."}],"issued":{"date-parts":[["1995",7,1]]}}},{"id":513,"uris":["http://zotero.org/users/5126004/items/6HECM3QK"],"uri":["http://zotero.org/users/5126004/items/6HECM3QK"],"itemData":{"id":513,"type":"article-journal","abstract":"Negative symptoms in schizophrenia are associated with significant burden and possess little to no robust treatments in clinical practice today. One key obstacle impeding the development of better treatment methods is the lack of an objective measure. Since negative symptoms almost always adversely affect speech production in patients, speech dysfunction have been considered as a viable objective measure. However, researchers have mostly focused on the verbal aspects of speech, with scant attention to the non-verbal cues in speech. In this paper, we have explored non-verbal speech cues as objective measures of negative symptoms of schizophrenia. We collected an interview corpus of 54 subjects with schizophrenia and 26 healthy controls. In order to validate the non-verbal speech cues, we computed the correlation between these cues and the NSA-16 ratings assigned by expert clinicians. Significant correlations were obtained between these non-verbal speech cues and certain NSA indicators. For instance, the correlation between Turn Duration and Restricted Speech is -0.5, Response time and NSA Communication is 0.4, therefore indicating that poor communication is reflected in the objective measures, thus validating our claims. Moreover, certain NSA indices can be classified into observable and non-observable classes from the non-verbal speech cues by means of supervised classification methods. In particular the accuracy for Restricted speech quantity and Prolonged response time are 80% and 70% respectively. We were also able to classify healthy and patients using non-verbal speech features with 81.3% accuracy.","container-title":"PLoS ONE","DOI":"10.1371/journal.pone.0214314","ISSN":"1932-6203","issue":"4","journalAbbreviation":"PLoS One","note":"PMID: 30964869\nPMCID: PMC6456189","source":"PubMed Central","title":"Non-verbal speech cues as objective measures for negative symptoms in patients with schizophrenia","URL":"https://www.ncbi.nlm.nih.gov/pmc/articles/PMC6456189/","volume":"14","author":[{"family":"Tahir","given":"Yasir"},{"family":"Yang","given":"Zixu"},{"family":"Chakraborty","given":"Debsubhra"},{"family":"Thalmann","given":"Nadia"},{"family":"Thalmann","given":"Daniel"},{"family":"Maniam","given":"Yogeswary"},{"family":"Abdul Rashid","given":"Nur Amirah","non-dropping-particle":"binte"},{"family":"Tan","given":"Bhing-Leet"},{"family":"Lee Chee Keong","given":"Jimmy"},{"family":"Dauwels","given":"Justin"}],"accessed":{"date-parts":[["2020",12,15]]},"issued":{"date-parts":[["2019",4,9]]}}}],"schema":"https://github.com/citation-style-language/schema/raw/master/csl-citation.json"} </w:instrText>
      </w:r>
      <w:r w:rsidRPr="00CC30DD">
        <w:rPr>
          <w:rFonts w:cs="Times New Roman"/>
          <w:highlight w:val="white"/>
          <w:lang w:val="en-US"/>
        </w:rPr>
        <w:fldChar w:fldCharType="separate"/>
      </w:r>
      <w:r w:rsidRPr="00CC30DD">
        <w:rPr>
          <w:rFonts w:cs="Times New Roman"/>
          <w:szCs w:val="24"/>
          <w:lang w:val="en-US"/>
        </w:rPr>
        <w:t xml:space="preserve">Chakraborty et al., 2018; </w:t>
      </w:r>
    </w:p>
    <w:p w14:paraId="6A657BEF" w14:textId="77777777" w:rsidR="004E7BC8" w:rsidRPr="00CC30DD" w:rsidRDefault="00EA76D5" w:rsidP="006F4023">
      <w:pPr>
        <w:pStyle w:val="BodyText"/>
        <w:spacing w:line="360" w:lineRule="auto"/>
        <w:rPr>
          <w:rFonts w:cs="Times New Roman"/>
          <w:szCs w:val="24"/>
          <w:lang w:val="en-US"/>
        </w:rPr>
      </w:pPr>
      <w:r w:rsidRPr="00CC30DD">
        <w:rPr>
          <w:rFonts w:cs="Times New Roman"/>
          <w:szCs w:val="24"/>
          <w:lang w:val="en-US"/>
        </w:rPr>
        <w:t xml:space="preserve">Gosztolya et al., 2018; </w:t>
      </w:r>
    </w:p>
    <w:p w14:paraId="718F2947" w14:textId="77777777" w:rsidR="004E7BC8" w:rsidRPr="00CC30DD" w:rsidRDefault="00EA76D5" w:rsidP="006F4023">
      <w:pPr>
        <w:pStyle w:val="BodyText"/>
        <w:spacing w:line="360" w:lineRule="auto"/>
        <w:rPr>
          <w:rFonts w:cs="Times New Roman"/>
          <w:szCs w:val="24"/>
          <w:lang w:val="en-US"/>
        </w:rPr>
      </w:pPr>
      <w:r w:rsidRPr="00CC30DD">
        <w:rPr>
          <w:rFonts w:cs="Times New Roman"/>
          <w:szCs w:val="24"/>
          <w:lang w:val="en-US"/>
        </w:rPr>
        <w:t xml:space="preserve">Kliper et al., 2016; </w:t>
      </w:r>
    </w:p>
    <w:p w14:paraId="6545E037" w14:textId="77777777" w:rsidR="004E7BC8" w:rsidRPr="00CC30DD" w:rsidRDefault="00EA76D5" w:rsidP="006F4023">
      <w:pPr>
        <w:pStyle w:val="BodyText"/>
        <w:spacing w:line="360" w:lineRule="auto"/>
        <w:rPr>
          <w:rFonts w:cs="Times New Roman"/>
          <w:szCs w:val="24"/>
          <w:lang w:val="en-US"/>
        </w:rPr>
      </w:pPr>
      <w:r w:rsidRPr="00CC30DD">
        <w:rPr>
          <w:rFonts w:cs="Times New Roman"/>
          <w:szCs w:val="24"/>
          <w:lang w:val="en-US"/>
        </w:rPr>
        <w:t xml:space="preserve">Martínez-Sánchez et al., 2015; </w:t>
      </w:r>
    </w:p>
    <w:p w14:paraId="4EA497A4" w14:textId="77777777" w:rsidR="004E7BC8" w:rsidRPr="00CC30DD" w:rsidRDefault="00EA76D5" w:rsidP="006F4023">
      <w:pPr>
        <w:pStyle w:val="BodyText"/>
        <w:spacing w:line="360" w:lineRule="auto"/>
        <w:rPr>
          <w:rFonts w:cs="Times New Roman"/>
          <w:szCs w:val="24"/>
          <w:lang w:val="en-US"/>
        </w:rPr>
      </w:pPr>
      <w:r w:rsidRPr="00CC30DD">
        <w:rPr>
          <w:rFonts w:cs="Times New Roman"/>
          <w:szCs w:val="24"/>
          <w:lang w:val="en-US"/>
        </w:rPr>
        <w:t xml:space="preserve">Püschel et al., 1998; </w:t>
      </w:r>
    </w:p>
    <w:p w14:paraId="7128E795" w14:textId="77777777" w:rsidR="004E7BC8" w:rsidRPr="00CC30DD" w:rsidRDefault="00EA76D5" w:rsidP="006F4023">
      <w:pPr>
        <w:pStyle w:val="BodyText"/>
        <w:spacing w:line="360" w:lineRule="auto"/>
        <w:rPr>
          <w:rFonts w:cs="Times New Roman"/>
          <w:szCs w:val="24"/>
          <w:lang w:val="en-US"/>
        </w:rPr>
      </w:pPr>
      <w:r w:rsidRPr="00CC30DD">
        <w:rPr>
          <w:rFonts w:cs="Times New Roman"/>
          <w:szCs w:val="24"/>
          <w:lang w:val="en-US"/>
        </w:rPr>
        <w:t xml:space="preserve">Rapcan et al., 2010; </w:t>
      </w:r>
    </w:p>
    <w:p w14:paraId="1B1505EF" w14:textId="77777777" w:rsidR="004E7BC8" w:rsidRPr="00CC30DD" w:rsidRDefault="00EA76D5" w:rsidP="006F4023">
      <w:pPr>
        <w:pStyle w:val="BodyText"/>
        <w:spacing w:line="360" w:lineRule="auto"/>
        <w:rPr>
          <w:rFonts w:cs="Times New Roman"/>
          <w:szCs w:val="24"/>
          <w:lang w:val="en-US"/>
        </w:rPr>
      </w:pPr>
      <w:r w:rsidRPr="00CC30DD">
        <w:rPr>
          <w:rFonts w:cs="Times New Roman"/>
          <w:szCs w:val="24"/>
          <w:lang w:val="en-US"/>
        </w:rPr>
        <w:t xml:space="preserve">Stassen et al., 1995; </w:t>
      </w:r>
    </w:p>
    <w:p w14:paraId="4B643B25" w14:textId="7A22CF4B" w:rsidR="003E5112" w:rsidRPr="00CC30DD" w:rsidRDefault="00EA76D5" w:rsidP="00720E39">
      <w:pPr>
        <w:pStyle w:val="BodyText"/>
        <w:spacing w:line="360" w:lineRule="auto"/>
        <w:rPr>
          <w:rFonts w:cs="Times New Roman"/>
          <w:highlight w:val="white"/>
          <w:lang w:val="en-US"/>
        </w:rPr>
      </w:pPr>
      <w:r w:rsidRPr="00CC30DD">
        <w:rPr>
          <w:rFonts w:cs="Times New Roman"/>
          <w:szCs w:val="24"/>
          <w:lang w:val="en-US"/>
        </w:rPr>
        <w:t>Tahir et al., 2019)</w:t>
      </w:r>
      <w:r w:rsidRPr="00CC30DD">
        <w:rPr>
          <w:rFonts w:cs="Times New Roman"/>
          <w:highlight w:val="white"/>
          <w:lang w:val="en-US"/>
        </w:rPr>
        <w:fldChar w:fldCharType="end"/>
      </w:r>
    </w:p>
    <w:p w14:paraId="24776AD5" w14:textId="77777777" w:rsidR="004C4B50" w:rsidRPr="00CC30DD" w:rsidRDefault="004C4B50" w:rsidP="00720E39">
      <w:pPr>
        <w:pStyle w:val="BodyText"/>
        <w:spacing w:line="360" w:lineRule="auto"/>
        <w:rPr>
          <w:rFonts w:cs="Times New Roman"/>
          <w:highlight w:val="white"/>
          <w:lang w:val="en-US"/>
        </w:rPr>
      </w:pPr>
    </w:p>
    <w:p w14:paraId="448414B9" w14:textId="7C65392F" w:rsidR="00174EB0" w:rsidRPr="00CC30DD" w:rsidRDefault="00955C48" w:rsidP="008F0D69">
      <w:pPr>
        <w:ind w:firstLine="0"/>
        <w:rPr>
          <w:rFonts w:cs="Times New Roman"/>
          <w:sz w:val="32"/>
          <w:szCs w:val="32"/>
          <w:highlight w:val="white"/>
          <w:lang w:val="en-US"/>
        </w:rPr>
      </w:pPr>
      <w:r>
        <w:rPr>
          <w:rFonts w:cs="Times New Roman"/>
          <w:sz w:val="32"/>
          <w:szCs w:val="32"/>
          <w:highlight w:val="white"/>
          <w:lang w:val="en-US"/>
        </w:rPr>
        <w:t>8</w:t>
      </w:r>
      <w:r w:rsidR="00174EB0" w:rsidRPr="00CC30DD">
        <w:rPr>
          <w:rFonts w:cs="Times New Roman"/>
          <w:sz w:val="32"/>
          <w:szCs w:val="32"/>
          <w:highlight w:val="white"/>
          <w:lang w:val="en-US"/>
        </w:rPr>
        <w:t>.</w:t>
      </w:r>
      <w:r w:rsidR="00720E39" w:rsidRPr="00CC30DD">
        <w:rPr>
          <w:rFonts w:cs="Times New Roman"/>
          <w:sz w:val="32"/>
          <w:szCs w:val="32"/>
          <w:highlight w:val="white"/>
          <w:lang w:val="en-US"/>
        </w:rPr>
        <w:t>2</w:t>
      </w:r>
      <w:r w:rsidR="00174EB0" w:rsidRPr="00CC30DD">
        <w:rPr>
          <w:rFonts w:cs="Times New Roman"/>
          <w:sz w:val="32"/>
          <w:szCs w:val="32"/>
          <w:highlight w:val="white"/>
          <w:lang w:val="en-US"/>
        </w:rPr>
        <w:t xml:space="preserve"> ‘</w:t>
      </w:r>
      <w:proofErr w:type="spellStart"/>
      <w:r w:rsidR="00174EB0" w:rsidRPr="00CC30DD">
        <w:rPr>
          <w:rFonts w:cs="Times New Roman"/>
          <w:sz w:val="32"/>
          <w:szCs w:val="32"/>
          <w:highlight w:val="white"/>
          <w:lang w:val="en-US"/>
        </w:rPr>
        <w:t>Emobase</w:t>
      </w:r>
      <w:proofErr w:type="spellEnd"/>
      <w:r w:rsidR="00174EB0" w:rsidRPr="00CC30DD">
        <w:rPr>
          <w:rFonts w:cs="Times New Roman"/>
          <w:sz w:val="32"/>
          <w:szCs w:val="32"/>
          <w:highlight w:val="white"/>
          <w:lang w:val="en-US"/>
        </w:rPr>
        <w:t>’ feature set</w:t>
      </w:r>
    </w:p>
    <w:p w14:paraId="1D190B60" w14:textId="144A2727" w:rsidR="00720E39" w:rsidRPr="00CC30DD" w:rsidRDefault="00174EB0" w:rsidP="00720E39">
      <w:pPr>
        <w:pStyle w:val="BodyText"/>
        <w:spacing w:line="360" w:lineRule="auto"/>
        <w:rPr>
          <w:rFonts w:cs="Times New Roman"/>
          <w:highlight w:val="white"/>
          <w:lang w:val="en-US"/>
        </w:rPr>
      </w:pPr>
      <w:r w:rsidRPr="00CC30DD">
        <w:rPr>
          <w:rFonts w:cs="Times New Roman"/>
          <w:highlight w:val="white"/>
          <w:lang w:val="en-US"/>
        </w:rPr>
        <w:lastRenderedPageBreak/>
        <w:t>Intensity, Loudness, 12 MFCC’s, F0 Pitch, Probability of voicing, F0 envelope, 8 LSFs (Line Spectral Frequencies), Zero-Crossing Rate. Delta regression coefficients are then computed from all these previously mentioned low-level descriptors (LLD). Both the LLDs and their delta coefficients are smoothed by a moving average window that filters with a window size of 3 seconds. Furthermore, the following functionals are applied to the LLDs and the delta coefficients: Max./Min. values and their respective relative position within input, range, arithmetic mean, 2 linear regression coefficients and linear and quadratic error, standard deviation, skewness, kurtosis, quartile 1-3, and 3 inter-quartile ranges.</w:t>
      </w:r>
    </w:p>
    <w:p w14:paraId="7BCCB85D" w14:textId="77777777" w:rsidR="004C4B50" w:rsidRPr="00CC30DD" w:rsidRDefault="004C4B50" w:rsidP="00720E39">
      <w:pPr>
        <w:pStyle w:val="BodyText"/>
        <w:spacing w:line="360" w:lineRule="auto"/>
        <w:rPr>
          <w:rFonts w:cs="Times New Roman"/>
          <w:highlight w:val="white"/>
          <w:lang w:val="en-US"/>
        </w:rPr>
      </w:pPr>
    </w:p>
    <w:p w14:paraId="61610AB1" w14:textId="59E08655" w:rsidR="00720E39" w:rsidRPr="00CC30DD" w:rsidRDefault="00955C48" w:rsidP="00720E39">
      <w:pPr>
        <w:ind w:firstLine="0"/>
        <w:rPr>
          <w:rFonts w:cs="Times New Roman"/>
          <w:sz w:val="32"/>
          <w:szCs w:val="32"/>
          <w:highlight w:val="white"/>
          <w:lang w:val="en-US"/>
        </w:rPr>
      </w:pPr>
      <w:r>
        <w:rPr>
          <w:rFonts w:cs="Times New Roman"/>
          <w:sz w:val="32"/>
          <w:szCs w:val="32"/>
          <w:highlight w:val="white"/>
          <w:lang w:val="en-US"/>
        </w:rPr>
        <w:t>8</w:t>
      </w:r>
      <w:r w:rsidR="00720E39" w:rsidRPr="00CC30DD">
        <w:rPr>
          <w:rFonts w:cs="Times New Roman"/>
          <w:sz w:val="32"/>
          <w:szCs w:val="32"/>
          <w:highlight w:val="white"/>
          <w:lang w:val="en-US"/>
        </w:rPr>
        <w:t>.3 Feature lists after L2 Regularization</w:t>
      </w:r>
    </w:p>
    <w:p w14:paraId="59668186" w14:textId="40B2AA92" w:rsidR="00C52554" w:rsidRPr="005F2D01" w:rsidRDefault="0035002E" w:rsidP="006F4023">
      <w:pPr>
        <w:pStyle w:val="BodyText"/>
        <w:spacing w:line="360" w:lineRule="auto"/>
        <w:rPr>
          <w:rFonts w:cs="Times New Roman"/>
          <w:lang w:val="en-US"/>
          <w:rPrChange w:id="73" w:author="Marie Damsgaard Mortensen" w:date="2020-12-22T11:13:00Z">
            <w:rPr>
              <w:rFonts w:cs="Times New Roman"/>
            </w:rPr>
          </w:rPrChange>
        </w:rPr>
      </w:pPr>
      <w:r w:rsidRPr="0035002E">
        <w:rPr>
          <w:rFonts w:cs="Times New Roman"/>
          <w:lang w:val="en-US"/>
        </w:rPr>
        <w:t xml:space="preserve">A </w:t>
      </w:r>
      <w:r>
        <w:rPr>
          <w:rFonts w:cs="Times New Roman"/>
          <w:lang w:val="en-US"/>
        </w:rPr>
        <w:t xml:space="preserve">.csv file can be found on the </w:t>
      </w:r>
      <w:proofErr w:type="spellStart"/>
      <w:r>
        <w:rPr>
          <w:rFonts w:cs="Times New Roman"/>
          <w:lang w:val="en-US"/>
        </w:rPr>
        <w:t>github</w:t>
      </w:r>
      <w:proofErr w:type="spellEnd"/>
      <w:r>
        <w:rPr>
          <w:rFonts w:cs="Times New Roman"/>
          <w:lang w:val="en-US"/>
        </w:rPr>
        <w:t xml:space="preserve">, containing a </w:t>
      </w:r>
      <w:proofErr w:type="spellStart"/>
      <w:r>
        <w:rPr>
          <w:rFonts w:cs="Times New Roman"/>
          <w:lang w:val="en-US"/>
        </w:rPr>
        <w:t>dataframe</w:t>
      </w:r>
      <w:proofErr w:type="spellEnd"/>
      <w:r>
        <w:rPr>
          <w:rFonts w:cs="Times New Roman"/>
          <w:lang w:val="en-US"/>
        </w:rPr>
        <w:t xml:space="preserve"> with the 5 feature sets</w:t>
      </w:r>
      <w:r w:rsidR="00B6574C">
        <w:rPr>
          <w:rFonts w:cs="Times New Roman"/>
          <w:lang w:val="en-US"/>
        </w:rPr>
        <w:t>.</w:t>
      </w:r>
      <w:r>
        <w:rPr>
          <w:rFonts w:cs="Times New Roman"/>
          <w:lang w:val="en-US"/>
        </w:rPr>
        <w:t xml:space="preserve"> </w:t>
      </w:r>
      <w:r w:rsidR="005F2D01">
        <w:fldChar w:fldCharType="begin"/>
      </w:r>
      <w:r w:rsidR="005F2D01" w:rsidRPr="005F2D01">
        <w:rPr>
          <w:lang w:val="en-US"/>
        </w:rPr>
        <w:instrText xml:space="preserve"> HYPERLINK "https://github.com/emiltj/bachelors/tree/master/final_feature_sets" </w:instrText>
      </w:r>
      <w:r w:rsidR="005F2D01">
        <w:fldChar w:fldCharType="separate"/>
      </w:r>
      <w:r w:rsidRPr="005F2D01">
        <w:rPr>
          <w:rStyle w:val="Hyperlink"/>
          <w:rFonts w:cs="Times New Roman"/>
          <w:lang w:val="en-US"/>
          <w:rPrChange w:id="74" w:author="Marie Damsgaard Mortensen" w:date="2020-12-22T11:13:00Z">
            <w:rPr>
              <w:rStyle w:val="Hyperlink"/>
              <w:rFonts w:cs="Times New Roman"/>
            </w:rPr>
          </w:rPrChange>
        </w:rPr>
        <w:t>https://github.com/emiltj/bachelors/tree/master/final_feature_sets</w:t>
      </w:r>
      <w:r w:rsidR="005F2D01">
        <w:rPr>
          <w:rStyle w:val="Hyperlink"/>
          <w:rFonts w:cs="Times New Roman"/>
          <w:lang w:val="en-US"/>
        </w:rPr>
        <w:fldChar w:fldCharType="end"/>
      </w:r>
      <w:r w:rsidR="002F4B3A" w:rsidRPr="005F2D01">
        <w:rPr>
          <w:rFonts w:cs="Times New Roman"/>
          <w:lang w:val="en-US"/>
          <w:rPrChange w:id="75" w:author="Marie Damsgaard Mortensen" w:date="2020-12-22T11:13:00Z">
            <w:rPr>
              <w:rFonts w:cs="Times New Roman"/>
            </w:rPr>
          </w:rPrChange>
        </w:rPr>
        <w:t xml:space="preserve"> </w:t>
      </w:r>
      <w:r w:rsidR="00C52554" w:rsidRPr="00CC30DD">
        <w:rPr>
          <w:rFonts w:cs="Times New Roman"/>
          <w:highlight w:val="white"/>
          <w:lang w:val="en-US"/>
        </w:rPr>
        <w:fldChar w:fldCharType="begin"/>
      </w:r>
      <w:r w:rsidR="00C52554" w:rsidRPr="005F2D01">
        <w:rPr>
          <w:rFonts w:cs="Times New Roman"/>
          <w:highlight w:val="white"/>
          <w:lang w:val="en-US"/>
          <w:rPrChange w:id="76" w:author="Marie Damsgaard Mortensen" w:date="2020-12-22T11:13:00Z">
            <w:rPr>
              <w:rFonts w:cs="Times New Roman"/>
              <w:highlight w:val="white"/>
            </w:rPr>
          </w:rPrChange>
        </w:rPr>
        <w:instrText xml:space="preserve"> LINK Excel.SheetBinaryMacroEnabled.12 "C:\\Users\\Lenovo\\Desktop\\Diverse dokumenter\\Cognitive Science\\bachelors_project\\data\\danish_denoised\\csv_files\\list3.csv" "list3!R1C1:R277C5" \a \f 5 \h  \* MERGEFORMAT </w:instrText>
      </w:r>
      <w:r w:rsidR="00C52554" w:rsidRPr="00CC30DD">
        <w:rPr>
          <w:rFonts w:cs="Times New Roman"/>
          <w:highlight w:val="white"/>
          <w:lang w:val="en-US"/>
        </w:rPr>
        <w:fldChar w:fldCharType="separate"/>
      </w:r>
    </w:p>
    <w:p w14:paraId="0390B449" w14:textId="0E541459" w:rsidR="00720E39" w:rsidRPr="00CC30DD" w:rsidRDefault="00C52554" w:rsidP="006F4023">
      <w:pPr>
        <w:pStyle w:val="BodyText"/>
        <w:spacing w:line="360" w:lineRule="auto"/>
        <w:rPr>
          <w:rFonts w:cs="Times New Roman"/>
          <w:highlight w:val="white"/>
          <w:lang w:val="en-US"/>
        </w:rPr>
      </w:pPr>
      <w:r w:rsidRPr="00CC30DD">
        <w:rPr>
          <w:rFonts w:cs="Times New Roman"/>
          <w:highlight w:val="white"/>
          <w:lang w:val="en-US"/>
        </w:rPr>
        <w:fldChar w:fldCharType="end"/>
      </w:r>
    </w:p>
    <w:sectPr w:rsidR="00720E39" w:rsidRPr="00CC30DD" w:rsidSect="00F21192">
      <w:footerReference w:type="default" r:id="rId24"/>
      <w:footerReference w:type="first" r:id="rId25"/>
      <w:type w:val="continuous"/>
      <w:pgSz w:w="11909" w:h="16834"/>
      <w:pgMar w:top="709" w:right="1440" w:bottom="709" w:left="1440" w:header="720" w:footer="720" w:gutter="0"/>
      <w:pgNumType w:start="1"/>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ie Damsgaard Mortensen" w:date="2020-12-22T11:13:00Z" w:initials="MDM">
    <w:p w14:paraId="7127C6D2" w14:textId="572EAD3D" w:rsidR="005F2D01" w:rsidRDefault="005F2D01" w:rsidP="005F2D01">
      <w:pPr>
        <w:pStyle w:val="CommentText"/>
      </w:pPr>
      <w:r>
        <w:rPr>
          <w:rStyle w:val="CommentReference"/>
        </w:rPr>
        <w:annotationRef/>
      </w:r>
      <w:r>
        <w:t>Virkelig god start. Lige på og meget tydeligt hvad problemet er!</w:t>
      </w:r>
    </w:p>
  </w:comment>
  <w:comment w:id="1" w:author="Marie Damsgaard Mortensen" w:date="2020-12-22T11:14:00Z" w:initials="MDM">
    <w:p w14:paraId="34B8E024" w14:textId="74F9939D" w:rsidR="005F2D01" w:rsidRDefault="005F2D01">
      <w:pPr>
        <w:pStyle w:val="CommentText"/>
      </w:pPr>
      <w:r>
        <w:rPr>
          <w:rStyle w:val="CommentReference"/>
        </w:rPr>
        <w:annotationRef/>
      </w:r>
      <w:r>
        <w:t>Lækker sætning!</w:t>
      </w:r>
    </w:p>
  </w:comment>
  <w:comment w:id="2" w:author="Marie Damsgaard Mortensen" w:date="2020-12-22T11:15:00Z" w:initials="MDM">
    <w:p w14:paraId="25A0DA75" w14:textId="2D221094" w:rsidR="005F2D01" w:rsidRDefault="005F2D01">
      <w:pPr>
        <w:pStyle w:val="CommentText"/>
      </w:pPr>
      <w:r>
        <w:rPr>
          <w:rStyle w:val="CommentReference"/>
        </w:rPr>
        <w:annotationRef/>
      </w:r>
      <w:r>
        <w:t>Har svært med at forstå helt, det her; er det udover pipelinen at du viser hvordan det kan gøres transparent? Måske i stedet for at bruge generalizability and robustness du bare kan skrive info om modellerne eller noget</w:t>
      </w:r>
    </w:p>
  </w:comment>
  <w:comment w:id="5" w:author="Marie Damsgaard Mortensen" w:date="2020-12-22T11:20:00Z" w:initials="MDM">
    <w:p w14:paraId="5521947B" w14:textId="77777777" w:rsidR="005F2D01" w:rsidRDefault="005F2D01">
      <w:pPr>
        <w:pStyle w:val="CommentText"/>
      </w:pPr>
      <w:r>
        <w:rPr>
          <w:rStyle w:val="CommentReference"/>
        </w:rPr>
        <w:annotationRef/>
      </w:r>
      <w:r>
        <w:t xml:space="preserve">Godt afsnit, men synes, at man mangler en introduktion til eller definition af hvad skizofreni er – </w:t>
      </w:r>
      <w:proofErr w:type="spellStart"/>
      <w:r>
        <w:t>sorry</w:t>
      </w:r>
      <w:proofErr w:type="spellEnd"/>
      <w:r>
        <w:t xml:space="preserve">, ved godt det er hårdt at få at vide når man ikke har plads! </w:t>
      </w:r>
    </w:p>
    <w:p w14:paraId="0EE2CA58" w14:textId="13739B82" w:rsidR="005F2D01" w:rsidRDefault="005F2D01">
      <w:pPr>
        <w:pStyle w:val="CommentText"/>
      </w:pPr>
    </w:p>
  </w:comment>
  <w:comment w:id="7" w:author="Marie Damsgaard Mortensen" w:date="2020-12-22T11:23:00Z" w:initials="MDM">
    <w:p w14:paraId="6374F834" w14:textId="4EC73CCD" w:rsidR="000469BE" w:rsidRDefault="000469BE">
      <w:pPr>
        <w:pStyle w:val="CommentText"/>
      </w:pPr>
      <w:r>
        <w:rPr>
          <w:rStyle w:val="CommentReference"/>
        </w:rPr>
        <w:annotationRef/>
      </w:r>
      <w:r>
        <w:t>Meget fin og grundlæggende introduktion til det! Godt med eksemplerne.</w:t>
      </w:r>
    </w:p>
  </w:comment>
  <w:comment w:id="9" w:author="Marie Damsgaard Mortensen" w:date="2020-12-22T11:26:00Z" w:initials="MDM">
    <w:p w14:paraId="261BBB5B" w14:textId="29F377A7" w:rsidR="000469BE" w:rsidRDefault="000469BE">
      <w:pPr>
        <w:pStyle w:val="CommentText"/>
      </w:pPr>
      <w:r>
        <w:rPr>
          <w:rStyle w:val="CommentReference"/>
        </w:rPr>
        <w:annotationRef/>
      </w:r>
      <w:r>
        <w:t>Forvirrende at det er den samme ref. Kan det ændres til (</w:t>
      </w:r>
      <w:proofErr w:type="spellStart"/>
      <w:r w:rsidRPr="000469BE">
        <w:rPr>
          <w:rFonts w:cs="Times New Roman"/>
          <w:highlight w:val="white"/>
          <w:lang w:val="da-DK"/>
        </w:rPr>
        <w:t>Vabalas</w:t>
      </w:r>
      <w:proofErr w:type="spellEnd"/>
      <w:r w:rsidRPr="000469BE">
        <w:rPr>
          <w:rFonts w:cs="Times New Roman"/>
          <w:highlight w:val="white"/>
          <w:lang w:val="da-DK"/>
        </w:rPr>
        <w:t xml:space="preserve"> et al., 2019</w:t>
      </w:r>
      <w:r>
        <w:rPr>
          <w:rFonts w:cs="Times New Roman"/>
          <w:lang w:val="da-DK"/>
        </w:rPr>
        <w:t>a;</w:t>
      </w:r>
      <w:r w:rsidRPr="000469BE">
        <w:rPr>
          <w:rFonts w:cs="Times New Roman"/>
          <w:highlight w:val="white"/>
          <w:lang w:val="da-DK"/>
        </w:rPr>
        <w:t xml:space="preserve"> </w:t>
      </w:r>
      <w:proofErr w:type="spellStart"/>
      <w:r w:rsidRPr="000469BE">
        <w:rPr>
          <w:rFonts w:cs="Times New Roman"/>
          <w:highlight w:val="white"/>
          <w:lang w:val="da-DK"/>
        </w:rPr>
        <w:t>Vabalas</w:t>
      </w:r>
      <w:proofErr w:type="spellEnd"/>
      <w:r w:rsidRPr="000469BE">
        <w:rPr>
          <w:rFonts w:cs="Times New Roman"/>
          <w:highlight w:val="white"/>
          <w:lang w:val="da-DK"/>
        </w:rPr>
        <w:t xml:space="preserve"> et al., 2019</w:t>
      </w:r>
      <w:r>
        <w:rPr>
          <w:rFonts w:cs="Times New Roman"/>
          <w:lang w:val="da-DK"/>
        </w:rPr>
        <w:t>b)</w:t>
      </w:r>
      <w:r>
        <w:t>?</w:t>
      </w:r>
    </w:p>
  </w:comment>
  <w:comment w:id="10" w:author="Marie Damsgaard Mortensen" w:date="2020-12-22T11:28:00Z" w:initials="MDM">
    <w:p w14:paraId="7C41FD3C" w14:textId="7607E174" w:rsidR="000469BE" w:rsidRDefault="000469BE">
      <w:pPr>
        <w:pStyle w:val="CommentText"/>
      </w:pPr>
      <w:r>
        <w:rPr>
          <w:rStyle w:val="CommentReference"/>
        </w:rPr>
        <w:annotationRef/>
      </w:r>
      <w:r>
        <w:t xml:space="preserve">Tror ikke jeg synes det er nødvendigt med eksempler i </w:t>
      </w:r>
      <w:proofErr w:type="spellStart"/>
      <w:r>
        <w:t>paranteserne</w:t>
      </w:r>
      <w:proofErr w:type="spellEnd"/>
      <w:r>
        <w:t xml:space="preserve"> her, når du tidligere har snakket om ML og forholdet imellem </w:t>
      </w:r>
      <w:proofErr w:type="spellStart"/>
      <w:r>
        <w:t>predictor</w:t>
      </w:r>
      <w:proofErr w:type="spellEnd"/>
      <w:r>
        <w:t xml:space="preserve"> og </w:t>
      </w:r>
      <w:proofErr w:type="spellStart"/>
      <w:r>
        <w:t>outcome</w:t>
      </w:r>
      <w:proofErr w:type="spellEnd"/>
      <w:r>
        <w:t xml:space="preserve"> </w:t>
      </w:r>
    </w:p>
  </w:comment>
  <w:comment w:id="11" w:author="Marie Damsgaard Mortensen" w:date="2020-12-22T11:29:00Z" w:initials="MDM">
    <w:p w14:paraId="185AFC28" w14:textId="77777777" w:rsidR="000469BE" w:rsidRDefault="000469BE">
      <w:pPr>
        <w:pStyle w:val="CommentText"/>
      </w:pPr>
      <w:r>
        <w:rPr>
          <w:rStyle w:val="CommentReference"/>
        </w:rPr>
        <w:annotationRef/>
      </w:r>
      <w:r>
        <w:t xml:space="preserve">Synes også bias skal defineres, når du definerer </w:t>
      </w:r>
      <w:proofErr w:type="spellStart"/>
      <w:r>
        <w:t>overfitting</w:t>
      </w:r>
      <w:proofErr w:type="spellEnd"/>
      <w:r>
        <w:t xml:space="preserve"> lige over</w:t>
      </w:r>
    </w:p>
    <w:p w14:paraId="2761232B" w14:textId="46146B08" w:rsidR="000469BE" w:rsidRDefault="000469BE">
      <w:pPr>
        <w:pStyle w:val="CommentText"/>
      </w:pPr>
    </w:p>
  </w:comment>
  <w:comment w:id="12" w:author="Marie Damsgaard Mortensen" w:date="2020-12-22T11:30:00Z" w:initials="MDM">
    <w:p w14:paraId="758853BC" w14:textId="6882FFCE" w:rsidR="000469BE" w:rsidRDefault="000469BE">
      <w:pPr>
        <w:pStyle w:val="CommentText"/>
      </w:pPr>
      <w:r>
        <w:rPr>
          <w:rStyle w:val="CommentReference"/>
        </w:rPr>
        <w:annotationRef/>
      </w:r>
      <w:r>
        <w:t xml:space="preserve">Har du dette (altså kontrollerer du for det) i din pipeline? Hvis du </w:t>
      </w:r>
      <w:proofErr w:type="gramStart"/>
      <w:r>
        <w:t>gør</w:t>
      </w:r>
      <w:proofErr w:type="gramEnd"/>
      <w:r>
        <w:t xml:space="preserve"> er det godt at ha med, hvis ikke synes jeg ikke det er nødvendigt at ha med. Vi får se </w:t>
      </w:r>
      <w:r>
        <w:sym w:font="Wingdings" w:char="F04A"/>
      </w:r>
      <w:r>
        <w:t xml:space="preserve"> </w:t>
      </w:r>
    </w:p>
  </w:comment>
  <w:comment w:id="13" w:author="Marie Damsgaard Mortensen" w:date="2020-12-22T11:35:00Z" w:initials="MDM">
    <w:p w14:paraId="049C73BB" w14:textId="35C89E78" w:rsidR="000469BE" w:rsidRDefault="000469BE">
      <w:pPr>
        <w:pStyle w:val="CommentText"/>
      </w:pPr>
      <w:r>
        <w:rPr>
          <w:rStyle w:val="CommentReference"/>
        </w:rPr>
        <w:annotationRef/>
      </w:r>
      <w:r>
        <w:t xml:space="preserve">Det ville jeg ikke mene, at der var i nogen </w:t>
      </w:r>
      <w:proofErr w:type="spellStart"/>
      <w:r>
        <w:t>scientific</w:t>
      </w:r>
      <w:proofErr w:type="spellEnd"/>
      <w:r>
        <w:t xml:space="preserve"> </w:t>
      </w:r>
      <w:proofErr w:type="spellStart"/>
      <w:r>
        <w:t>fields</w:t>
      </w:r>
      <w:proofErr w:type="spellEnd"/>
      <w:r w:rsidR="00E0312F">
        <w:t xml:space="preserve"> eller at der nogensinde kan komme…</w:t>
      </w:r>
    </w:p>
  </w:comment>
  <w:comment w:id="14" w:author="Marie Damsgaard Mortensen" w:date="2020-12-22T11:40:00Z" w:initials="MDM">
    <w:p w14:paraId="1DE87610" w14:textId="20B2F25E" w:rsidR="004F7685" w:rsidRDefault="004F7685">
      <w:pPr>
        <w:pStyle w:val="CommentText"/>
      </w:pPr>
      <w:r>
        <w:rPr>
          <w:rStyle w:val="CommentReference"/>
        </w:rPr>
        <w:annotationRef/>
      </w:r>
      <w:r>
        <w:t>Godt med eksemplerne her!</w:t>
      </w:r>
    </w:p>
  </w:comment>
  <w:comment w:id="18" w:author="Marie Damsgaard Mortensen" w:date="2020-12-22T11:41:00Z" w:initials="MDM">
    <w:p w14:paraId="0C08B221" w14:textId="04C02C56" w:rsidR="004F7685" w:rsidRDefault="004F7685">
      <w:pPr>
        <w:pStyle w:val="CommentText"/>
      </w:pPr>
      <w:r>
        <w:rPr>
          <w:rStyle w:val="CommentReference"/>
        </w:rPr>
        <w:annotationRef/>
      </w:r>
      <w:r>
        <w:t xml:space="preserve">Slet de to ord her? </w:t>
      </w:r>
    </w:p>
  </w:comment>
  <w:comment w:id="19" w:author="Marie Damsgaard Mortensen" w:date="2020-12-22T11:42:00Z" w:initials="MDM">
    <w:p w14:paraId="5B719484" w14:textId="46FB8C1C" w:rsidR="004F7685" w:rsidRPr="004F7685" w:rsidRDefault="004F7685">
      <w:pPr>
        <w:pStyle w:val="CommentText"/>
        <w:rPr>
          <w:lang w:val="da-DK"/>
        </w:rPr>
      </w:pPr>
      <w:r>
        <w:rPr>
          <w:rStyle w:val="CommentReference"/>
        </w:rPr>
        <w:annotationRef/>
      </w:r>
      <w:proofErr w:type="spellStart"/>
      <w:r w:rsidRPr="004F7685">
        <w:rPr>
          <w:lang w:val="en-US"/>
        </w:rPr>
        <w:t>Er</w:t>
      </w:r>
      <w:proofErr w:type="spellEnd"/>
      <w:r w:rsidRPr="004F7685">
        <w:rPr>
          <w:lang w:val="en-US"/>
        </w:rPr>
        <w:t xml:space="preserve"> </w:t>
      </w:r>
      <w:r>
        <w:rPr>
          <w:lang w:val="en-US"/>
        </w:rPr>
        <w:t>“</w:t>
      </w:r>
      <w:r w:rsidRPr="00CC30DD">
        <w:rPr>
          <w:rFonts w:cs="Times New Roman"/>
          <w:highlight w:val="white"/>
          <w:lang w:val="en-US"/>
        </w:rPr>
        <w:t xml:space="preserve">studies differing slightly from past work </w:t>
      </w:r>
      <w:r>
        <w:rPr>
          <w:rStyle w:val="CommentReference"/>
        </w:rPr>
        <w:annotationRef/>
      </w:r>
      <w:r>
        <w:rPr>
          <w:rFonts w:cs="Times New Roman"/>
          <w:lang w:val="en-US"/>
        </w:rPr>
        <w:t>“ a</w:t>
      </w:r>
      <w:proofErr w:type="spellStart"/>
      <w:r>
        <w:rPr>
          <w:rFonts w:cs="Times New Roman"/>
          <w:lang w:val="en-US"/>
        </w:rPr>
        <w:t>nderledes</w:t>
      </w:r>
      <w:proofErr w:type="spellEnd"/>
      <w:r>
        <w:rPr>
          <w:rFonts w:cs="Times New Roman"/>
          <w:lang w:val="en-US"/>
        </w:rPr>
        <w:t xml:space="preserve"> end replication? </w:t>
      </w:r>
      <w:r w:rsidRPr="004F7685">
        <w:rPr>
          <w:rFonts w:cs="Times New Roman"/>
          <w:lang w:val="da-DK"/>
        </w:rPr>
        <w:t xml:space="preserve">I mit </w:t>
      </w:r>
      <w:proofErr w:type="spellStart"/>
      <w:r w:rsidRPr="004F7685">
        <w:rPr>
          <w:rFonts w:cs="Times New Roman"/>
          <w:lang w:val="da-DK"/>
        </w:rPr>
        <w:t>hovede</w:t>
      </w:r>
      <w:proofErr w:type="spellEnd"/>
      <w:r w:rsidRPr="004F7685">
        <w:rPr>
          <w:rFonts w:cs="Times New Roman"/>
          <w:lang w:val="da-DK"/>
        </w:rPr>
        <w:t xml:space="preserve">, kan man godt ændre lidt på tidligere </w:t>
      </w:r>
      <w:r>
        <w:rPr>
          <w:rFonts w:cs="Times New Roman"/>
          <w:lang w:val="da-DK"/>
        </w:rPr>
        <w:t xml:space="preserve">research og stadig kalde det </w:t>
      </w:r>
      <w:proofErr w:type="spellStart"/>
      <w:r>
        <w:rPr>
          <w:rFonts w:cs="Times New Roman"/>
          <w:lang w:val="da-DK"/>
        </w:rPr>
        <w:t>replication</w:t>
      </w:r>
      <w:proofErr w:type="spellEnd"/>
      <w:r>
        <w:rPr>
          <w:rFonts w:cs="Times New Roman"/>
          <w:lang w:val="da-DK"/>
        </w:rPr>
        <w:t>?</w:t>
      </w:r>
    </w:p>
  </w:comment>
  <w:comment w:id="17" w:author="Marie Damsgaard Mortensen" w:date="2020-12-22T11:51:00Z" w:initials="MDM">
    <w:p w14:paraId="044B0FD0" w14:textId="1CDE415C" w:rsidR="00E0312F" w:rsidRDefault="00E0312F">
      <w:pPr>
        <w:pStyle w:val="CommentText"/>
        <w:rPr>
          <w:rStyle w:val="CommentReference"/>
        </w:rPr>
      </w:pPr>
      <w:r>
        <w:rPr>
          <w:rStyle w:val="CommentReference"/>
        </w:rPr>
        <w:annotationRef/>
      </w:r>
      <w:r>
        <w:rPr>
          <w:rStyle w:val="CommentReference"/>
        </w:rPr>
        <w:t xml:space="preserve">Dette afsnit forvirrer mig sgu lidt. Du siger at </w:t>
      </w:r>
      <w:proofErr w:type="spellStart"/>
      <w:r>
        <w:rPr>
          <w:rStyle w:val="CommentReference"/>
        </w:rPr>
        <w:t>replikation</w:t>
      </w:r>
      <w:proofErr w:type="spellEnd"/>
      <w:r>
        <w:rPr>
          <w:rStyle w:val="CommentReference"/>
        </w:rPr>
        <w:t xml:space="preserve"> og </w:t>
      </w:r>
      <w:proofErr w:type="spellStart"/>
      <w:r w:rsidRPr="000D0C70">
        <w:rPr>
          <w:rStyle w:val="CommentReference"/>
        </w:rPr>
        <w:t>conservative</w:t>
      </w:r>
      <w:proofErr w:type="spellEnd"/>
      <w:r>
        <w:rPr>
          <w:rStyle w:val="CommentReference"/>
        </w:rPr>
        <w:t xml:space="preserve"> ML </w:t>
      </w:r>
      <w:proofErr w:type="spellStart"/>
      <w:r>
        <w:rPr>
          <w:rStyle w:val="CommentReference"/>
        </w:rPr>
        <w:t>implementation</w:t>
      </w:r>
      <w:proofErr w:type="spellEnd"/>
      <w:r>
        <w:rPr>
          <w:rStyle w:val="CommentReference"/>
        </w:rPr>
        <w:t xml:space="preserve"> hjælper. Så siger du hvad der er godt ved </w:t>
      </w:r>
      <w:proofErr w:type="spellStart"/>
      <w:r>
        <w:rPr>
          <w:rStyle w:val="CommentReference"/>
        </w:rPr>
        <w:t>replikation</w:t>
      </w:r>
      <w:proofErr w:type="spellEnd"/>
      <w:r>
        <w:rPr>
          <w:rStyle w:val="CommentReference"/>
        </w:rPr>
        <w:t xml:space="preserve"> og bagefter siger du at </w:t>
      </w:r>
      <w:r w:rsidRPr="000D0C70">
        <w:rPr>
          <w:rStyle w:val="CommentReference"/>
        </w:rPr>
        <w:t>proper</w:t>
      </w:r>
      <w:r w:rsidRPr="00E0312F">
        <w:rPr>
          <w:rStyle w:val="CommentReference"/>
          <w:b/>
          <w:bCs/>
        </w:rPr>
        <w:t xml:space="preserve"> </w:t>
      </w:r>
      <w:r>
        <w:rPr>
          <w:rStyle w:val="CommentReference"/>
        </w:rPr>
        <w:t xml:space="preserve">ML </w:t>
      </w:r>
      <w:proofErr w:type="spellStart"/>
      <w:r>
        <w:rPr>
          <w:rStyle w:val="CommentReference"/>
        </w:rPr>
        <w:t>implementaion</w:t>
      </w:r>
      <w:proofErr w:type="spellEnd"/>
      <w:r>
        <w:rPr>
          <w:rStyle w:val="CommentReference"/>
        </w:rPr>
        <w:t xml:space="preserve"> hjælper på </w:t>
      </w:r>
      <w:proofErr w:type="spellStart"/>
      <w:r>
        <w:rPr>
          <w:rStyle w:val="CommentReference"/>
        </w:rPr>
        <w:t>replikabilitet</w:t>
      </w:r>
      <w:proofErr w:type="spellEnd"/>
      <w:r>
        <w:rPr>
          <w:rStyle w:val="CommentReference"/>
        </w:rPr>
        <w:t>.</w:t>
      </w:r>
    </w:p>
    <w:p w14:paraId="79955EB8" w14:textId="77777777" w:rsidR="00E0312F" w:rsidRDefault="00E0312F">
      <w:pPr>
        <w:pStyle w:val="CommentText"/>
        <w:rPr>
          <w:rStyle w:val="CommentReference"/>
        </w:rPr>
      </w:pPr>
    </w:p>
    <w:p w14:paraId="7146B93D" w14:textId="77777777" w:rsidR="000D0C70" w:rsidRDefault="00E0312F">
      <w:pPr>
        <w:pStyle w:val="CommentText"/>
        <w:rPr>
          <w:rStyle w:val="CommentReference"/>
        </w:rPr>
      </w:pPr>
      <w:r>
        <w:rPr>
          <w:rStyle w:val="CommentReference"/>
        </w:rPr>
        <w:t xml:space="preserve">Jeg bliver forvirret over to ting 1) Du nævner både </w:t>
      </w:r>
      <w:proofErr w:type="spellStart"/>
      <w:r>
        <w:rPr>
          <w:rStyle w:val="CommentReference"/>
        </w:rPr>
        <w:t>replikation</w:t>
      </w:r>
      <w:proofErr w:type="spellEnd"/>
      <w:r>
        <w:rPr>
          <w:rStyle w:val="CommentReference"/>
        </w:rPr>
        <w:t xml:space="preserve"> og </w:t>
      </w:r>
      <w:proofErr w:type="spellStart"/>
      <w:r>
        <w:rPr>
          <w:rStyle w:val="CommentReference"/>
        </w:rPr>
        <w:t>replikabilitet</w:t>
      </w:r>
      <w:proofErr w:type="spellEnd"/>
      <w:r>
        <w:rPr>
          <w:rStyle w:val="CommentReference"/>
        </w:rPr>
        <w:t xml:space="preserve">? Hvis du mener de er forskellige, tror jeg måske det ville være godt at </w:t>
      </w:r>
      <w:proofErr w:type="spellStart"/>
      <w:r>
        <w:rPr>
          <w:rStyle w:val="CommentReference"/>
        </w:rPr>
        <w:t>state</w:t>
      </w:r>
      <w:proofErr w:type="spellEnd"/>
      <w:r>
        <w:rPr>
          <w:rStyle w:val="CommentReference"/>
        </w:rPr>
        <w:t xml:space="preserve"> det. 2) du bruger både </w:t>
      </w:r>
      <w:proofErr w:type="spellStart"/>
      <w:r>
        <w:rPr>
          <w:rStyle w:val="CommentReference"/>
        </w:rPr>
        <w:t>conservative</w:t>
      </w:r>
      <w:proofErr w:type="spellEnd"/>
      <w:r>
        <w:rPr>
          <w:rStyle w:val="CommentReference"/>
        </w:rPr>
        <w:t xml:space="preserve"> ML </w:t>
      </w:r>
      <w:proofErr w:type="spellStart"/>
      <w:r>
        <w:rPr>
          <w:rStyle w:val="CommentReference"/>
        </w:rPr>
        <w:t>implementation</w:t>
      </w:r>
      <w:proofErr w:type="spellEnd"/>
      <w:r>
        <w:rPr>
          <w:rStyle w:val="CommentReference"/>
        </w:rPr>
        <w:t xml:space="preserve"> og proper ML </w:t>
      </w:r>
      <w:proofErr w:type="spellStart"/>
      <w:r>
        <w:rPr>
          <w:rStyle w:val="CommentReference"/>
        </w:rPr>
        <w:t>implementation</w:t>
      </w:r>
      <w:proofErr w:type="spellEnd"/>
      <w:r>
        <w:rPr>
          <w:rStyle w:val="CommentReference"/>
        </w:rPr>
        <w:t xml:space="preserve"> – er det to forskellige begreber i din opgave eller</w:t>
      </w:r>
      <w:r w:rsidR="000D0C70">
        <w:rPr>
          <w:rStyle w:val="CommentReference"/>
        </w:rPr>
        <w:t xml:space="preserve"> er de det samme? </w:t>
      </w:r>
    </w:p>
    <w:p w14:paraId="667B1169" w14:textId="77777777" w:rsidR="000D0C70" w:rsidRDefault="000D0C70">
      <w:pPr>
        <w:pStyle w:val="CommentText"/>
        <w:rPr>
          <w:rStyle w:val="CommentReference"/>
        </w:rPr>
      </w:pPr>
    </w:p>
    <w:p w14:paraId="551849B1" w14:textId="2B258AA3" w:rsidR="00E0312F" w:rsidRDefault="000D0C70">
      <w:pPr>
        <w:pStyle w:val="CommentText"/>
      </w:pPr>
      <w:r>
        <w:rPr>
          <w:rStyle w:val="CommentReference"/>
        </w:rPr>
        <w:t xml:space="preserve">Lige nu lyder det hele lidt som en cirkelslutning – altså som om du sir </w:t>
      </w:r>
      <w:proofErr w:type="spellStart"/>
      <w:r>
        <w:rPr>
          <w:rStyle w:val="CommentReference"/>
        </w:rPr>
        <w:t>replikation</w:t>
      </w:r>
      <w:proofErr w:type="spellEnd"/>
      <w:r>
        <w:rPr>
          <w:rStyle w:val="CommentReference"/>
        </w:rPr>
        <w:t xml:space="preserve"> og konservativ/</w:t>
      </w:r>
      <w:r w:rsidRPr="000D0C70">
        <w:rPr>
          <w:rStyle w:val="CommentReference"/>
        </w:rPr>
        <w:t>proper</w:t>
      </w:r>
      <w:r>
        <w:rPr>
          <w:rStyle w:val="CommentReference"/>
        </w:rPr>
        <w:t xml:space="preserve"> ml </w:t>
      </w:r>
      <w:proofErr w:type="spellStart"/>
      <w:r>
        <w:rPr>
          <w:rStyle w:val="CommentReference"/>
        </w:rPr>
        <w:t>implementation</w:t>
      </w:r>
      <w:proofErr w:type="spellEnd"/>
      <w:r>
        <w:rPr>
          <w:rStyle w:val="CommentReference"/>
        </w:rPr>
        <w:t xml:space="preserve"> </w:t>
      </w:r>
      <w:proofErr w:type="gramStart"/>
      <w:r>
        <w:rPr>
          <w:rStyle w:val="CommentReference"/>
        </w:rPr>
        <w:t>gir</w:t>
      </w:r>
      <w:proofErr w:type="gramEnd"/>
      <w:r>
        <w:rPr>
          <w:rStyle w:val="CommentReference"/>
        </w:rPr>
        <w:t xml:space="preserve"> </w:t>
      </w:r>
      <w:proofErr w:type="spellStart"/>
      <w:r>
        <w:rPr>
          <w:rStyle w:val="CommentReference"/>
        </w:rPr>
        <w:t>replikabilitet</w:t>
      </w:r>
      <w:proofErr w:type="spellEnd"/>
      <w:r>
        <w:rPr>
          <w:rStyle w:val="CommentReference"/>
        </w:rPr>
        <w:t xml:space="preserve"> og konservative metoder</w:t>
      </w:r>
    </w:p>
  </w:comment>
  <w:comment w:id="21" w:author="Marie Damsgaard Mortensen" w:date="2020-12-22T12:01:00Z" w:initials="MDM">
    <w:p w14:paraId="081F3E8B" w14:textId="77777777" w:rsidR="000D0C70" w:rsidRDefault="000D0C70">
      <w:pPr>
        <w:pStyle w:val="CommentText"/>
      </w:pPr>
      <w:r>
        <w:rPr>
          <w:rStyle w:val="CommentReference"/>
        </w:rPr>
        <w:annotationRef/>
      </w:r>
      <w:r>
        <w:t xml:space="preserve">Super godt med nogle referencer på at nogle andre siger det er super godt! </w:t>
      </w:r>
    </w:p>
    <w:p w14:paraId="5A4467A1" w14:textId="7D6789D2" w:rsidR="000D0C70" w:rsidRDefault="000D0C70">
      <w:pPr>
        <w:pStyle w:val="CommentText"/>
      </w:pPr>
    </w:p>
  </w:comment>
  <w:comment w:id="22" w:author="Marie Damsgaard Mortensen" w:date="2020-12-22T12:02:00Z" w:initials="MDM">
    <w:p w14:paraId="1A20ABCB" w14:textId="7CDEAE4E" w:rsidR="000D0C70" w:rsidRDefault="000D0C70" w:rsidP="000D0C70">
      <w:pPr>
        <w:pStyle w:val="CommentText"/>
      </w:pPr>
      <w:r>
        <w:rPr>
          <w:rStyle w:val="CommentReference"/>
        </w:rPr>
        <w:annotationRef/>
      </w:r>
      <w:r>
        <w:t>Super at sige at det nærmest er et kriterie</w:t>
      </w:r>
    </w:p>
  </w:comment>
  <w:comment w:id="24" w:author="Marie Damsgaard Mortensen" w:date="2020-12-22T12:07:00Z" w:initials="MDM">
    <w:p w14:paraId="7C40EE86" w14:textId="615431B2" w:rsidR="000D0C70" w:rsidRDefault="000D0C70">
      <w:pPr>
        <w:pStyle w:val="CommentText"/>
      </w:pPr>
      <w:r>
        <w:rPr>
          <w:rStyle w:val="CommentReference"/>
        </w:rPr>
        <w:annotationRef/>
      </w:r>
      <w:r>
        <w:t xml:space="preserve">Hele denne sektion er bare skide god, Emil!! </w:t>
      </w:r>
    </w:p>
  </w:comment>
  <w:comment w:id="26" w:author="Marie Damsgaard Mortensen" w:date="2020-12-22T12:07:00Z" w:initials="MDM">
    <w:p w14:paraId="581C25FB" w14:textId="3DEB058E" w:rsidR="000D0C70" w:rsidRDefault="000D0C70">
      <w:pPr>
        <w:pStyle w:val="CommentText"/>
      </w:pPr>
      <w:r>
        <w:rPr>
          <w:rStyle w:val="CommentReference"/>
        </w:rPr>
        <w:annotationRef/>
      </w:r>
      <w:r>
        <w:t xml:space="preserve">Er den </w:t>
      </w:r>
      <w:proofErr w:type="spellStart"/>
      <w:r>
        <w:t>important</w:t>
      </w:r>
      <w:proofErr w:type="spellEnd"/>
      <w:r>
        <w:t xml:space="preserve">? Eller bare </w:t>
      </w:r>
      <w:proofErr w:type="spellStart"/>
      <w:r>
        <w:t>promising</w:t>
      </w:r>
      <w:proofErr w:type="spellEnd"/>
      <w:r>
        <w:t>?</w:t>
      </w:r>
    </w:p>
  </w:comment>
  <w:comment w:id="27" w:author="Marie Damsgaard Mortensen" w:date="2020-12-22T12:09:00Z" w:initials="MDM">
    <w:p w14:paraId="4892FDC1" w14:textId="36D3A2B3" w:rsidR="008811D5" w:rsidRDefault="008811D5">
      <w:pPr>
        <w:pStyle w:val="CommentText"/>
      </w:pPr>
      <w:r>
        <w:rPr>
          <w:rStyle w:val="CommentReference"/>
        </w:rPr>
        <w:annotationRef/>
      </w:r>
      <w:r>
        <w:t xml:space="preserve">Alt i alt en skide fin intro, Emil </w:t>
      </w:r>
      <w:r>
        <w:sym w:font="Wingdings" w:char="F04A"/>
      </w:r>
      <w:r>
        <w:t xml:space="preserve"> </w:t>
      </w:r>
    </w:p>
  </w:comment>
  <w:comment w:id="30" w:author="Marie Damsgaard Mortensen" w:date="2020-12-25T21:55:00Z" w:initials="MDM">
    <w:p w14:paraId="3E6C144F" w14:textId="77777777" w:rsidR="00735554" w:rsidRDefault="00735554">
      <w:pPr>
        <w:pStyle w:val="CommentText"/>
      </w:pPr>
      <w:r>
        <w:rPr>
          <w:rStyle w:val="CommentReference"/>
        </w:rPr>
        <w:annotationRef/>
      </w:r>
      <w:r>
        <w:t xml:space="preserve">Er det meningen at du bruger forskellige typer </w:t>
      </w:r>
      <w:proofErr w:type="spellStart"/>
      <w:r>
        <w:t>bullets</w:t>
      </w:r>
      <w:proofErr w:type="spellEnd"/>
      <w:r>
        <w:t>?</w:t>
      </w:r>
    </w:p>
    <w:p w14:paraId="5033C279" w14:textId="5F0E309E" w:rsidR="00735554" w:rsidRDefault="00735554" w:rsidP="00735554">
      <w:pPr>
        <w:pStyle w:val="CommentText"/>
        <w:ind w:firstLine="0"/>
      </w:pPr>
    </w:p>
  </w:comment>
  <w:comment w:id="35" w:author="Marie Damsgaard Mortensen" w:date="2020-12-25T21:58:00Z" w:initials="MDM">
    <w:p w14:paraId="5353FEA7" w14:textId="1A4A54D0" w:rsidR="00735554" w:rsidRDefault="00735554">
      <w:pPr>
        <w:pStyle w:val="CommentText"/>
      </w:pPr>
      <w:r>
        <w:rPr>
          <w:rStyle w:val="CommentReference"/>
        </w:rPr>
        <w:annotationRef/>
      </w:r>
      <w:r>
        <w:t>Jeg ville ikke mene at dette var nødvendigt</w:t>
      </w:r>
    </w:p>
  </w:comment>
  <w:comment w:id="47" w:author="Marie Damsgaard Mortensen" w:date="2020-12-25T22:03:00Z" w:initials="MDM">
    <w:p w14:paraId="30A467FC" w14:textId="405E75F0" w:rsidR="00735554" w:rsidRDefault="00735554">
      <w:pPr>
        <w:pStyle w:val="CommentText"/>
      </w:pPr>
      <w:r>
        <w:rPr>
          <w:rStyle w:val="CommentReference"/>
        </w:rPr>
        <w:annotationRef/>
      </w:r>
      <w:r>
        <w:t>Skal de ikke byttes om?</w:t>
      </w:r>
    </w:p>
  </w:comment>
  <w:comment w:id="50" w:author="Marie Damsgaard Mortensen" w:date="2020-12-25T22:05:00Z" w:initials="MDM">
    <w:p w14:paraId="35A97289" w14:textId="77777777" w:rsidR="00735554" w:rsidRDefault="00735554">
      <w:pPr>
        <w:pStyle w:val="CommentText"/>
      </w:pPr>
      <w:r>
        <w:rPr>
          <w:rStyle w:val="CommentReference"/>
        </w:rPr>
        <w:annotationRef/>
      </w:r>
      <w:r>
        <w:t>Jeg mener, at du allerede bruger denne forkortelse i afsnittet med antal af participants?</w:t>
      </w:r>
    </w:p>
    <w:p w14:paraId="39348818" w14:textId="627ECDC9" w:rsidR="00735554" w:rsidRDefault="00735554">
      <w:pPr>
        <w:pStyle w:val="CommentText"/>
      </w:pPr>
    </w:p>
  </w:comment>
  <w:comment w:id="51" w:author="Marie Damsgaard Mortensen" w:date="2020-12-25T22:07:00Z" w:initials="MDM">
    <w:p w14:paraId="163A127C" w14:textId="01A094EA" w:rsidR="00C75236" w:rsidRDefault="00C75236">
      <w:pPr>
        <w:pStyle w:val="CommentText"/>
      </w:pPr>
      <w:r>
        <w:rPr>
          <w:rStyle w:val="CommentReference"/>
        </w:rPr>
        <w:annotationRef/>
      </w:r>
      <w:r>
        <w:t xml:space="preserve">Uh jeg synes ikke disse to kolonner giver mening? Der er jo kun rapporteret en </w:t>
      </w:r>
      <w:proofErr w:type="spellStart"/>
      <w:r>
        <w:t>accuracy</w:t>
      </w:r>
      <w:proofErr w:type="spellEnd"/>
      <w:r>
        <w:t xml:space="preserve"> for hvert køn, så hvordan kan det både være for test set og ensemble? Måske jeg har misforstået noget</w:t>
      </w:r>
    </w:p>
  </w:comment>
  <w:comment w:id="54" w:author="Marie Damsgaard Mortensen" w:date="2020-12-25T22:12:00Z" w:initials="MDM">
    <w:p w14:paraId="087D97B3" w14:textId="13B2025D" w:rsidR="00C75236" w:rsidRDefault="00C75236">
      <w:pPr>
        <w:pStyle w:val="CommentText"/>
      </w:pPr>
      <w:r>
        <w:rPr>
          <w:rStyle w:val="CommentReference"/>
        </w:rPr>
        <w:annotationRef/>
      </w:r>
      <w:r>
        <w:t xml:space="preserve">Super fin opsummering af hvad der kommer til at ske. Kan godt li at det lige bliver sat lidt i </w:t>
      </w:r>
      <w:proofErr w:type="spellStart"/>
      <w:r>
        <w:t>bulletpoints</w:t>
      </w:r>
      <w:proofErr w:type="spellEnd"/>
      <w:r>
        <w:t xml:space="preserve"> </w:t>
      </w:r>
      <w:proofErr w:type="spellStart"/>
      <w:r>
        <w:t>ogs</w:t>
      </w:r>
      <w:proofErr w:type="spellEnd"/>
      <w:r>
        <w:t>!</w:t>
      </w:r>
    </w:p>
  </w:comment>
  <w:comment w:id="56" w:author="Marie Damsgaard Mortensen" w:date="2020-12-25T22:14:00Z" w:initials="MDM">
    <w:p w14:paraId="2F1173E4" w14:textId="76003B45" w:rsidR="00C75236" w:rsidRDefault="00C75236">
      <w:pPr>
        <w:pStyle w:val="CommentText"/>
      </w:pPr>
      <w:r>
        <w:rPr>
          <w:rStyle w:val="CommentReference"/>
        </w:rPr>
        <w:annotationRef/>
      </w:r>
      <w:r>
        <w:t xml:space="preserve">Synes </w:t>
      </w:r>
      <w:proofErr w:type="spellStart"/>
      <w:r>
        <w:t>ogs</w:t>
      </w:r>
      <w:proofErr w:type="spellEnd"/>
      <w:r>
        <w:t xml:space="preserve"> der skal tre decimaler på her</w:t>
      </w:r>
    </w:p>
  </w:comment>
  <w:comment w:id="57" w:author="Marie Damsgaard Mortensen" w:date="2020-12-25T22:17:00Z" w:initials="MDM">
    <w:p w14:paraId="7CD22BEB" w14:textId="12B1DE67" w:rsidR="0008689C" w:rsidRDefault="0008689C">
      <w:pPr>
        <w:pStyle w:val="CommentText"/>
      </w:pPr>
      <w:r>
        <w:rPr>
          <w:rStyle w:val="CommentReference"/>
        </w:rPr>
        <w:annotationRef/>
      </w:r>
      <w:r>
        <w:t xml:space="preserve">Synes det er en lidt </w:t>
      </w:r>
      <w:proofErr w:type="spellStart"/>
      <w:r>
        <w:t>underllig</w:t>
      </w:r>
      <w:proofErr w:type="spellEnd"/>
      <w:r>
        <w:t xml:space="preserve"> sætning – kan du skrive at most measure show a </w:t>
      </w:r>
      <w:proofErr w:type="spellStart"/>
      <w:r>
        <w:t>decrease</w:t>
      </w:r>
      <w:proofErr w:type="spellEnd"/>
      <w:r>
        <w:t xml:space="preserve">? Der ser jo ud til at der er </w:t>
      </w:r>
      <w:proofErr w:type="spellStart"/>
      <w:r>
        <w:t xml:space="preserve">nogle </w:t>
      </w:r>
      <w:proofErr w:type="spellEnd"/>
      <w:r>
        <w:t xml:space="preserve">der ikke viser en moderate </w:t>
      </w:r>
      <w:proofErr w:type="spellStart"/>
      <w:r>
        <w:t>decrease</w:t>
      </w:r>
      <w:proofErr w:type="spellEnd"/>
      <w:r>
        <w:t>.</w:t>
      </w:r>
    </w:p>
  </w:comment>
  <w:comment w:id="58" w:author="Marie Damsgaard Mortensen" w:date="2020-12-25T22:18:00Z" w:initials="MDM">
    <w:p w14:paraId="29FD49F6" w14:textId="77777777" w:rsidR="0008689C" w:rsidRDefault="0008689C">
      <w:pPr>
        <w:pStyle w:val="CommentText"/>
      </w:pPr>
      <w:r>
        <w:rPr>
          <w:rStyle w:val="CommentReference"/>
        </w:rPr>
        <w:annotationRef/>
      </w:r>
      <w:r>
        <w:t xml:space="preserve">Måske </w:t>
      </w:r>
      <w:proofErr w:type="spellStart"/>
      <w:r>
        <w:t>questioned</w:t>
      </w:r>
      <w:proofErr w:type="spellEnd"/>
      <w:r>
        <w:t xml:space="preserve"> i stedet for </w:t>
      </w:r>
      <w:proofErr w:type="spellStart"/>
      <w:r>
        <w:t>interpreted</w:t>
      </w:r>
      <w:proofErr w:type="spellEnd"/>
    </w:p>
    <w:p w14:paraId="4CADD6AE" w14:textId="7142C7F1" w:rsidR="0008689C" w:rsidRDefault="0008689C">
      <w:pPr>
        <w:pStyle w:val="CommentText"/>
      </w:pPr>
    </w:p>
  </w:comment>
  <w:comment w:id="60" w:author="Marie Damsgaard Mortensen" w:date="2020-12-25T22:21:00Z" w:initials="MDM">
    <w:p w14:paraId="53A46394" w14:textId="06C3A918" w:rsidR="0008689C" w:rsidRPr="0008689C" w:rsidRDefault="0008689C">
      <w:pPr>
        <w:pStyle w:val="CommentText"/>
        <w:rPr>
          <w:lang w:val="en-US"/>
        </w:rPr>
      </w:pPr>
      <w:r>
        <w:rPr>
          <w:rStyle w:val="CommentReference"/>
        </w:rPr>
        <w:annotationRef/>
      </w:r>
      <w:r w:rsidRPr="0008689C">
        <w:rPr>
          <w:lang w:val="en-US"/>
        </w:rPr>
        <w:t>In terms of language and culture?</w:t>
      </w:r>
    </w:p>
  </w:comment>
  <w:comment w:id="61" w:author="Marie Damsgaard Mortensen" w:date="2020-12-25T22:23:00Z" w:initials="MDM">
    <w:p w14:paraId="5D9B56B8" w14:textId="46776EFD" w:rsidR="0008689C" w:rsidRDefault="0008689C">
      <w:pPr>
        <w:pStyle w:val="CommentText"/>
      </w:pPr>
      <w:r>
        <w:rPr>
          <w:rStyle w:val="CommentReference"/>
        </w:rPr>
        <w:annotationRef/>
      </w:r>
      <w:r>
        <w:rPr>
          <w:rStyle w:val="CommentReference"/>
        </w:rPr>
        <w:t xml:space="preserve">Synes godt dette kunne flettes ind ovenfor hvor du nævner China og </w:t>
      </w:r>
      <w:proofErr w:type="spellStart"/>
      <w:r>
        <w:rPr>
          <w:rStyle w:val="CommentReference"/>
        </w:rPr>
        <w:t>Malay</w:t>
      </w:r>
      <w:proofErr w:type="spellEnd"/>
      <w:r>
        <w:rPr>
          <w:rStyle w:val="CommentReference"/>
        </w:rPr>
        <w:t>, deroppe tror jeg lidt man ikke fanger at de faktisk snakker engelsk</w:t>
      </w:r>
    </w:p>
  </w:comment>
  <w:comment w:id="62" w:author="Marie Damsgaard Mortensen" w:date="2020-12-25T22:26:00Z" w:initials="MDM">
    <w:p w14:paraId="6EE9B6E6" w14:textId="3282D2ED" w:rsidR="0008689C" w:rsidRDefault="0008689C">
      <w:pPr>
        <w:pStyle w:val="CommentText"/>
      </w:pPr>
      <w:r>
        <w:rPr>
          <w:rStyle w:val="CommentReference"/>
        </w:rPr>
        <w:annotationRef/>
      </w:r>
      <w:r>
        <w:rPr>
          <w:rStyle w:val="CommentReference"/>
        </w:rPr>
        <w:t>Måske beskriv</w:t>
      </w:r>
      <w:r w:rsidR="002B3466">
        <w:rPr>
          <w:rStyle w:val="CommentReference"/>
        </w:rPr>
        <w:t xml:space="preserve"> at du mener at ved ikke at tale sit modersmål øger </w:t>
      </w:r>
      <w:proofErr w:type="spellStart"/>
      <w:r w:rsidR="002B3466">
        <w:rPr>
          <w:rStyle w:val="CommentReference"/>
        </w:rPr>
        <w:t>cognitive</w:t>
      </w:r>
      <w:proofErr w:type="spellEnd"/>
      <w:r w:rsidR="002B3466">
        <w:rPr>
          <w:rStyle w:val="CommentReference"/>
        </w:rPr>
        <w:t xml:space="preserve"> load?</w:t>
      </w:r>
    </w:p>
  </w:comment>
  <w:comment w:id="63" w:author="Marie Damsgaard Mortensen" w:date="2020-12-25T22:34:00Z" w:initials="MDM">
    <w:p w14:paraId="5FE29979" w14:textId="0F6A1301" w:rsidR="002B3466" w:rsidRDefault="002B3466">
      <w:pPr>
        <w:pStyle w:val="CommentText"/>
      </w:pPr>
      <w:r>
        <w:rPr>
          <w:rStyle w:val="CommentReference"/>
        </w:rPr>
        <w:annotationRef/>
      </w:r>
      <w:r>
        <w:rPr>
          <w:rStyle w:val="CommentReference"/>
        </w:rPr>
        <w:t xml:space="preserve">Det kunne være interessant at fremhæve hvor mange features der er </w:t>
      </w:r>
      <w:proofErr w:type="spellStart"/>
      <w:r>
        <w:rPr>
          <w:rStyle w:val="CommentReference"/>
        </w:rPr>
        <w:t>reduced</w:t>
      </w:r>
      <w:proofErr w:type="spellEnd"/>
      <w:r>
        <w:rPr>
          <w:rStyle w:val="CommentReference"/>
        </w:rPr>
        <w:t xml:space="preserve"> med LASSO vs PCA – hvis der nu er </w:t>
      </w:r>
      <w:proofErr w:type="spellStart"/>
      <w:r>
        <w:rPr>
          <w:rStyle w:val="CommentReference"/>
        </w:rPr>
        <w:t>reduced</w:t>
      </w:r>
      <w:proofErr w:type="spellEnd"/>
      <w:r>
        <w:rPr>
          <w:rStyle w:val="CommentReference"/>
        </w:rPr>
        <w:t xml:space="preserve"> </w:t>
      </w:r>
      <w:proofErr w:type="spellStart"/>
      <w:r>
        <w:rPr>
          <w:rStyle w:val="CommentReference"/>
        </w:rPr>
        <w:t>mega</w:t>
      </w:r>
      <w:proofErr w:type="spellEnd"/>
      <w:r>
        <w:rPr>
          <w:rStyle w:val="CommentReference"/>
        </w:rPr>
        <w:t xml:space="preserve"> mange er det jo endnu mere interessant at der ikke er sket </w:t>
      </w:r>
      <w:proofErr w:type="spellStart"/>
      <w:r>
        <w:rPr>
          <w:rStyle w:val="CommentReference"/>
        </w:rPr>
        <w:t>mer</w:t>
      </w:r>
      <w:proofErr w:type="spellEnd"/>
      <w:r>
        <w:rPr>
          <w:rStyle w:val="CommentReference"/>
        </w:rPr>
        <w:t xml:space="preserve"> </w:t>
      </w:r>
      <w:proofErr w:type="spellStart"/>
      <w:r>
        <w:rPr>
          <w:rStyle w:val="CommentReference"/>
        </w:rPr>
        <w:t>decrease</w:t>
      </w:r>
      <w:proofErr w:type="spellEnd"/>
      <w:r>
        <w:rPr>
          <w:rStyle w:val="CommentReference"/>
        </w:rPr>
        <w:t xml:space="preserve"> i performance </w:t>
      </w:r>
    </w:p>
  </w:comment>
  <w:comment w:id="64" w:author="Marie Damsgaard Mortensen" w:date="2020-12-25T22:37:00Z" w:initials="MDM">
    <w:p w14:paraId="7367C4CF" w14:textId="2C2E8BF2" w:rsidR="002B3466" w:rsidRDefault="002B3466">
      <w:pPr>
        <w:pStyle w:val="CommentText"/>
      </w:pPr>
      <w:r>
        <w:rPr>
          <w:rStyle w:val="CommentReference"/>
        </w:rPr>
        <w:annotationRef/>
      </w:r>
      <w:r>
        <w:t xml:space="preserve">Er det det som dem du </w:t>
      </w:r>
      <w:proofErr w:type="spellStart"/>
      <w:r>
        <w:t>replikerer</w:t>
      </w:r>
      <w:proofErr w:type="spellEnd"/>
      <w:r>
        <w:t xml:space="preserve"> gør?</w:t>
      </w:r>
    </w:p>
  </w:comment>
  <w:comment w:id="67" w:author="Marie Damsgaard Mortensen" w:date="2020-12-25T22:40:00Z" w:initials="MDM">
    <w:p w14:paraId="3C9C9F2D" w14:textId="55AA832B" w:rsidR="001F6092" w:rsidRDefault="001F6092">
      <w:pPr>
        <w:pStyle w:val="CommentText"/>
      </w:pPr>
      <w:r>
        <w:rPr>
          <w:rStyle w:val="CommentReference"/>
        </w:rPr>
        <w:annotationRef/>
      </w:r>
      <w:r>
        <w:t xml:space="preserve">Hvis du har lidt </w:t>
      </w:r>
      <w:proofErr w:type="gramStart"/>
      <w:r>
        <w:t>plads</w:t>
      </w:r>
      <w:proofErr w:type="gramEnd"/>
      <w:r>
        <w:t xml:space="preserve"> kunne det være interessant at høre hvad du synes er vigtigt at undersøge som næste skridt – er der et bestemt step der er </w:t>
      </w:r>
      <w:proofErr w:type="spellStart"/>
      <w:r>
        <w:t>uundersøgt</w:t>
      </w:r>
      <w:proofErr w:type="spellEnd"/>
      <w:r>
        <w:t xml:space="preserve"> eller noget andet?</w:t>
      </w:r>
    </w:p>
  </w:comment>
  <w:comment w:id="70" w:author="Marie Damsgaard Mortensen" w:date="2020-12-25T22:41:00Z" w:initials="MDM">
    <w:p w14:paraId="0976F173" w14:textId="357C6E2E" w:rsidR="001F6092" w:rsidRDefault="001F6092">
      <w:pPr>
        <w:pStyle w:val="CommentText"/>
      </w:pPr>
      <w:r>
        <w:rPr>
          <w:rStyle w:val="CommentReference"/>
        </w:rPr>
        <w:annotationRef/>
      </w:r>
      <w:r>
        <w:t xml:space="preserve">Ej </w:t>
      </w:r>
      <w:proofErr w:type="spellStart"/>
      <w:r>
        <w:t>nurg</w:t>
      </w:r>
      <w:proofErr w:type="spellEnd"/>
      <w:r>
        <w:t xml:space="preserve"> </w:t>
      </w:r>
      <w:proofErr w:type="spellStart"/>
      <w:r>
        <w:t>emil</w:t>
      </w:r>
      <w:proofErr w:type="spellEnd"/>
      <w:r>
        <w:t>, hvor er du sød! Det har været en fornøjelse!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127C6D2" w15:done="0"/>
  <w15:commentEx w15:paraId="34B8E024" w15:done="0"/>
  <w15:commentEx w15:paraId="25A0DA75" w15:done="0"/>
  <w15:commentEx w15:paraId="0EE2CA58" w15:done="0"/>
  <w15:commentEx w15:paraId="6374F834" w15:done="0"/>
  <w15:commentEx w15:paraId="261BBB5B" w15:done="0"/>
  <w15:commentEx w15:paraId="7C41FD3C" w15:done="0"/>
  <w15:commentEx w15:paraId="2761232B" w15:done="0"/>
  <w15:commentEx w15:paraId="758853BC" w15:done="0"/>
  <w15:commentEx w15:paraId="049C73BB" w15:done="0"/>
  <w15:commentEx w15:paraId="1DE87610" w15:done="0"/>
  <w15:commentEx w15:paraId="0C08B221" w15:done="0"/>
  <w15:commentEx w15:paraId="5B719484" w15:done="0"/>
  <w15:commentEx w15:paraId="551849B1" w15:done="0"/>
  <w15:commentEx w15:paraId="5A4467A1" w15:done="0"/>
  <w15:commentEx w15:paraId="1A20ABCB" w15:done="0"/>
  <w15:commentEx w15:paraId="7C40EE86" w15:done="0"/>
  <w15:commentEx w15:paraId="581C25FB" w15:done="0"/>
  <w15:commentEx w15:paraId="4892FDC1" w15:done="0"/>
  <w15:commentEx w15:paraId="5033C279" w15:done="0"/>
  <w15:commentEx w15:paraId="5353FEA7" w15:done="0"/>
  <w15:commentEx w15:paraId="30A467FC" w15:done="0"/>
  <w15:commentEx w15:paraId="39348818" w15:done="0"/>
  <w15:commentEx w15:paraId="163A127C" w15:done="0"/>
  <w15:commentEx w15:paraId="087D97B3" w15:done="0"/>
  <w15:commentEx w15:paraId="2F1173E4" w15:done="0"/>
  <w15:commentEx w15:paraId="7CD22BEB" w15:done="0"/>
  <w15:commentEx w15:paraId="4CADD6AE" w15:done="0"/>
  <w15:commentEx w15:paraId="53A46394" w15:done="0"/>
  <w15:commentEx w15:paraId="5D9B56B8" w15:done="0"/>
  <w15:commentEx w15:paraId="6EE9B6E6" w15:done="0"/>
  <w15:commentEx w15:paraId="5FE29979" w15:done="0"/>
  <w15:commentEx w15:paraId="7367C4CF" w15:done="0"/>
  <w15:commentEx w15:paraId="3C9C9F2D" w15:done="0"/>
  <w15:commentEx w15:paraId="0976F1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C5342" w16cex:dateUtc="2020-12-22T10:13:00Z"/>
  <w16cex:commentExtensible w16cex:durableId="238C53A6" w16cex:dateUtc="2020-12-22T10:14:00Z"/>
  <w16cex:commentExtensible w16cex:durableId="238C53C4" w16cex:dateUtc="2020-12-22T10:15:00Z"/>
  <w16cex:commentExtensible w16cex:durableId="238C551B" w16cex:dateUtc="2020-12-22T10:20:00Z"/>
  <w16cex:commentExtensible w16cex:durableId="238C55B6" w16cex:dateUtc="2020-12-22T10:23:00Z"/>
  <w16cex:commentExtensible w16cex:durableId="238C5674" w16cex:dateUtc="2020-12-22T10:26:00Z"/>
  <w16cex:commentExtensible w16cex:durableId="238C56D6" w16cex:dateUtc="2020-12-22T10:28:00Z"/>
  <w16cex:commentExtensible w16cex:durableId="238C572A" w16cex:dateUtc="2020-12-22T10:29:00Z"/>
  <w16cex:commentExtensible w16cex:durableId="238C576D" w16cex:dateUtc="2020-12-22T10:30:00Z"/>
  <w16cex:commentExtensible w16cex:durableId="238C5868" w16cex:dateUtc="2020-12-22T10:35:00Z"/>
  <w16cex:commentExtensible w16cex:durableId="238C5998" w16cex:dateUtc="2020-12-22T10:40:00Z"/>
  <w16cex:commentExtensible w16cex:durableId="238C5A03" w16cex:dateUtc="2020-12-22T10:41:00Z"/>
  <w16cex:commentExtensible w16cex:durableId="238C5A27" w16cex:dateUtc="2020-12-22T10:42:00Z"/>
  <w16cex:commentExtensible w16cex:durableId="238C5C32" w16cex:dateUtc="2020-12-22T10:51:00Z"/>
  <w16cex:commentExtensible w16cex:durableId="238C5E93" w16cex:dateUtc="2020-12-22T11:01:00Z"/>
  <w16cex:commentExtensible w16cex:durableId="238C5EC9" w16cex:dateUtc="2020-12-22T11:02:00Z"/>
  <w16cex:commentExtensible w16cex:durableId="238C6002" w16cex:dateUtc="2020-12-22T11:07:00Z"/>
  <w16cex:commentExtensible w16cex:durableId="238C5FEE" w16cex:dateUtc="2020-12-22T11:07:00Z"/>
  <w16cex:commentExtensible w16cex:durableId="238C6092" w16cex:dateUtc="2020-12-22T11:09:00Z"/>
  <w16cex:commentExtensible w16cex:durableId="2390DE52" w16cex:dateUtc="2020-12-25T20:55:00Z"/>
  <w16cex:commentExtensible w16cex:durableId="2390DEFA" w16cex:dateUtc="2020-12-25T20:58:00Z"/>
  <w16cex:commentExtensible w16cex:durableId="2390E02C" w16cex:dateUtc="2020-12-25T21:03:00Z"/>
  <w16cex:commentExtensible w16cex:durableId="2390E099" w16cex:dateUtc="2020-12-25T21:05:00Z"/>
  <w16cex:commentExtensible w16cex:durableId="2390E10A" w16cex:dateUtc="2020-12-25T21:07:00Z"/>
  <w16cex:commentExtensible w16cex:durableId="2390E269" w16cex:dateUtc="2020-12-25T21:12:00Z"/>
  <w16cex:commentExtensible w16cex:durableId="2390E2B4" w16cex:dateUtc="2020-12-25T21:14:00Z"/>
  <w16cex:commentExtensible w16cex:durableId="2390E376" w16cex:dateUtc="2020-12-25T21:17:00Z"/>
  <w16cex:commentExtensible w16cex:durableId="2390E3C1" w16cex:dateUtc="2020-12-25T21:18:00Z"/>
  <w16cex:commentExtensible w16cex:durableId="2390E47F" w16cex:dateUtc="2020-12-25T21:21:00Z"/>
  <w16cex:commentExtensible w16cex:durableId="2390E4EB" w16cex:dateUtc="2020-12-25T21:23:00Z"/>
  <w16cex:commentExtensible w16cex:durableId="2390E587" w16cex:dateUtc="2020-12-25T21:26:00Z"/>
  <w16cex:commentExtensible w16cex:durableId="2390E767" w16cex:dateUtc="2020-12-25T21:34:00Z"/>
  <w16cex:commentExtensible w16cex:durableId="2390E80F" w16cex:dateUtc="2020-12-25T21:37:00Z"/>
  <w16cex:commentExtensible w16cex:durableId="2390E8D4" w16cex:dateUtc="2020-12-25T21:40:00Z"/>
  <w16cex:commentExtensible w16cex:durableId="2390E922" w16cex:dateUtc="2020-12-25T21: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27C6D2" w16cid:durableId="238C5342"/>
  <w16cid:commentId w16cid:paraId="34B8E024" w16cid:durableId="238C53A6"/>
  <w16cid:commentId w16cid:paraId="25A0DA75" w16cid:durableId="238C53C4"/>
  <w16cid:commentId w16cid:paraId="0EE2CA58" w16cid:durableId="238C551B"/>
  <w16cid:commentId w16cid:paraId="6374F834" w16cid:durableId="238C55B6"/>
  <w16cid:commentId w16cid:paraId="261BBB5B" w16cid:durableId="238C5674"/>
  <w16cid:commentId w16cid:paraId="7C41FD3C" w16cid:durableId="238C56D6"/>
  <w16cid:commentId w16cid:paraId="2761232B" w16cid:durableId="238C572A"/>
  <w16cid:commentId w16cid:paraId="758853BC" w16cid:durableId="238C576D"/>
  <w16cid:commentId w16cid:paraId="049C73BB" w16cid:durableId="238C5868"/>
  <w16cid:commentId w16cid:paraId="1DE87610" w16cid:durableId="238C5998"/>
  <w16cid:commentId w16cid:paraId="0C08B221" w16cid:durableId="238C5A03"/>
  <w16cid:commentId w16cid:paraId="5B719484" w16cid:durableId="238C5A27"/>
  <w16cid:commentId w16cid:paraId="551849B1" w16cid:durableId="238C5C32"/>
  <w16cid:commentId w16cid:paraId="5A4467A1" w16cid:durableId="238C5E93"/>
  <w16cid:commentId w16cid:paraId="1A20ABCB" w16cid:durableId="238C5EC9"/>
  <w16cid:commentId w16cid:paraId="7C40EE86" w16cid:durableId="238C6002"/>
  <w16cid:commentId w16cid:paraId="581C25FB" w16cid:durableId="238C5FEE"/>
  <w16cid:commentId w16cid:paraId="4892FDC1" w16cid:durableId="238C6092"/>
  <w16cid:commentId w16cid:paraId="5033C279" w16cid:durableId="2390DE52"/>
  <w16cid:commentId w16cid:paraId="5353FEA7" w16cid:durableId="2390DEFA"/>
  <w16cid:commentId w16cid:paraId="30A467FC" w16cid:durableId="2390E02C"/>
  <w16cid:commentId w16cid:paraId="39348818" w16cid:durableId="2390E099"/>
  <w16cid:commentId w16cid:paraId="163A127C" w16cid:durableId="2390E10A"/>
  <w16cid:commentId w16cid:paraId="087D97B3" w16cid:durableId="2390E269"/>
  <w16cid:commentId w16cid:paraId="2F1173E4" w16cid:durableId="2390E2B4"/>
  <w16cid:commentId w16cid:paraId="7CD22BEB" w16cid:durableId="2390E376"/>
  <w16cid:commentId w16cid:paraId="4CADD6AE" w16cid:durableId="2390E3C1"/>
  <w16cid:commentId w16cid:paraId="53A46394" w16cid:durableId="2390E47F"/>
  <w16cid:commentId w16cid:paraId="5D9B56B8" w16cid:durableId="2390E4EB"/>
  <w16cid:commentId w16cid:paraId="6EE9B6E6" w16cid:durableId="2390E587"/>
  <w16cid:commentId w16cid:paraId="5FE29979" w16cid:durableId="2390E767"/>
  <w16cid:commentId w16cid:paraId="7367C4CF" w16cid:durableId="2390E80F"/>
  <w16cid:commentId w16cid:paraId="3C9C9F2D" w16cid:durableId="2390E8D4"/>
  <w16cid:commentId w16cid:paraId="0976F173" w16cid:durableId="2390E9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891CAF" w14:textId="77777777" w:rsidR="0088253E" w:rsidRDefault="0088253E" w:rsidP="001506C0">
      <w:pPr>
        <w:spacing w:line="240" w:lineRule="auto"/>
      </w:pPr>
      <w:r>
        <w:separator/>
      </w:r>
    </w:p>
  </w:endnote>
  <w:endnote w:type="continuationSeparator" w:id="0">
    <w:p w14:paraId="1FD42237" w14:textId="77777777" w:rsidR="0088253E" w:rsidRDefault="0088253E"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2697399"/>
      <w:docPartObj>
        <w:docPartGallery w:val="Page Numbers (Bottom of Page)"/>
        <w:docPartUnique/>
      </w:docPartObj>
    </w:sdtPr>
    <w:sdtEndPr>
      <w:rPr>
        <w:noProof/>
      </w:rPr>
    </w:sdtEndPr>
    <w:sdtContent>
      <w:p w14:paraId="179A5756" w14:textId="77777777" w:rsidR="005F2D01" w:rsidRDefault="005F2D01">
        <w:pPr>
          <w:pStyle w:val="Footer"/>
          <w:jc w:val="center"/>
        </w:pPr>
      </w:p>
    </w:sdtContent>
  </w:sdt>
  <w:p w14:paraId="171544C1" w14:textId="77777777" w:rsidR="005F2D01" w:rsidRDefault="005F2D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27E92" w14:textId="03DA7192" w:rsidR="005F2D01" w:rsidRDefault="005F2D01">
    <w:pPr>
      <w:pStyle w:val="Footer"/>
      <w:jc w:val="center"/>
    </w:pPr>
  </w:p>
  <w:p w14:paraId="38CE87B3" w14:textId="77777777" w:rsidR="005F2D01" w:rsidRDefault="005F2D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4054965"/>
      <w:docPartObj>
        <w:docPartGallery w:val="Page Numbers (Bottom of Page)"/>
        <w:docPartUnique/>
      </w:docPartObj>
    </w:sdtPr>
    <w:sdtEndPr>
      <w:rPr>
        <w:noProof/>
      </w:rPr>
    </w:sdtEndPr>
    <w:sdtContent>
      <w:p w14:paraId="44439997" w14:textId="628558F7" w:rsidR="005F2D01" w:rsidRDefault="005F2D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5F2D01" w:rsidRDefault="005F2D01">
    <w:pPr>
      <w:pStyle w:val="Footer"/>
    </w:pPr>
  </w:p>
  <w:p w14:paraId="70E9D1B4" w14:textId="77777777" w:rsidR="005F2D01" w:rsidRDefault="005F2D0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996346"/>
      <w:docPartObj>
        <w:docPartGallery w:val="Page Numbers (Bottom of Page)"/>
        <w:docPartUnique/>
      </w:docPartObj>
    </w:sdtPr>
    <w:sdtEndPr>
      <w:rPr>
        <w:noProof/>
      </w:rPr>
    </w:sdtEndPr>
    <w:sdtContent>
      <w:p w14:paraId="117649CB" w14:textId="77777777" w:rsidR="005F2D01" w:rsidRDefault="005F2D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5F2D01" w:rsidRDefault="005F2D01">
    <w:pPr>
      <w:pStyle w:val="Footer"/>
    </w:pPr>
  </w:p>
  <w:p w14:paraId="67614AF0" w14:textId="77777777" w:rsidR="005F2D01" w:rsidRDefault="005F2D0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92BBE3" w14:textId="77777777" w:rsidR="0088253E" w:rsidRDefault="0088253E" w:rsidP="001506C0">
      <w:pPr>
        <w:spacing w:line="240" w:lineRule="auto"/>
      </w:pPr>
      <w:r>
        <w:separator/>
      </w:r>
    </w:p>
  </w:footnote>
  <w:footnote w:type="continuationSeparator" w:id="0">
    <w:p w14:paraId="2DB57FDF" w14:textId="77777777" w:rsidR="0088253E" w:rsidRDefault="0088253E" w:rsidP="001506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463FF" w14:textId="350D3F38" w:rsidR="005F2D01" w:rsidRPr="00FA6E69" w:rsidRDefault="005F2D01" w:rsidP="00F34224">
    <w:pPr>
      <w:pStyle w:val="Header"/>
      <w:rPr>
        <w:i/>
        <w:iCs/>
        <w:sz w:val="20"/>
        <w:szCs w:val="20"/>
        <w:lang w:val="en-US"/>
      </w:rPr>
    </w:pPr>
    <w:r w:rsidRPr="00FA6E69">
      <w:rPr>
        <w:i/>
        <w:iCs/>
        <w:sz w:val="20"/>
        <w:szCs w:val="20"/>
        <w:lang w:val="en-US"/>
      </w:rPr>
      <w:t>Bachelors project</w:t>
    </w:r>
    <w:r w:rsidRPr="00FA6E69">
      <w:rPr>
        <w:i/>
        <w:iCs/>
        <w:sz w:val="20"/>
        <w:szCs w:val="20"/>
        <w:lang w:val="en-US"/>
      </w:rPr>
      <w:tab/>
    </w:r>
    <w:r w:rsidRPr="00FA6E69">
      <w:rPr>
        <w:i/>
        <w:iCs/>
        <w:sz w:val="20"/>
        <w:szCs w:val="20"/>
        <w:lang w:val="en-US"/>
      </w:rPr>
      <w:tab/>
      <w:t xml:space="preserve">Emil </w:t>
    </w:r>
    <w:proofErr w:type="spellStart"/>
    <w:r w:rsidRPr="00FA6E69">
      <w:rPr>
        <w:i/>
        <w:iCs/>
        <w:sz w:val="20"/>
        <w:szCs w:val="20"/>
        <w:lang w:val="en-US"/>
      </w:rPr>
      <w:t>Trenckner</w:t>
    </w:r>
    <w:proofErr w:type="spellEnd"/>
    <w:r w:rsidRPr="00FA6E69">
      <w:rPr>
        <w:i/>
        <w:iCs/>
        <w:sz w:val="20"/>
        <w:szCs w:val="20"/>
        <w:lang w:val="en-US"/>
      </w:rPr>
      <w:t xml:space="preserve"> Jessen</w:t>
    </w:r>
  </w:p>
  <w:p w14:paraId="5877D80A" w14:textId="14C69FF2" w:rsidR="005F2D01" w:rsidRPr="00FA6E69" w:rsidRDefault="005F2D01" w:rsidP="00F34224">
    <w:pPr>
      <w:pStyle w:val="Header"/>
      <w:rPr>
        <w:i/>
        <w:iCs/>
        <w:sz w:val="20"/>
        <w:szCs w:val="20"/>
        <w:lang w:val="en-US"/>
      </w:rPr>
    </w:pPr>
    <w:r w:rsidRPr="00FA6E69">
      <w:rPr>
        <w:i/>
        <w:iCs/>
        <w:sz w:val="20"/>
        <w:szCs w:val="20"/>
        <w:lang w:val="en-US"/>
      </w:rPr>
      <w:t>Cognitive Science</w:t>
    </w:r>
    <w:r w:rsidRPr="00FA6E69">
      <w:rPr>
        <w:i/>
        <w:iCs/>
        <w:sz w:val="20"/>
        <w:szCs w:val="20"/>
        <w:lang w:val="en-US"/>
      </w:rPr>
      <w:tab/>
    </w:r>
    <w:r w:rsidRPr="00FA6E69">
      <w:rPr>
        <w:i/>
        <w:iCs/>
        <w:sz w:val="20"/>
        <w:szCs w:val="20"/>
        <w:lang w:val="en-US"/>
      </w:rPr>
      <w:tab/>
      <w:t>4</w:t>
    </w:r>
    <w:r w:rsidRPr="00FA6E69">
      <w:rPr>
        <w:i/>
        <w:iCs/>
        <w:sz w:val="20"/>
        <w:szCs w:val="20"/>
        <w:vertAlign w:val="superscript"/>
        <w:lang w:val="en-US"/>
      </w:rPr>
      <w:t>th</w:t>
    </w:r>
    <w:r w:rsidRPr="00FA6E69">
      <w:rPr>
        <w:i/>
        <w:iCs/>
        <w:sz w:val="20"/>
        <w:szCs w:val="20"/>
        <w:lang w:val="en-US"/>
      </w:rPr>
      <w:t xml:space="preserve"> of 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17946"/>
    <w:multiLevelType w:val="hybridMultilevel"/>
    <w:tmpl w:val="8A74F37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0DF1CEC"/>
    <w:multiLevelType w:val="hybridMultilevel"/>
    <w:tmpl w:val="91864BC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7EC2AEB"/>
    <w:multiLevelType w:val="hybridMultilevel"/>
    <w:tmpl w:val="76A2C1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4094067"/>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88428A5"/>
    <w:multiLevelType w:val="hybridMultilevel"/>
    <w:tmpl w:val="1CD2F4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E277B56"/>
    <w:multiLevelType w:val="hybridMultilevel"/>
    <w:tmpl w:val="D9C63FDC"/>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1" w15:restartNumberingAfterBreak="0">
    <w:nsid w:val="1F787F45"/>
    <w:multiLevelType w:val="hybridMultilevel"/>
    <w:tmpl w:val="BCB6474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2" w15:restartNumberingAfterBreak="0">
    <w:nsid w:val="20563811"/>
    <w:multiLevelType w:val="hybridMultilevel"/>
    <w:tmpl w:val="64AA261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4" w15:restartNumberingAfterBreak="0">
    <w:nsid w:val="25D051FC"/>
    <w:multiLevelType w:val="hybridMultilevel"/>
    <w:tmpl w:val="13200F8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6" w15:restartNumberingAfterBreak="0">
    <w:nsid w:val="2774350C"/>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2EA35B8A"/>
    <w:multiLevelType w:val="hybridMultilevel"/>
    <w:tmpl w:val="16C27C52"/>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0" w15:restartNumberingAfterBreak="0">
    <w:nsid w:val="2EBE6B42"/>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1"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3E9055E2"/>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1D966F0"/>
    <w:multiLevelType w:val="hybridMultilevel"/>
    <w:tmpl w:val="B73059B4"/>
    <w:lvl w:ilvl="0" w:tplc="EC52C41A">
      <w:numFmt w:val="bullet"/>
      <w:lvlText w:val="-"/>
      <w:lvlJc w:val="left"/>
      <w:pPr>
        <w:ind w:left="927" w:hanging="360"/>
      </w:pPr>
      <w:rPr>
        <w:rFonts w:ascii="Calibri" w:eastAsia="Arial" w:hAnsi="Calibri" w:cs="Calibri" w:hint="default"/>
      </w:rPr>
    </w:lvl>
    <w:lvl w:ilvl="1" w:tplc="04060003" w:tentative="1">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5"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6074BA8"/>
    <w:multiLevelType w:val="hybridMultilevel"/>
    <w:tmpl w:val="5EB6C0F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7B12216"/>
    <w:multiLevelType w:val="hybridMultilevel"/>
    <w:tmpl w:val="D2B4D9F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4F181802"/>
    <w:multiLevelType w:val="hybridMultilevel"/>
    <w:tmpl w:val="8BD83E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53564EF8"/>
    <w:multiLevelType w:val="hybridMultilevel"/>
    <w:tmpl w:val="6C0EE232"/>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3"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58C36E8A"/>
    <w:multiLevelType w:val="multilevel"/>
    <w:tmpl w:val="0BD6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61816954"/>
    <w:multiLevelType w:val="hybridMultilevel"/>
    <w:tmpl w:val="0186C7D8"/>
    <w:lvl w:ilvl="0" w:tplc="A7D0523A">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7394818"/>
    <w:multiLevelType w:val="hybridMultilevel"/>
    <w:tmpl w:val="3496B7FA"/>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9"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6CE55C35"/>
    <w:multiLevelType w:val="hybridMultilevel"/>
    <w:tmpl w:val="6074D258"/>
    <w:lvl w:ilvl="0" w:tplc="95100E00">
      <w:start w:val="4"/>
      <w:numFmt w:val="bullet"/>
      <w:lvlText w:val=""/>
      <w:lvlJc w:val="left"/>
      <w:pPr>
        <w:ind w:left="927" w:hanging="360"/>
      </w:pPr>
      <w:rPr>
        <w:rFonts w:ascii="Wingdings" w:eastAsia="Arial" w:hAnsi="Wingdings" w:cs="Arial" w:hint="default"/>
      </w:rPr>
    </w:lvl>
    <w:lvl w:ilvl="1" w:tplc="04060003">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42"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43"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79BF6097"/>
    <w:multiLevelType w:val="hybridMultilevel"/>
    <w:tmpl w:val="953CB994"/>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46"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7C6322B5"/>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7F762BEC"/>
    <w:multiLevelType w:val="hybridMultilevel"/>
    <w:tmpl w:val="7C3EFAB8"/>
    <w:lvl w:ilvl="0" w:tplc="0406000F">
      <w:start w:val="1"/>
      <w:numFmt w:val="decimal"/>
      <w:lvlText w:val="%1."/>
      <w:lvlJc w:val="left"/>
      <w:pPr>
        <w:ind w:left="1440" w:hanging="360"/>
      </w:pPr>
    </w:lvl>
    <w:lvl w:ilvl="1" w:tplc="04060019">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num w:numId="1">
    <w:abstractNumId w:val="18"/>
  </w:num>
  <w:num w:numId="2">
    <w:abstractNumId w:val="31"/>
  </w:num>
  <w:num w:numId="3">
    <w:abstractNumId w:val="42"/>
  </w:num>
  <w:num w:numId="4">
    <w:abstractNumId w:val="28"/>
  </w:num>
  <w:num w:numId="5">
    <w:abstractNumId w:val="46"/>
  </w:num>
  <w:num w:numId="6">
    <w:abstractNumId w:val="30"/>
  </w:num>
  <w:num w:numId="7">
    <w:abstractNumId w:val="8"/>
  </w:num>
  <w:num w:numId="8">
    <w:abstractNumId w:val="48"/>
  </w:num>
  <w:num w:numId="9">
    <w:abstractNumId w:val="21"/>
  </w:num>
  <w:num w:numId="10">
    <w:abstractNumId w:val="25"/>
  </w:num>
  <w:num w:numId="11">
    <w:abstractNumId w:val="43"/>
  </w:num>
  <w:num w:numId="12">
    <w:abstractNumId w:val="33"/>
  </w:num>
  <w:num w:numId="13">
    <w:abstractNumId w:val="6"/>
  </w:num>
  <w:num w:numId="14">
    <w:abstractNumId w:val="40"/>
  </w:num>
  <w:num w:numId="15">
    <w:abstractNumId w:val="23"/>
  </w:num>
  <w:num w:numId="16">
    <w:abstractNumId w:val="34"/>
  </w:num>
  <w:num w:numId="17">
    <w:abstractNumId w:val="36"/>
  </w:num>
  <w:num w:numId="18">
    <w:abstractNumId w:val="44"/>
  </w:num>
  <w:num w:numId="19">
    <w:abstractNumId w:val="4"/>
  </w:num>
  <w:num w:numId="20">
    <w:abstractNumId w:val="5"/>
  </w:num>
  <w:num w:numId="21">
    <w:abstractNumId w:val="39"/>
  </w:num>
  <w:num w:numId="22">
    <w:abstractNumId w:val="15"/>
  </w:num>
  <w:num w:numId="23">
    <w:abstractNumId w:val="24"/>
  </w:num>
  <w:num w:numId="24">
    <w:abstractNumId w:val="10"/>
  </w:num>
  <w:num w:numId="25">
    <w:abstractNumId w:val="11"/>
  </w:num>
  <w:num w:numId="26">
    <w:abstractNumId w:val="45"/>
  </w:num>
  <w:num w:numId="27">
    <w:abstractNumId w:val="19"/>
  </w:num>
  <w:num w:numId="28">
    <w:abstractNumId w:val="32"/>
  </w:num>
  <w:num w:numId="29">
    <w:abstractNumId w:val="12"/>
  </w:num>
  <w:num w:numId="30">
    <w:abstractNumId w:val="0"/>
  </w:num>
  <w:num w:numId="31">
    <w:abstractNumId w:val="2"/>
  </w:num>
  <w:num w:numId="32">
    <w:abstractNumId w:val="9"/>
  </w:num>
  <w:num w:numId="33">
    <w:abstractNumId w:val="1"/>
  </w:num>
  <w:num w:numId="34">
    <w:abstractNumId w:val="27"/>
  </w:num>
  <w:num w:numId="35">
    <w:abstractNumId w:val="17"/>
  </w:num>
  <w:num w:numId="36">
    <w:abstractNumId w:val="13"/>
  </w:num>
  <w:num w:numId="37">
    <w:abstractNumId w:val="38"/>
  </w:num>
  <w:num w:numId="38">
    <w:abstractNumId w:val="22"/>
  </w:num>
  <w:num w:numId="39">
    <w:abstractNumId w:val="14"/>
  </w:num>
  <w:num w:numId="40">
    <w:abstractNumId w:val="47"/>
  </w:num>
  <w:num w:numId="41">
    <w:abstractNumId w:val="20"/>
  </w:num>
  <w:num w:numId="42">
    <w:abstractNumId w:val="26"/>
  </w:num>
  <w:num w:numId="43">
    <w:abstractNumId w:val="3"/>
  </w:num>
  <w:num w:numId="44">
    <w:abstractNumId w:val="29"/>
  </w:num>
  <w:num w:numId="45">
    <w:abstractNumId w:val="7"/>
  </w:num>
  <w:num w:numId="46">
    <w:abstractNumId w:val="16"/>
  </w:num>
  <w:num w:numId="47">
    <w:abstractNumId w:val="37"/>
  </w:num>
  <w:num w:numId="48">
    <w:abstractNumId w:val="35"/>
  </w:num>
  <w:num w:numId="49">
    <w:abstractNumId w:val="49"/>
  </w:num>
  <w:num w:numId="50">
    <w:abstractNumId w:val="4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ie Damsgaard Mortensen">
    <w15:presenceInfo w15:providerId="AD" w15:userId="S::au604011@uni.au.dk::54915cf8-c57b-4301-9e0c-1ff62dd463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0A5"/>
    <w:rsid w:val="00000190"/>
    <w:rsid w:val="00000229"/>
    <w:rsid w:val="0000031B"/>
    <w:rsid w:val="00000AA6"/>
    <w:rsid w:val="00000FDE"/>
    <w:rsid w:val="00001008"/>
    <w:rsid w:val="0000176F"/>
    <w:rsid w:val="00001979"/>
    <w:rsid w:val="00001A1B"/>
    <w:rsid w:val="00001A29"/>
    <w:rsid w:val="00001A93"/>
    <w:rsid w:val="00001D0B"/>
    <w:rsid w:val="00002AC6"/>
    <w:rsid w:val="00002B7E"/>
    <w:rsid w:val="00002D75"/>
    <w:rsid w:val="000032F3"/>
    <w:rsid w:val="00003478"/>
    <w:rsid w:val="0000357C"/>
    <w:rsid w:val="000038D5"/>
    <w:rsid w:val="000039B2"/>
    <w:rsid w:val="00004330"/>
    <w:rsid w:val="00004460"/>
    <w:rsid w:val="0000448A"/>
    <w:rsid w:val="00004507"/>
    <w:rsid w:val="000046FE"/>
    <w:rsid w:val="000049AC"/>
    <w:rsid w:val="00004DC0"/>
    <w:rsid w:val="00004EB2"/>
    <w:rsid w:val="00004EFC"/>
    <w:rsid w:val="0000508B"/>
    <w:rsid w:val="00005160"/>
    <w:rsid w:val="00005216"/>
    <w:rsid w:val="0000550F"/>
    <w:rsid w:val="00005886"/>
    <w:rsid w:val="00005940"/>
    <w:rsid w:val="00005A6A"/>
    <w:rsid w:val="00005D0D"/>
    <w:rsid w:val="00005D50"/>
    <w:rsid w:val="000060AC"/>
    <w:rsid w:val="0000625C"/>
    <w:rsid w:val="000066C7"/>
    <w:rsid w:val="00006EF9"/>
    <w:rsid w:val="000075D8"/>
    <w:rsid w:val="00007802"/>
    <w:rsid w:val="00007954"/>
    <w:rsid w:val="00007A47"/>
    <w:rsid w:val="00007E5A"/>
    <w:rsid w:val="00007F95"/>
    <w:rsid w:val="00010104"/>
    <w:rsid w:val="0001038A"/>
    <w:rsid w:val="0001044D"/>
    <w:rsid w:val="00010478"/>
    <w:rsid w:val="00010BFD"/>
    <w:rsid w:val="00010D93"/>
    <w:rsid w:val="00011069"/>
    <w:rsid w:val="00011183"/>
    <w:rsid w:val="000116B9"/>
    <w:rsid w:val="00011772"/>
    <w:rsid w:val="0001188C"/>
    <w:rsid w:val="00011AF5"/>
    <w:rsid w:val="00011B8E"/>
    <w:rsid w:val="00011BBA"/>
    <w:rsid w:val="00011E2E"/>
    <w:rsid w:val="000120D3"/>
    <w:rsid w:val="00012361"/>
    <w:rsid w:val="00012363"/>
    <w:rsid w:val="000124B3"/>
    <w:rsid w:val="0001260D"/>
    <w:rsid w:val="000127C4"/>
    <w:rsid w:val="00012B05"/>
    <w:rsid w:val="00012EB8"/>
    <w:rsid w:val="000130FC"/>
    <w:rsid w:val="000137F4"/>
    <w:rsid w:val="00013AEA"/>
    <w:rsid w:val="00013CA8"/>
    <w:rsid w:val="00013F0C"/>
    <w:rsid w:val="000146DE"/>
    <w:rsid w:val="00014731"/>
    <w:rsid w:val="00014A07"/>
    <w:rsid w:val="00014A24"/>
    <w:rsid w:val="00014ACB"/>
    <w:rsid w:val="00014B55"/>
    <w:rsid w:val="00014C15"/>
    <w:rsid w:val="00014C29"/>
    <w:rsid w:val="00014D70"/>
    <w:rsid w:val="00014DCF"/>
    <w:rsid w:val="00014E84"/>
    <w:rsid w:val="00015012"/>
    <w:rsid w:val="00015615"/>
    <w:rsid w:val="00015677"/>
    <w:rsid w:val="00015724"/>
    <w:rsid w:val="00015D9D"/>
    <w:rsid w:val="00015DED"/>
    <w:rsid w:val="00015F0E"/>
    <w:rsid w:val="0001685A"/>
    <w:rsid w:val="00016CD3"/>
    <w:rsid w:val="000170C9"/>
    <w:rsid w:val="00017569"/>
    <w:rsid w:val="000175E9"/>
    <w:rsid w:val="000178F2"/>
    <w:rsid w:val="00017A20"/>
    <w:rsid w:val="00017E44"/>
    <w:rsid w:val="00020185"/>
    <w:rsid w:val="0002019A"/>
    <w:rsid w:val="000203FB"/>
    <w:rsid w:val="0002046F"/>
    <w:rsid w:val="000204A3"/>
    <w:rsid w:val="00020698"/>
    <w:rsid w:val="00020854"/>
    <w:rsid w:val="000208D2"/>
    <w:rsid w:val="0002090A"/>
    <w:rsid w:val="00020A81"/>
    <w:rsid w:val="00020BE2"/>
    <w:rsid w:val="00020C1D"/>
    <w:rsid w:val="00020ED0"/>
    <w:rsid w:val="00021375"/>
    <w:rsid w:val="00021596"/>
    <w:rsid w:val="00021627"/>
    <w:rsid w:val="0002173E"/>
    <w:rsid w:val="00021867"/>
    <w:rsid w:val="00021958"/>
    <w:rsid w:val="00021A59"/>
    <w:rsid w:val="00021B97"/>
    <w:rsid w:val="00021CED"/>
    <w:rsid w:val="00021EEB"/>
    <w:rsid w:val="000221FC"/>
    <w:rsid w:val="000224A0"/>
    <w:rsid w:val="00022725"/>
    <w:rsid w:val="00022AE3"/>
    <w:rsid w:val="00022AF2"/>
    <w:rsid w:val="00022BCC"/>
    <w:rsid w:val="00022D78"/>
    <w:rsid w:val="00022E18"/>
    <w:rsid w:val="00022E95"/>
    <w:rsid w:val="00023111"/>
    <w:rsid w:val="000232E9"/>
    <w:rsid w:val="0002372E"/>
    <w:rsid w:val="0002384C"/>
    <w:rsid w:val="00023B04"/>
    <w:rsid w:val="00023BEF"/>
    <w:rsid w:val="00023CAC"/>
    <w:rsid w:val="00023CAE"/>
    <w:rsid w:val="00023F2F"/>
    <w:rsid w:val="0002429A"/>
    <w:rsid w:val="0002454F"/>
    <w:rsid w:val="00024AC9"/>
    <w:rsid w:val="00024C3E"/>
    <w:rsid w:val="00024D68"/>
    <w:rsid w:val="000253E5"/>
    <w:rsid w:val="0002545E"/>
    <w:rsid w:val="00025A28"/>
    <w:rsid w:val="0002604B"/>
    <w:rsid w:val="0002634E"/>
    <w:rsid w:val="00026545"/>
    <w:rsid w:val="00026C46"/>
    <w:rsid w:val="00026D1D"/>
    <w:rsid w:val="00026EAF"/>
    <w:rsid w:val="00027028"/>
    <w:rsid w:val="00027420"/>
    <w:rsid w:val="000277C9"/>
    <w:rsid w:val="000279A8"/>
    <w:rsid w:val="000279CF"/>
    <w:rsid w:val="00027D4E"/>
    <w:rsid w:val="00027D59"/>
    <w:rsid w:val="000310FE"/>
    <w:rsid w:val="000311CC"/>
    <w:rsid w:val="000311DC"/>
    <w:rsid w:val="000312A1"/>
    <w:rsid w:val="000313C6"/>
    <w:rsid w:val="00031471"/>
    <w:rsid w:val="0003160F"/>
    <w:rsid w:val="00031802"/>
    <w:rsid w:val="0003187D"/>
    <w:rsid w:val="00031A44"/>
    <w:rsid w:val="00031B2D"/>
    <w:rsid w:val="00031B6F"/>
    <w:rsid w:val="00031E2B"/>
    <w:rsid w:val="00031F4B"/>
    <w:rsid w:val="00032418"/>
    <w:rsid w:val="0003295A"/>
    <w:rsid w:val="00032A50"/>
    <w:rsid w:val="00032B33"/>
    <w:rsid w:val="00032C36"/>
    <w:rsid w:val="00032C98"/>
    <w:rsid w:val="00032CAB"/>
    <w:rsid w:val="00032ED5"/>
    <w:rsid w:val="00033027"/>
    <w:rsid w:val="0003322D"/>
    <w:rsid w:val="000334EE"/>
    <w:rsid w:val="00033616"/>
    <w:rsid w:val="0003388B"/>
    <w:rsid w:val="00033963"/>
    <w:rsid w:val="00033A61"/>
    <w:rsid w:val="00033C2F"/>
    <w:rsid w:val="00033C34"/>
    <w:rsid w:val="00034458"/>
    <w:rsid w:val="0003449C"/>
    <w:rsid w:val="000345FB"/>
    <w:rsid w:val="0003538E"/>
    <w:rsid w:val="00035743"/>
    <w:rsid w:val="00035CBB"/>
    <w:rsid w:val="00035D5A"/>
    <w:rsid w:val="0003613E"/>
    <w:rsid w:val="00036270"/>
    <w:rsid w:val="000365C8"/>
    <w:rsid w:val="00036681"/>
    <w:rsid w:val="00036B4C"/>
    <w:rsid w:val="00036ED4"/>
    <w:rsid w:val="00037A8A"/>
    <w:rsid w:val="00037B57"/>
    <w:rsid w:val="00040037"/>
    <w:rsid w:val="00040226"/>
    <w:rsid w:val="0004056A"/>
    <w:rsid w:val="000405AE"/>
    <w:rsid w:val="0004079C"/>
    <w:rsid w:val="000407F3"/>
    <w:rsid w:val="00040B19"/>
    <w:rsid w:val="00040B37"/>
    <w:rsid w:val="00040D9F"/>
    <w:rsid w:val="00040FB3"/>
    <w:rsid w:val="000410AA"/>
    <w:rsid w:val="000410AB"/>
    <w:rsid w:val="000413C4"/>
    <w:rsid w:val="000417D3"/>
    <w:rsid w:val="000418EE"/>
    <w:rsid w:val="00041DBB"/>
    <w:rsid w:val="00041F60"/>
    <w:rsid w:val="00041FD2"/>
    <w:rsid w:val="00041FF6"/>
    <w:rsid w:val="00042445"/>
    <w:rsid w:val="000424A0"/>
    <w:rsid w:val="00042695"/>
    <w:rsid w:val="0004281C"/>
    <w:rsid w:val="00042D02"/>
    <w:rsid w:val="00042FA0"/>
    <w:rsid w:val="0004320C"/>
    <w:rsid w:val="00043399"/>
    <w:rsid w:val="00043A59"/>
    <w:rsid w:val="00043CD9"/>
    <w:rsid w:val="00043D4D"/>
    <w:rsid w:val="00043F89"/>
    <w:rsid w:val="000440EA"/>
    <w:rsid w:val="000441CE"/>
    <w:rsid w:val="00044240"/>
    <w:rsid w:val="00044527"/>
    <w:rsid w:val="00044789"/>
    <w:rsid w:val="00044B72"/>
    <w:rsid w:val="00044CFF"/>
    <w:rsid w:val="00044D0E"/>
    <w:rsid w:val="00044E21"/>
    <w:rsid w:val="00044FAE"/>
    <w:rsid w:val="00045356"/>
    <w:rsid w:val="000454BF"/>
    <w:rsid w:val="00045DA4"/>
    <w:rsid w:val="00045E40"/>
    <w:rsid w:val="00045E76"/>
    <w:rsid w:val="0004602B"/>
    <w:rsid w:val="00046115"/>
    <w:rsid w:val="000463CF"/>
    <w:rsid w:val="0004654F"/>
    <w:rsid w:val="00046657"/>
    <w:rsid w:val="000466A6"/>
    <w:rsid w:val="00046883"/>
    <w:rsid w:val="000469BE"/>
    <w:rsid w:val="00046CB4"/>
    <w:rsid w:val="00046E28"/>
    <w:rsid w:val="00046E89"/>
    <w:rsid w:val="000472D9"/>
    <w:rsid w:val="000474F0"/>
    <w:rsid w:val="000475B6"/>
    <w:rsid w:val="00047722"/>
    <w:rsid w:val="00047A34"/>
    <w:rsid w:val="000502AE"/>
    <w:rsid w:val="000505EA"/>
    <w:rsid w:val="000505F6"/>
    <w:rsid w:val="00050C24"/>
    <w:rsid w:val="00050C34"/>
    <w:rsid w:val="00050F81"/>
    <w:rsid w:val="00051160"/>
    <w:rsid w:val="0005145F"/>
    <w:rsid w:val="00051517"/>
    <w:rsid w:val="000516AE"/>
    <w:rsid w:val="00051C30"/>
    <w:rsid w:val="00051D18"/>
    <w:rsid w:val="00051D99"/>
    <w:rsid w:val="0005207D"/>
    <w:rsid w:val="00052083"/>
    <w:rsid w:val="00052358"/>
    <w:rsid w:val="00052407"/>
    <w:rsid w:val="000524E0"/>
    <w:rsid w:val="000525AA"/>
    <w:rsid w:val="00052837"/>
    <w:rsid w:val="00052B5E"/>
    <w:rsid w:val="00052F8C"/>
    <w:rsid w:val="0005300B"/>
    <w:rsid w:val="000531B3"/>
    <w:rsid w:val="0005323C"/>
    <w:rsid w:val="00053513"/>
    <w:rsid w:val="0005368B"/>
    <w:rsid w:val="000537CA"/>
    <w:rsid w:val="00053B30"/>
    <w:rsid w:val="00054152"/>
    <w:rsid w:val="0005458E"/>
    <w:rsid w:val="00054BE2"/>
    <w:rsid w:val="00054E7B"/>
    <w:rsid w:val="00054EB7"/>
    <w:rsid w:val="00054EFD"/>
    <w:rsid w:val="00055105"/>
    <w:rsid w:val="00055290"/>
    <w:rsid w:val="00055617"/>
    <w:rsid w:val="000558BD"/>
    <w:rsid w:val="00055A14"/>
    <w:rsid w:val="00055FA2"/>
    <w:rsid w:val="0005646B"/>
    <w:rsid w:val="000566B4"/>
    <w:rsid w:val="0005682E"/>
    <w:rsid w:val="00056A4A"/>
    <w:rsid w:val="00056E31"/>
    <w:rsid w:val="00056E3B"/>
    <w:rsid w:val="00056E5D"/>
    <w:rsid w:val="00056E7C"/>
    <w:rsid w:val="00057133"/>
    <w:rsid w:val="0005739A"/>
    <w:rsid w:val="00057916"/>
    <w:rsid w:val="00057A94"/>
    <w:rsid w:val="00057FDE"/>
    <w:rsid w:val="00060167"/>
    <w:rsid w:val="000604FE"/>
    <w:rsid w:val="00060509"/>
    <w:rsid w:val="00060595"/>
    <w:rsid w:val="000607E2"/>
    <w:rsid w:val="00060945"/>
    <w:rsid w:val="00060AFA"/>
    <w:rsid w:val="00060CB1"/>
    <w:rsid w:val="00061168"/>
    <w:rsid w:val="000612E4"/>
    <w:rsid w:val="000612E6"/>
    <w:rsid w:val="00061348"/>
    <w:rsid w:val="0006143D"/>
    <w:rsid w:val="00061752"/>
    <w:rsid w:val="00061B91"/>
    <w:rsid w:val="00061C23"/>
    <w:rsid w:val="00061DF4"/>
    <w:rsid w:val="0006224C"/>
    <w:rsid w:val="0006279C"/>
    <w:rsid w:val="00062908"/>
    <w:rsid w:val="00062D45"/>
    <w:rsid w:val="0006306E"/>
    <w:rsid w:val="00063089"/>
    <w:rsid w:val="00063219"/>
    <w:rsid w:val="0006331A"/>
    <w:rsid w:val="0006428F"/>
    <w:rsid w:val="00064325"/>
    <w:rsid w:val="00064C95"/>
    <w:rsid w:val="00065137"/>
    <w:rsid w:val="000651D2"/>
    <w:rsid w:val="00065508"/>
    <w:rsid w:val="0006561B"/>
    <w:rsid w:val="00065B4E"/>
    <w:rsid w:val="00065C18"/>
    <w:rsid w:val="00065DCB"/>
    <w:rsid w:val="00065FEC"/>
    <w:rsid w:val="000662F4"/>
    <w:rsid w:val="000665E7"/>
    <w:rsid w:val="00066722"/>
    <w:rsid w:val="00066881"/>
    <w:rsid w:val="0006694B"/>
    <w:rsid w:val="00066A5A"/>
    <w:rsid w:val="00066C6D"/>
    <w:rsid w:val="00066CC4"/>
    <w:rsid w:val="00066FB6"/>
    <w:rsid w:val="000674F9"/>
    <w:rsid w:val="00067591"/>
    <w:rsid w:val="00067736"/>
    <w:rsid w:val="0006774B"/>
    <w:rsid w:val="00067AA1"/>
    <w:rsid w:val="00067C7E"/>
    <w:rsid w:val="000700D2"/>
    <w:rsid w:val="000701E3"/>
    <w:rsid w:val="00070413"/>
    <w:rsid w:val="0007061A"/>
    <w:rsid w:val="00070622"/>
    <w:rsid w:val="00070828"/>
    <w:rsid w:val="00070E19"/>
    <w:rsid w:val="0007114F"/>
    <w:rsid w:val="00071200"/>
    <w:rsid w:val="000712F4"/>
    <w:rsid w:val="000712F6"/>
    <w:rsid w:val="000713AA"/>
    <w:rsid w:val="0007181A"/>
    <w:rsid w:val="00071916"/>
    <w:rsid w:val="00071920"/>
    <w:rsid w:val="00071A1B"/>
    <w:rsid w:val="00071A38"/>
    <w:rsid w:val="00071A5A"/>
    <w:rsid w:val="00071B4C"/>
    <w:rsid w:val="00071DDC"/>
    <w:rsid w:val="00071ED8"/>
    <w:rsid w:val="000720C0"/>
    <w:rsid w:val="000723BC"/>
    <w:rsid w:val="0007253F"/>
    <w:rsid w:val="0007258B"/>
    <w:rsid w:val="00072BC4"/>
    <w:rsid w:val="00072F05"/>
    <w:rsid w:val="0007311E"/>
    <w:rsid w:val="0007315C"/>
    <w:rsid w:val="00073589"/>
    <w:rsid w:val="000737EA"/>
    <w:rsid w:val="0007380A"/>
    <w:rsid w:val="00073A23"/>
    <w:rsid w:val="00073E76"/>
    <w:rsid w:val="00074016"/>
    <w:rsid w:val="000741D3"/>
    <w:rsid w:val="000745C3"/>
    <w:rsid w:val="000749A8"/>
    <w:rsid w:val="00074C1C"/>
    <w:rsid w:val="00074FDF"/>
    <w:rsid w:val="000750FD"/>
    <w:rsid w:val="00075257"/>
    <w:rsid w:val="00075566"/>
    <w:rsid w:val="000759B6"/>
    <w:rsid w:val="000759C6"/>
    <w:rsid w:val="00075B62"/>
    <w:rsid w:val="00075B7D"/>
    <w:rsid w:val="00075D15"/>
    <w:rsid w:val="00075F5E"/>
    <w:rsid w:val="000761EA"/>
    <w:rsid w:val="000762EA"/>
    <w:rsid w:val="00076350"/>
    <w:rsid w:val="000763F2"/>
    <w:rsid w:val="0007649A"/>
    <w:rsid w:val="0007688C"/>
    <w:rsid w:val="000769EB"/>
    <w:rsid w:val="00077110"/>
    <w:rsid w:val="00077143"/>
    <w:rsid w:val="00077443"/>
    <w:rsid w:val="00077A0E"/>
    <w:rsid w:val="00077DD9"/>
    <w:rsid w:val="000802B3"/>
    <w:rsid w:val="000803BA"/>
    <w:rsid w:val="00080564"/>
    <w:rsid w:val="000809A4"/>
    <w:rsid w:val="000809AC"/>
    <w:rsid w:val="00080A93"/>
    <w:rsid w:val="0008122F"/>
    <w:rsid w:val="0008146A"/>
    <w:rsid w:val="000814F0"/>
    <w:rsid w:val="0008155E"/>
    <w:rsid w:val="000815F0"/>
    <w:rsid w:val="0008168D"/>
    <w:rsid w:val="00081911"/>
    <w:rsid w:val="00081958"/>
    <w:rsid w:val="000819FD"/>
    <w:rsid w:val="00081B2B"/>
    <w:rsid w:val="0008222E"/>
    <w:rsid w:val="00082560"/>
    <w:rsid w:val="00082919"/>
    <w:rsid w:val="00082924"/>
    <w:rsid w:val="00082C1F"/>
    <w:rsid w:val="00082DC3"/>
    <w:rsid w:val="00083156"/>
    <w:rsid w:val="00083318"/>
    <w:rsid w:val="0008350B"/>
    <w:rsid w:val="000835BF"/>
    <w:rsid w:val="00083A4D"/>
    <w:rsid w:val="00083D86"/>
    <w:rsid w:val="00084161"/>
    <w:rsid w:val="0008434D"/>
    <w:rsid w:val="000848CB"/>
    <w:rsid w:val="00084A66"/>
    <w:rsid w:val="00084B6F"/>
    <w:rsid w:val="00085551"/>
    <w:rsid w:val="000856C3"/>
    <w:rsid w:val="000856F8"/>
    <w:rsid w:val="0008580D"/>
    <w:rsid w:val="000859A5"/>
    <w:rsid w:val="00085D1F"/>
    <w:rsid w:val="00085E88"/>
    <w:rsid w:val="00085F19"/>
    <w:rsid w:val="00085F65"/>
    <w:rsid w:val="0008600B"/>
    <w:rsid w:val="00086047"/>
    <w:rsid w:val="0008606B"/>
    <w:rsid w:val="000861CA"/>
    <w:rsid w:val="00086272"/>
    <w:rsid w:val="000863C2"/>
    <w:rsid w:val="00086579"/>
    <w:rsid w:val="000865E4"/>
    <w:rsid w:val="000866C3"/>
    <w:rsid w:val="000867B3"/>
    <w:rsid w:val="0008689C"/>
    <w:rsid w:val="0008692E"/>
    <w:rsid w:val="00086B5E"/>
    <w:rsid w:val="00086B87"/>
    <w:rsid w:val="00086B8F"/>
    <w:rsid w:val="00086CFA"/>
    <w:rsid w:val="00086D16"/>
    <w:rsid w:val="00087314"/>
    <w:rsid w:val="000878C2"/>
    <w:rsid w:val="00087B2A"/>
    <w:rsid w:val="00087BD7"/>
    <w:rsid w:val="00087CB4"/>
    <w:rsid w:val="00087E3C"/>
    <w:rsid w:val="00087FEA"/>
    <w:rsid w:val="00090181"/>
    <w:rsid w:val="000901DE"/>
    <w:rsid w:val="0009024E"/>
    <w:rsid w:val="00090327"/>
    <w:rsid w:val="00090341"/>
    <w:rsid w:val="00090860"/>
    <w:rsid w:val="00090948"/>
    <w:rsid w:val="00090E2B"/>
    <w:rsid w:val="00090E32"/>
    <w:rsid w:val="00090FB8"/>
    <w:rsid w:val="0009123E"/>
    <w:rsid w:val="0009140F"/>
    <w:rsid w:val="00091645"/>
    <w:rsid w:val="0009179D"/>
    <w:rsid w:val="00091A6A"/>
    <w:rsid w:val="00091BC9"/>
    <w:rsid w:val="00091C0F"/>
    <w:rsid w:val="00091CCB"/>
    <w:rsid w:val="00091E13"/>
    <w:rsid w:val="00091ED6"/>
    <w:rsid w:val="00091EDE"/>
    <w:rsid w:val="00092260"/>
    <w:rsid w:val="0009235E"/>
    <w:rsid w:val="00092ACE"/>
    <w:rsid w:val="00092B43"/>
    <w:rsid w:val="00092C26"/>
    <w:rsid w:val="00092EAC"/>
    <w:rsid w:val="00092FC6"/>
    <w:rsid w:val="0009363D"/>
    <w:rsid w:val="0009371C"/>
    <w:rsid w:val="00093881"/>
    <w:rsid w:val="00093AB2"/>
    <w:rsid w:val="00093B16"/>
    <w:rsid w:val="00093BBE"/>
    <w:rsid w:val="00093F21"/>
    <w:rsid w:val="0009402C"/>
    <w:rsid w:val="000943B8"/>
    <w:rsid w:val="0009454D"/>
    <w:rsid w:val="00094621"/>
    <w:rsid w:val="000949A9"/>
    <w:rsid w:val="00094C32"/>
    <w:rsid w:val="00094CCA"/>
    <w:rsid w:val="00094F51"/>
    <w:rsid w:val="000951E7"/>
    <w:rsid w:val="000954CF"/>
    <w:rsid w:val="00095575"/>
    <w:rsid w:val="00095623"/>
    <w:rsid w:val="00095C1E"/>
    <w:rsid w:val="00095E13"/>
    <w:rsid w:val="0009618E"/>
    <w:rsid w:val="0009656F"/>
    <w:rsid w:val="00096B2F"/>
    <w:rsid w:val="000970A1"/>
    <w:rsid w:val="000972A5"/>
    <w:rsid w:val="00097541"/>
    <w:rsid w:val="00097CC4"/>
    <w:rsid w:val="00097CFA"/>
    <w:rsid w:val="00097EB6"/>
    <w:rsid w:val="000A01A2"/>
    <w:rsid w:val="000A03EC"/>
    <w:rsid w:val="000A049A"/>
    <w:rsid w:val="000A07D8"/>
    <w:rsid w:val="000A0EB0"/>
    <w:rsid w:val="000A159E"/>
    <w:rsid w:val="000A15E5"/>
    <w:rsid w:val="000A16F7"/>
    <w:rsid w:val="000A1771"/>
    <w:rsid w:val="000A253C"/>
    <w:rsid w:val="000A2551"/>
    <w:rsid w:val="000A2823"/>
    <w:rsid w:val="000A2C90"/>
    <w:rsid w:val="000A2DC5"/>
    <w:rsid w:val="000A2E2E"/>
    <w:rsid w:val="000A3106"/>
    <w:rsid w:val="000A3619"/>
    <w:rsid w:val="000A3AC3"/>
    <w:rsid w:val="000A4344"/>
    <w:rsid w:val="000A43FD"/>
    <w:rsid w:val="000A4481"/>
    <w:rsid w:val="000A48C4"/>
    <w:rsid w:val="000A4A6C"/>
    <w:rsid w:val="000A4D12"/>
    <w:rsid w:val="000A4D91"/>
    <w:rsid w:val="000A542D"/>
    <w:rsid w:val="000A57AB"/>
    <w:rsid w:val="000A57BE"/>
    <w:rsid w:val="000A5A55"/>
    <w:rsid w:val="000A5C1C"/>
    <w:rsid w:val="000A5DDD"/>
    <w:rsid w:val="000A5E29"/>
    <w:rsid w:val="000A612F"/>
    <w:rsid w:val="000A620A"/>
    <w:rsid w:val="000A63BE"/>
    <w:rsid w:val="000A6581"/>
    <w:rsid w:val="000A68A1"/>
    <w:rsid w:val="000A6AE2"/>
    <w:rsid w:val="000A6E02"/>
    <w:rsid w:val="000A6F99"/>
    <w:rsid w:val="000A7168"/>
    <w:rsid w:val="000A755A"/>
    <w:rsid w:val="000A7866"/>
    <w:rsid w:val="000A786E"/>
    <w:rsid w:val="000A7BFD"/>
    <w:rsid w:val="000A7FA1"/>
    <w:rsid w:val="000A7FA9"/>
    <w:rsid w:val="000B0416"/>
    <w:rsid w:val="000B0432"/>
    <w:rsid w:val="000B0932"/>
    <w:rsid w:val="000B12DF"/>
    <w:rsid w:val="000B1629"/>
    <w:rsid w:val="000B186B"/>
    <w:rsid w:val="000B1D15"/>
    <w:rsid w:val="000B1D89"/>
    <w:rsid w:val="000B1F0C"/>
    <w:rsid w:val="000B1F96"/>
    <w:rsid w:val="000B23F8"/>
    <w:rsid w:val="000B2852"/>
    <w:rsid w:val="000B2982"/>
    <w:rsid w:val="000B2A8C"/>
    <w:rsid w:val="000B2ACE"/>
    <w:rsid w:val="000B2E30"/>
    <w:rsid w:val="000B2ED1"/>
    <w:rsid w:val="000B3115"/>
    <w:rsid w:val="000B3172"/>
    <w:rsid w:val="000B34FA"/>
    <w:rsid w:val="000B3680"/>
    <w:rsid w:val="000B3B5D"/>
    <w:rsid w:val="000B4379"/>
    <w:rsid w:val="000B4629"/>
    <w:rsid w:val="000B4D6E"/>
    <w:rsid w:val="000B5250"/>
    <w:rsid w:val="000B547D"/>
    <w:rsid w:val="000B56F1"/>
    <w:rsid w:val="000B5701"/>
    <w:rsid w:val="000B5B51"/>
    <w:rsid w:val="000B5CBD"/>
    <w:rsid w:val="000B5E8E"/>
    <w:rsid w:val="000B5F3A"/>
    <w:rsid w:val="000B6311"/>
    <w:rsid w:val="000B66E9"/>
    <w:rsid w:val="000B66F8"/>
    <w:rsid w:val="000B6E7B"/>
    <w:rsid w:val="000B6F2C"/>
    <w:rsid w:val="000B6FDD"/>
    <w:rsid w:val="000B73F4"/>
    <w:rsid w:val="000B7930"/>
    <w:rsid w:val="000B799C"/>
    <w:rsid w:val="000B7BE3"/>
    <w:rsid w:val="000B7BFC"/>
    <w:rsid w:val="000B7D79"/>
    <w:rsid w:val="000B7DB7"/>
    <w:rsid w:val="000C0288"/>
    <w:rsid w:val="000C031B"/>
    <w:rsid w:val="000C0A11"/>
    <w:rsid w:val="000C0C8E"/>
    <w:rsid w:val="000C0CD2"/>
    <w:rsid w:val="000C104C"/>
    <w:rsid w:val="000C115B"/>
    <w:rsid w:val="000C1244"/>
    <w:rsid w:val="000C12B9"/>
    <w:rsid w:val="000C1341"/>
    <w:rsid w:val="000C146E"/>
    <w:rsid w:val="000C15EF"/>
    <w:rsid w:val="000C1682"/>
    <w:rsid w:val="000C17D0"/>
    <w:rsid w:val="000C181F"/>
    <w:rsid w:val="000C1B90"/>
    <w:rsid w:val="000C1E74"/>
    <w:rsid w:val="000C1EA0"/>
    <w:rsid w:val="000C1FD8"/>
    <w:rsid w:val="000C2713"/>
    <w:rsid w:val="000C280E"/>
    <w:rsid w:val="000C306B"/>
    <w:rsid w:val="000C3174"/>
    <w:rsid w:val="000C3181"/>
    <w:rsid w:val="000C33B6"/>
    <w:rsid w:val="000C35A5"/>
    <w:rsid w:val="000C38D7"/>
    <w:rsid w:val="000C3FDF"/>
    <w:rsid w:val="000C47CA"/>
    <w:rsid w:val="000C490E"/>
    <w:rsid w:val="000C52C8"/>
    <w:rsid w:val="000C54BC"/>
    <w:rsid w:val="000C5546"/>
    <w:rsid w:val="000C55BF"/>
    <w:rsid w:val="000C55FD"/>
    <w:rsid w:val="000C56DF"/>
    <w:rsid w:val="000C56FF"/>
    <w:rsid w:val="000C57B1"/>
    <w:rsid w:val="000C5852"/>
    <w:rsid w:val="000C5B07"/>
    <w:rsid w:val="000C5DA4"/>
    <w:rsid w:val="000C5DF3"/>
    <w:rsid w:val="000C61AD"/>
    <w:rsid w:val="000C61F7"/>
    <w:rsid w:val="000C64A9"/>
    <w:rsid w:val="000C69E2"/>
    <w:rsid w:val="000C6D83"/>
    <w:rsid w:val="000C6E68"/>
    <w:rsid w:val="000C7306"/>
    <w:rsid w:val="000C7509"/>
    <w:rsid w:val="000C785D"/>
    <w:rsid w:val="000C79CE"/>
    <w:rsid w:val="000C7C95"/>
    <w:rsid w:val="000C7CA8"/>
    <w:rsid w:val="000C7DE8"/>
    <w:rsid w:val="000C7FA9"/>
    <w:rsid w:val="000D0070"/>
    <w:rsid w:val="000D0133"/>
    <w:rsid w:val="000D0267"/>
    <w:rsid w:val="000D0655"/>
    <w:rsid w:val="000D0844"/>
    <w:rsid w:val="000D094F"/>
    <w:rsid w:val="000D0B36"/>
    <w:rsid w:val="000D0C70"/>
    <w:rsid w:val="000D0EAF"/>
    <w:rsid w:val="000D11BF"/>
    <w:rsid w:val="000D1503"/>
    <w:rsid w:val="000D16A5"/>
    <w:rsid w:val="000D1EFA"/>
    <w:rsid w:val="000D1F07"/>
    <w:rsid w:val="000D1FBE"/>
    <w:rsid w:val="000D200F"/>
    <w:rsid w:val="000D2362"/>
    <w:rsid w:val="000D23EF"/>
    <w:rsid w:val="000D24A9"/>
    <w:rsid w:val="000D26E0"/>
    <w:rsid w:val="000D28FB"/>
    <w:rsid w:val="000D2F1F"/>
    <w:rsid w:val="000D30F0"/>
    <w:rsid w:val="000D3172"/>
    <w:rsid w:val="000D327D"/>
    <w:rsid w:val="000D3A06"/>
    <w:rsid w:val="000D3D6A"/>
    <w:rsid w:val="000D428A"/>
    <w:rsid w:val="000D4691"/>
    <w:rsid w:val="000D498B"/>
    <w:rsid w:val="000D49DA"/>
    <w:rsid w:val="000D4F6C"/>
    <w:rsid w:val="000D5161"/>
    <w:rsid w:val="000D5448"/>
    <w:rsid w:val="000D56CF"/>
    <w:rsid w:val="000D5721"/>
    <w:rsid w:val="000D59D3"/>
    <w:rsid w:val="000D5DDB"/>
    <w:rsid w:val="000D5DF1"/>
    <w:rsid w:val="000D6270"/>
    <w:rsid w:val="000D64AC"/>
    <w:rsid w:val="000D67D8"/>
    <w:rsid w:val="000D68C8"/>
    <w:rsid w:val="000D6D9C"/>
    <w:rsid w:val="000D6E09"/>
    <w:rsid w:val="000D732F"/>
    <w:rsid w:val="000D73D8"/>
    <w:rsid w:val="000D74BE"/>
    <w:rsid w:val="000D75E3"/>
    <w:rsid w:val="000D7683"/>
    <w:rsid w:val="000D7756"/>
    <w:rsid w:val="000D7AA8"/>
    <w:rsid w:val="000D7C77"/>
    <w:rsid w:val="000D7EF1"/>
    <w:rsid w:val="000E0025"/>
    <w:rsid w:val="000E0188"/>
    <w:rsid w:val="000E01C7"/>
    <w:rsid w:val="000E034F"/>
    <w:rsid w:val="000E0493"/>
    <w:rsid w:val="000E0616"/>
    <w:rsid w:val="000E0813"/>
    <w:rsid w:val="000E09DE"/>
    <w:rsid w:val="000E0A20"/>
    <w:rsid w:val="000E0A23"/>
    <w:rsid w:val="000E0A3D"/>
    <w:rsid w:val="000E0A8F"/>
    <w:rsid w:val="000E0C0D"/>
    <w:rsid w:val="000E0D90"/>
    <w:rsid w:val="000E12F9"/>
    <w:rsid w:val="000E139C"/>
    <w:rsid w:val="000E13C9"/>
    <w:rsid w:val="000E1E24"/>
    <w:rsid w:val="000E1E25"/>
    <w:rsid w:val="000E2011"/>
    <w:rsid w:val="000E211F"/>
    <w:rsid w:val="000E22FB"/>
    <w:rsid w:val="000E23A6"/>
    <w:rsid w:val="000E253C"/>
    <w:rsid w:val="000E2800"/>
    <w:rsid w:val="000E28AE"/>
    <w:rsid w:val="000E2942"/>
    <w:rsid w:val="000E2A10"/>
    <w:rsid w:val="000E2A49"/>
    <w:rsid w:val="000E2B98"/>
    <w:rsid w:val="000E2C45"/>
    <w:rsid w:val="000E2E7E"/>
    <w:rsid w:val="000E2EBF"/>
    <w:rsid w:val="000E31EF"/>
    <w:rsid w:val="000E3233"/>
    <w:rsid w:val="000E32FA"/>
    <w:rsid w:val="000E330D"/>
    <w:rsid w:val="000E3361"/>
    <w:rsid w:val="000E346E"/>
    <w:rsid w:val="000E356C"/>
    <w:rsid w:val="000E3A0F"/>
    <w:rsid w:val="000E3B8F"/>
    <w:rsid w:val="000E3EB9"/>
    <w:rsid w:val="000E41E0"/>
    <w:rsid w:val="000E4293"/>
    <w:rsid w:val="000E4374"/>
    <w:rsid w:val="000E43EB"/>
    <w:rsid w:val="000E46D7"/>
    <w:rsid w:val="000E4A9E"/>
    <w:rsid w:val="000E4CD8"/>
    <w:rsid w:val="000E4D3A"/>
    <w:rsid w:val="000E4F2F"/>
    <w:rsid w:val="000E559A"/>
    <w:rsid w:val="000E5809"/>
    <w:rsid w:val="000E5902"/>
    <w:rsid w:val="000E5A98"/>
    <w:rsid w:val="000E5C6D"/>
    <w:rsid w:val="000E609C"/>
    <w:rsid w:val="000E60CA"/>
    <w:rsid w:val="000E6321"/>
    <w:rsid w:val="000E6453"/>
    <w:rsid w:val="000E653F"/>
    <w:rsid w:val="000E6892"/>
    <w:rsid w:val="000E6A57"/>
    <w:rsid w:val="000E6A5A"/>
    <w:rsid w:val="000E6C47"/>
    <w:rsid w:val="000E6CF6"/>
    <w:rsid w:val="000E7009"/>
    <w:rsid w:val="000E7209"/>
    <w:rsid w:val="000E7283"/>
    <w:rsid w:val="000E75FD"/>
    <w:rsid w:val="000E7768"/>
    <w:rsid w:val="000E790D"/>
    <w:rsid w:val="000E797E"/>
    <w:rsid w:val="000E7FB3"/>
    <w:rsid w:val="000F0004"/>
    <w:rsid w:val="000F088A"/>
    <w:rsid w:val="000F0D07"/>
    <w:rsid w:val="000F112E"/>
    <w:rsid w:val="000F1349"/>
    <w:rsid w:val="000F134C"/>
    <w:rsid w:val="000F13F1"/>
    <w:rsid w:val="000F14C2"/>
    <w:rsid w:val="000F16A5"/>
    <w:rsid w:val="000F17FE"/>
    <w:rsid w:val="000F1DD9"/>
    <w:rsid w:val="000F1EF0"/>
    <w:rsid w:val="000F1F50"/>
    <w:rsid w:val="000F25E3"/>
    <w:rsid w:val="000F2955"/>
    <w:rsid w:val="000F2DD5"/>
    <w:rsid w:val="000F304B"/>
    <w:rsid w:val="000F311D"/>
    <w:rsid w:val="000F3388"/>
    <w:rsid w:val="000F39E4"/>
    <w:rsid w:val="000F3E16"/>
    <w:rsid w:val="000F4235"/>
    <w:rsid w:val="000F45C0"/>
    <w:rsid w:val="000F466F"/>
    <w:rsid w:val="000F46DD"/>
    <w:rsid w:val="000F4FD6"/>
    <w:rsid w:val="000F585C"/>
    <w:rsid w:val="000F588E"/>
    <w:rsid w:val="000F5892"/>
    <w:rsid w:val="000F5A79"/>
    <w:rsid w:val="000F5BAB"/>
    <w:rsid w:val="000F5C6B"/>
    <w:rsid w:val="000F5D48"/>
    <w:rsid w:val="000F5EA7"/>
    <w:rsid w:val="000F60B4"/>
    <w:rsid w:val="000F634A"/>
    <w:rsid w:val="000F6369"/>
    <w:rsid w:val="000F63DF"/>
    <w:rsid w:val="000F66F9"/>
    <w:rsid w:val="000F6A14"/>
    <w:rsid w:val="000F6BFC"/>
    <w:rsid w:val="000F6EDD"/>
    <w:rsid w:val="000F6EFB"/>
    <w:rsid w:val="000F72A2"/>
    <w:rsid w:val="000F7361"/>
    <w:rsid w:val="000F7782"/>
    <w:rsid w:val="000F77C6"/>
    <w:rsid w:val="000F786C"/>
    <w:rsid w:val="000F7909"/>
    <w:rsid w:val="000F7A6B"/>
    <w:rsid w:val="000F7BE8"/>
    <w:rsid w:val="000F7CAD"/>
    <w:rsid w:val="000F7E7A"/>
    <w:rsid w:val="00100576"/>
    <w:rsid w:val="001006B2"/>
    <w:rsid w:val="00100844"/>
    <w:rsid w:val="00100920"/>
    <w:rsid w:val="0010098A"/>
    <w:rsid w:val="00100CEC"/>
    <w:rsid w:val="00101393"/>
    <w:rsid w:val="0010166C"/>
    <w:rsid w:val="001017EB"/>
    <w:rsid w:val="001019F3"/>
    <w:rsid w:val="00101ACC"/>
    <w:rsid w:val="00101B38"/>
    <w:rsid w:val="00102255"/>
    <w:rsid w:val="001022AB"/>
    <w:rsid w:val="001022AF"/>
    <w:rsid w:val="0010250C"/>
    <w:rsid w:val="001026AC"/>
    <w:rsid w:val="00102D75"/>
    <w:rsid w:val="001030FF"/>
    <w:rsid w:val="00103256"/>
    <w:rsid w:val="00103592"/>
    <w:rsid w:val="001039A1"/>
    <w:rsid w:val="00103BFD"/>
    <w:rsid w:val="00103C99"/>
    <w:rsid w:val="00103F2A"/>
    <w:rsid w:val="00103F65"/>
    <w:rsid w:val="00104005"/>
    <w:rsid w:val="00104030"/>
    <w:rsid w:val="0010425F"/>
    <w:rsid w:val="00104690"/>
    <w:rsid w:val="0010469E"/>
    <w:rsid w:val="00104724"/>
    <w:rsid w:val="00104ABD"/>
    <w:rsid w:val="00104FC1"/>
    <w:rsid w:val="0010509F"/>
    <w:rsid w:val="001050FE"/>
    <w:rsid w:val="00105444"/>
    <w:rsid w:val="00105B70"/>
    <w:rsid w:val="00105ED3"/>
    <w:rsid w:val="0010618A"/>
    <w:rsid w:val="00106395"/>
    <w:rsid w:val="0010673D"/>
    <w:rsid w:val="0010690F"/>
    <w:rsid w:val="00106BAB"/>
    <w:rsid w:val="00106F58"/>
    <w:rsid w:val="00106FC2"/>
    <w:rsid w:val="001071A7"/>
    <w:rsid w:val="001074B5"/>
    <w:rsid w:val="001076CD"/>
    <w:rsid w:val="00107722"/>
    <w:rsid w:val="00107B23"/>
    <w:rsid w:val="00107D23"/>
    <w:rsid w:val="00107F90"/>
    <w:rsid w:val="00110010"/>
    <w:rsid w:val="001101D7"/>
    <w:rsid w:val="001103C8"/>
    <w:rsid w:val="00110498"/>
    <w:rsid w:val="001107EB"/>
    <w:rsid w:val="00110A12"/>
    <w:rsid w:val="00110ABA"/>
    <w:rsid w:val="00110C25"/>
    <w:rsid w:val="00110DEF"/>
    <w:rsid w:val="00111202"/>
    <w:rsid w:val="0011147B"/>
    <w:rsid w:val="001115E6"/>
    <w:rsid w:val="0011171F"/>
    <w:rsid w:val="001118E1"/>
    <w:rsid w:val="00111A0E"/>
    <w:rsid w:val="00111A5D"/>
    <w:rsid w:val="00111A8A"/>
    <w:rsid w:val="00111EE8"/>
    <w:rsid w:val="00112467"/>
    <w:rsid w:val="001124F5"/>
    <w:rsid w:val="001125D5"/>
    <w:rsid w:val="0011264E"/>
    <w:rsid w:val="00112A2E"/>
    <w:rsid w:val="00112ABE"/>
    <w:rsid w:val="00113079"/>
    <w:rsid w:val="00113387"/>
    <w:rsid w:val="00113434"/>
    <w:rsid w:val="0011348A"/>
    <w:rsid w:val="001134A9"/>
    <w:rsid w:val="0011372C"/>
    <w:rsid w:val="001137F2"/>
    <w:rsid w:val="00113926"/>
    <w:rsid w:val="00113AA7"/>
    <w:rsid w:val="00113BB5"/>
    <w:rsid w:val="00113BBF"/>
    <w:rsid w:val="001142A1"/>
    <w:rsid w:val="001142F5"/>
    <w:rsid w:val="0011441F"/>
    <w:rsid w:val="001144E6"/>
    <w:rsid w:val="00114A4C"/>
    <w:rsid w:val="00114CD6"/>
    <w:rsid w:val="00114D4D"/>
    <w:rsid w:val="00114D69"/>
    <w:rsid w:val="00114E12"/>
    <w:rsid w:val="00114E27"/>
    <w:rsid w:val="00115005"/>
    <w:rsid w:val="00115971"/>
    <w:rsid w:val="00115F61"/>
    <w:rsid w:val="00116000"/>
    <w:rsid w:val="00116354"/>
    <w:rsid w:val="0011638B"/>
    <w:rsid w:val="001164B3"/>
    <w:rsid w:val="0011651B"/>
    <w:rsid w:val="00116E5F"/>
    <w:rsid w:val="0011734C"/>
    <w:rsid w:val="0011750A"/>
    <w:rsid w:val="001175F7"/>
    <w:rsid w:val="00117655"/>
    <w:rsid w:val="001176D4"/>
    <w:rsid w:val="00117B25"/>
    <w:rsid w:val="00117C5E"/>
    <w:rsid w:val="00117D51"/>
    <w:rsid w:val="00117E8A"/>
    <w:rsid w:val="001202FD"/>
    <w:rsid w:val="0012058C"/>
    <w:rsid w:val="00120707"/>
    <w:rsid w:val="00120B36"/>
    <w:rsid w:val="00120B94"/>
    <w:rsid w:val="00120E05"/>
    <w:rsid w:val="001212C9"/>
    <w:rsid w:val="001213C2"/>
    <w:rsid w:val="0012165E"/>
    <w:rsid w:val="001218F2"/>
    <w:rsid w:val="00121D86"/>
    <w:rsid w:val="00121FA8"/>
    <w:rsid w:val="00122290"/>
    <w:rsid w:val="0012255B"/>
    <w:rsid w:val="00122584"/>
    <w:rsid w:val="001225A9"/>
    <w:rsid w:val="00122828"/>
    <w:rsid w:val="0012289D"/>
    <w:rsid w:val="00122B86"/>
    <w:rsid w:val="00122DA2"/>
    <w:rsid w:val="00122EE0"/>
    <w:rsid w:val="00123240"/>
    <w:rsid w:val="001233F6"/>
    <w:rsid w:val="001235F7"/>
    <w:rsid w:val="00123637"/>
    <w:rsid w:val="00123E66"/>
    <w:rsid w:val="00123FF8"/>
    <w:rsid w:val="001240F9"/>
    <w:rsid w:val="001241E9"/>
    <w:rsid w:val="001249F0"/>
    <w:rsid w:val="00124AD6"/>
    <w:rsid w:val="00124DE8"/>
    <w:rsid w:val="00124E06"/>
    <w:rsid w:val="0012539A"/>
    <w:rsid w:val="0012565E"/>
    <w:rsid w:val="00125A52"/>
    <w:rsid w:val="00125B8D"/>
    <w:rsid w:val="00126104"/>
    <w:rsid w:val="00126107"/>
    <w:rsid w:val="0012632B"/>
    <w:rsid w:val="001264C9"/>
    <w:rsid w:val="00126AFF"/>
    <w:rsid w:val="00126D15"/>
    <w:rsid w:val="0012734E"/>
    <w:rsid w:val="00127409"/>
    <w:rsid w:val="001274F1"/>
    <w:rsid w:val="00127658"/>
    <w:rsid w:val="001276C9"/>
    <w:rsid w:val="0012786B"/>
    <w:rsid w:val="00127A50"/>
    <w:rsid w:val="00127AB4"/>
    <w:rsid w:val="00127CDD"/>
    <w:rsid w:val="00127EB5"/>
    <w:rsid w:val="00127EF9"/>
    <w:rsid w:val="00127FA2"/>
    <w:rsid w:val="00127FAC"/>
    <w:rsid w:val="00127FD6"/>
    <w:rsid w:val="001300D4"/>
    <w:rsid w:val="001302EC"/>
    <w:rsid w:val="00130865"/>
    <w:rsid w:val="0013086F"/>
    <w:rsid w:val="00130987"/>
    <w:rsid w:val="001309F7"/>
    <w:rsid w:val="00130CAF"/>
    <w:rsid w:val="00130D13"/>
    <w:rsid w:val="00130D9F"/>
    <w:rsid w:val="00130E8B"/>
    <w:rsid w:val="00130F81"/>
    <w:rsid w:val="0013183C"/>
    <w:rsid w:val="00132377"/>
    <w:rsid w:val="0013262B"/>
    <w:rsid w:val="001326C3"/>
    <w:rsid w:val="00132A38"/>
    <w:rsid w:val="00132A4D"/>
    <w:rsid w:val="00132A8B"/>
    <w:rsid w:val="00132DA7"/>
    <w:rsid w:val="00132E5E"/>
    <w:rsid w:val="001330B3"/>
    <w:rsid w:val="0013313D"/>
    <w:rsid w:val="001331D2"/>
    <w:rsid w:val="0013335B"/>
    <w:rsid w:val="00133452"/>
    <w:rsid w:val="00133AA4"/>
    <w:rsid w:val="00133C48"/>
    <w:rsid w:val="00133E46"/>
    <w:rsid w:val="00133E67"/>
    <w:rsid w:val="00133FF5"/>
    <w:rsid w:val="001340E5"/>
    <w:rsid w:val="00134281"/>
    <w:rsid w:val="00134453"/>
    <w:rsid w:val="001345D5"/>
    <w:rsid w:val="00134627"/>
    <w:rsid w:val="0013493F"/>
    <w:rsid w:val="00134970"/>
    <w:rsid w:val="00134CE4"/>
    <w:rsid w:val="0013505A"/>
    <w:rsid w:val="00135132"/>
    <w:rsid w:val="00135A88"/>
    <w:rsid w:val="00135C92"/>
    <w:rsid w:val="00135E6F"/>
    <w:rsid w:val="00135F69"/>
    <w:rsid w:val="00136773"/>
    <w:rsid w:val="00136BDC"/>
    <w:rsid w:val="00136DBC"/>
    <w:rsid w:val="0013711A"/>
    <w:rsid w:val="00137310"/>
    <w:rsid w:val="00137857"/>
    <w:rsid w:val="00137869"/>
    <w:rsid w:val="00137FDF"/>
    <w:rsid w:val="001403CE"/>
    <w:rsid w:val="0014041D"/>
    <w:rsid w:val="001404CF"/>
    <w:rsid w:val="001404E9"/>
    <w:rsid w:val="00140663"/>
    <w:rsid w:val="00140A4A"/>
    <w:rsid w:val="00140DDF"/>
    <w:rsid w:val="00140DFC"/>
    <w:rsid w:val="00140ECC"/>
    <w:rsid w:val="001411F5"/>
    <w:rsid w:val="001411F7"/>
    <w:rsid w:val="001412F4"/>
    <w:rsid w:val="001414E1"/>
    <w:rsid w:val="001416DD"/>
    <w:rsid w:val="00141E2F"/>
    <w:rsid w:val="001422F3"/>
    <w:rsid w:val="001425C9"/>
    <w:rsid w:val="00142659"/>
    <w:rsid w:val="001427D2"/>
    <w:rsid w:val="0014282E"/>
    <w:rsid w:val="001428B5"/>
    <w:rsid w:val="00142CE3"/>
    <w:rsid w:val="001437A0"/>
    <w:rsid w:val="00143C67"/>
    <w:rsid w:val="00143D2F"/>
    <w:rsid w:val="00143ED2"/>
    <w:rsid w:val="0014430A"/>
    <w:rsid w:val="00144319"/>
    <w:rsid w:val="0014457A"/>
    <w:rsid w:val="001445AC"/>
    <w:rsid w:val="00144679"/>
    <w:rsid w:val="00144895"/>
    <w:rsid w:val="00144BDD"/>
    <w:rsid w:val="00144C70"/>
    <w:rsid w:val="00145167"/>
    <w:rsid w:val="001458DB"/>
    <w:rsid w:val="0014593A"/>
    <w:rsid w:val="00145AFF"/>
    <w:rsid w:val="00145B0C"/>
    <w:rsid w:val="00145C06"/>
    <w:rsid w:val="00145C2F"/>
    <w:rsid w:val="00146034"/>
    <w:rsid w:val="00146254"/>
    <w:rsid w:val="00146FB6"/>
    <w:rsid w:val="0014746B"/>
    <w:rsid w:val="001476D1"/>
    <w:rsid w:val="0014782B"/>
    <w:rsid w:val="0014797E"/>
    <w:rsid w:val="00147BD4"/>
    <w:rsid w:val="00147E8A"/>
    <w:rsid w:val="00150089"/>
    <w:rsid w:val="0015012E"/>
    <w:rsid w:val="001503B6"/>
    <w:rsid w:val="0015054B"/>
    <w:rsid w:val="00150618"/>
    <w:rsid w:val="001506C0"/>
    <w:rsid w:val="001507C8"/>
    <w:rsid w:val="00150EDF"/>
    <w:rsid w:val="0015128D"/>
    <w:rsid w:val="0015145B"/>
    <w:rsid w:val="001515AC"/>
    <w:rsid w:val="001518B1"/>
    <w:rsid w:val="00151AA5"/>
    <w:rsid w:val="00151BEE"/>
    <w:rsid w:val="00151F2D"/>
    <w:rsid w:val="00152160"/>
    <w:rsid w:val="0015222C"/>
    <w:rsid w:val="001525CB"/>
    <w:rsid w:val="00152864"/>
    <w:rsid w:val="001528BB"/>
    <w:rsid w:val="00152A05"/>
    <w:rsid w:val="00152CB5"/>
    <w:rsid w:val="00152D36"/>
    <w:rsid w:val="00153223"/>
    <w:rsid w:val="001533FA"/>
    <w:rsid w:val="001536C0"/>
    <w:rsid w:val="0015426C"/>
    <w:rsid w:val="001546C2"/>
    <w:rsid w:val="0015478E"/>
    <w:rsid w:val="001549F7"/>
    <w:rsid w:val="00154C92"/>
    <w:rsid w:val="00154D2D"/>
    <w:rsid w:val="00154DD9"/>
    <w:rsid w:val="0015501D"/>
    <w:rsid w:val="001551E8"/>
    <w:rsid w:val="00155210"/>
    <w:rsid w:val="00155263"/>
    <w:rsid w:val="0015533B"/>
    <w:rsid w:val="00155398"/>
    <w:rsid w:val="00155422"/>
    <w:rsid w:val="001554F0"/>
    <w:rsid w:val="0015571A"/>
    <w:rsid w:val="0015593D"/>
    <w:rsid w:val="00155DC1"/>
    <w:rsid w:val="00155DF0"/>
    <w:rsid w:val="001560B8"/>
    <w:rsid w:val="00156810"/>
    <w:rsid w:val="00156814"/>
    <w:rsid w:val="001569BE"/>
    <w:rsid w:val="00156CE9"/>
    <w:rsid w:val="001570CC"/>
    <w:rsid w:val="00157472"/>
    <w:rsid w:val="00157575"/>
    <w:rsid w:val="00157590"/>
    <w:rsid w:val="001576D0"/>
    <w:rsid w:val="00157717"/>
    <w:rsid w:val="00157F98"/>
    <w:rsid w:val="00160006"/>
    <w:rsid w:val="00160711"/>
    <w:rsid w:val="001608EF"/>
    <w:rsid w:val="00160A12"/>
    <w:rsid w:val="00160F4D"/>
    <w:rsid w:val="00160F96"/>
    <w:rsid w:val="00161074"/>
    <w:rsid w:val="001610B6"/>
    <w:rsid w:val="001610DE"/>
    <w:rsid w:val="0016171F"/>
    <w:rsid w:val="001618C3"/>
    <w:rsid w:val="00161BA9"/>
    <w:rsid w:val="00161EF1"/>
    <w:rsid w:val="00162199"/>
    <w:rsid w:val="00162283"/>
    <w:rsid w:val="0016283C"/>
    <w:rsid w:val="00162A42"/>
    <w:rsid w:val="00162F92"/>
    <w:rsid w:val="001630B8"/>
    <w:rsid w:val="001631FE"/>
    <w:rsid w:val="00163463"/>
    <w:rsid w:val="00163563"/>
    <w:rsid w:val="001637B8"/>
    <w:rsid w:val="00163CD7"/>
    <w:rsid w:val="00163D34"/>
    <w:rsid w:val="00163EE0"/>
    <w:rsid w:val="001641E6"/>
    <w:rsid w:val="0016425F"/>
    <w:rsid w:val="00164461"/>
    <w:rsid w:val="0016479C"/>
    <w:rsid w:val="00164937"/>
    <w:rsid w:val="00165806"/>
    <w:rsid w:val="001658D0"/>
    <w:rsid w:val="0016605C"/>
    <w:rsid w:val="0016627B"/>
    <w:rsid w:val="00166394"/>
    <w:rsid w:val="0016672C"/>
    <w:rsid w:val="00166870"/>
    <w:rsid w:val="001668AF"/>
    <w:rsid w:val="00166AAA"/>
    <w:rsid w:val="00166EE0"/>
    <w:rsid w:val="00167110"/>
    <w:rsid w:val="001671C3"/>
    <w:rsid w:val="001674B5"/>
    <w:rsid w:val="0016764F"/>
    <w:rsid w:val="00167BA1"/>
    <w:rsid w:val="00167E7D"/>
    <w:rsid w:val="00167E9E"/>
    <w:rsid w:val="00167F09"/>
    <w:rsid w:val="00170008"/>
    <w:rsid w:val="00170041"/>
    <w:rsid w:val="001701CD"/>
    <w:rsid w:val="0017034E"/>
    <w:rsid w:val="0017058F"/>
    <w:rsid w:val="001709EF"/>
    <w:rsid w:val="00170B90"/>
    <w:rsid w:val="00170D9B"/>
    <w:rsid w:val="001712F6"/>
    <w:rsid w:val="0017142F"/>
    <w:rsid w:val="001715E2"/>
    <w:rsid w:val="00171759"/>
    <w:rsid w:val="0017193F"/>
    <w:rsid w:val="00171AD4"/>
    <w:rsid w:val="00172138"/>
    <w:rsid w:val="001722C7"/>
    <w:rsid w:val="00172495"/>
    <w:rsid w:val="00172707"/>
    <w:rsid w:val="00172938"/>
    <w:rsid w:val="00172DBE"/>
    <w:rsid w:val="00172F5D"/>
    <w:rsid w:val="001730ED"/>
    <w:rsid w:val="001731F4"/>
    <w:rsid w:val="001735E8"/>
    <w:rsid w:val="001735F6"/>
    <w:rsid w:val="00173965"/>
    <w:rsid w:val="001739C3"/>
    <w:rsid w:val="00173E96"/>
    <w:rsid w:val="00173F75"/>
    <w:rsid w:val="00174627"/>
    <w:rsid w:val="00174970"/>
    <w:rsid w:val="0017498A"/>
    <w:rsid w:val="00174BC8"/>
    <w:rsid w:val="00174D09"/>
    <w:rsid w:val="00174E7E"/>
    <w:rsid w:val="00174E95"/>
    <w:rsid w:val="00174EB0"/>
    <w:rsid w:val="0017508C"/>
    <w:rsid w:val="00175176"/>
    <w:rsid w:val="00175241"/>
    <w:rsid w:val="0017536B"/>
    <w:rsid w:val="001753FA"/>
    <w:rsid w:val="001754C9"/>
    <w:rsid w:val="00175824"/>
    <w:rsid w:val="00175CB0"/>
    <w:rsid w:val="001760E0"/>
    <w:rsid w:val="0017620D"/>
    <w:rsid w:val="00176352"/>
    <w:rsid w:val="0017655D"/>
    <w:rsid w:val="00176590"/>
    <w:rsid w:val="001767F2"/>
    <w:rsid w:val="00176865"/>
    <w:rsid w:val="00176B58"/>
    <w:rsid w:val="00176FAA"/>
    <w:rsid w:val="00177653"/>
    <w:rsid w:val="001776A5"/>
    <w:rsid w:val="001778AD"/>
    <w:rsid w:val="00177C79"/>
    <w:rsid w:val="00177DAB"/>
    <w:rsid w:val="00177E39"/>
    <w:rsid w:val="001802BF"/>
    <w:rsid w:val="0018037E"/>
    <w:rsid w:val="00180B8F"/>
    <w:rsid w:val="00180D4F"/>
    <w:rsid w:val="00180E37"/>
    <w:rsid w:val="00180FBD"/>
    <w:rsid w:val="00181014"/>
    <w:rsid w:val="001819A1"/>
    <w:rsid w:val="00181A76"/>
    <w:rsid w:val="00181FCF"/>
    <w:rsid w:val="001821B2"/>
    <w:rsid w:val="001825B3"/>
    <w:rsid w:val="001827D0"/>
    <w:rsid w:val="001828DA"/>
    <w:rsid w:val="00182B40"/>
    <w:rsid w:val="00182DF2"/>
    <w:rsid w:val="0018354F"/>
    <w:rsid w:val="00183778"/>
    <w:rsid w:val="001837D4"/>
    <w:rsid w:val="00183A13"/>
    <w:rsid w:val="00183B13"/>
    <w:rsid w:val="00183B4D"/>
    <w:rsid w:val="00183DBB"/>
    <w:rsid w:val="00183FD4"/>
    <w:rsid w:val="0018441E"/>
    <w:rsid w:val="00184665"/>
    <w:rsid w:val="00184741"/>
    <w:rsid w:val="0018480B"/>
    <w:rsid w:val="00184D26"/>
    <w:rsid w:val="00184D28"/>
    <w:rsid w:val="00184E96"/>
    <w:rsid w:val="00184EDD"/>
    <w:rsid w:val="00184F62"/>
    <w:rsid w:val="001850C1"/>
    <w:rsid w:val="00185175"/>
    <w:rsid w:val="001859C3"/>
    <w:rsid w:val="00185AA6"/>
    <w:rsid w:val="00185AB1"/>
    <w:rsid w:val="00185BE2"/>
    <w:rsid w:val="00185F4B"/>
    <w:rsid w:val="00186138"/>
    <w:rsid w:val="00186422"/>
    <w:rsid w:val="001868E3"/>
    <w:rsid w:val="0018696E"/>
    <w:rsid w:val="00186D72"/>
    <w:rsid w:val="00187096"/>
    <w:rsid w:val="001870DD"/>
    <w:rsid w:val="0018711F"/>
    <w:rsid w:val="001874BB"/>
    <w:rsid w:val="0018788D"/>
    <w:rsid w:val="00187C86"/>
    <w:rsid w:val="00187C9A"/>
    <w:rsid w:val="00187F2A"/>
    <w:rsid w:val="00190096"/>
    <w:rsid w:val="00190118"/>
    <w:rsid w:val="001904D6"/>
    <w:rsid w:val="0019070F"/>
    <w:rsid w:val="00190774"/>
    <w:rsid w:val="00190892"/>
    <w:rsid w:val="0019095A"/>
    <w:rsid w:val="00190A56"/>
    <w:rsid w:val="00190B7F"/>
    <w:rsid w:val="00190B8A"/>
    <w:rsid w:val="00190FEE"/>
    <w:rsid w:val="00191002"/>
    <w:rsid w:val="0019111F"/>
    <w:rsid w:val="001918A7"/>
    <w:rsid w:val="00191A27"/>
    <w:rsid w:val="00191EC2"/>
    <w:rsid w:val="001920FF"/>
    <w:rsid w:val="0019257E"/>
    <w:rsid w:val="0019264B"/>
    <w:rsid w:val="00192D3F"/>
    <w:rsid w:val="0019303C"/>
    <w:rsid w:val="0019326C"/>
    <w:rsid w:val="00193683"/>
    <w:rsid w:val="0019368B"/>
    <w:rsid w:val="001938E0"/>
    <w:rsid w:val="0019399B"/>
    <w:rsid w:val="00193DB7"/>
    <w:rsid w:val="00193E8C"/>
    <w:rsid w:val="0019411F"/>
    <w:rsid w:val="001944CE"/>
    <w:rsid w:val="0019466E"/>
    <w:rsid w:val="00194A54"/>
    <w:rsid w:val="00194D14"/>
    <w:rsid w:val="001951D5"/>
    <w:rsid w:val="001952AB"/>
    <w:rsid w:val="001958F5"/>
    <w:rsid w:val="00195B9D"/>
    <w:rsid w:val="00195BF2"/>
    <w:rsid w:val="00195F8D"/>
    <w:rsid w:val="001960C3"/>
    <w:rsid w:val="00196274"/>
    <w:rsid w:val="0019627B"/>
    <w:rsid w:val="00196557"/>
    <w:rsid w:val="0019678C"/>
    <w:rsid w:val="001968E7"/>
    <w:rsid w:val="00196986"/>
    <w:rsid w:val="0019699A"/>
    <w:rsid w:val="00196D83"/>
    <w:rsid w:val="00197469"/>
    <w:rsid w:val="00197648"/>
    <w:rsid w:val="001977D7"/>
    <w:rsid w:val="0019782D"/>
    <w:rsid w:val="001979FC"/>
    <w:rsid w:val="00197B9D"/>
    <w:rsid w:val="00197BCB"/>
    <w:rsid w:val="001A004B"/>
    <w:rsid w:val="001A02E4"/>
    <w:rsid w:val="001A0339"/>
    <w:rsid w:val="001A0476"/>
    <w:rsid w:val="001A0707"/>
    <w:rsid w:val="001A0A3B"/>
    <w:rsid w:val="001A0BDD"/>
    <w:rsid w:val="001A0CCC"/>
    <w:rsid w:val="001A12E6"/>
    <w:rsid w:val="001A1940"/>
    <w:rsid w:val="001A2065"/>
    <w:rsid w:val="001A2289"/>
    <w:rsid w:val="001A2819"/>
    <w:rsid w:val="001A2BC5"/>
    <w:rsid w:val="001A2F45"/>
    <w:rsid w:val="001A310C"/>
    <w:rsid w:val="001A3139"/>
    <w:rsid w:val="001A350E"/>
    <w:rsid w:val="001A3604"/>
    <w:rsid w:val="001A37ED"/>
    <w:rsid w:val="001A395B"/>
    <w:rsid w:val="001A3A86"/>
    <w:rsid w:val="001A3B9F"/>
    <w:rsid w:val="001A3D5D"/>
    <w:rsid w:val="001A3E02"/>
    <w:rsid w:val="001A409E"/>
    <w:rsid w:val="001A431D"/>
    <w:rsid w:val="001A43AC"/>
    <w:rsid w:val="001A4CC9"/>
    <w:rsid w:val="001A4DAF"/>
    <w:rsid w:val="001A4E20"/>
    <w:rsid w:val="001A4E48"/>
    <w:rsid w:val="001A5309"/>
    <w:rsid w:val="001A531C"/>
    <w:rsid w:val="001A531E"/>
    <w:rsid w:val="001A556C"/>
    <w:rsid w:val="001A57BC"/>
    <w:rsid w:val="001A5D93"/>
    <w:rsid w:val="001A61CE"/>
    <w:rsid w:val="001A631E"/>
    <w:rsid w:val="001A65EB"/>
    <w:rsid w:val="001A69B1"/>
    <w:rsid w:val="001A6D2A"/>
    <w:rsid w:val="001A6D68"/>
    <w:rsid w:val="001A6E12"/>
    <w:rsid w:val="001A70DF"/>
    <w:rsid w:val="001A7381"/>
    <w:rsid w:val="001A7E09"/>
    <w:rsid w:val="001B005E"/>
    <w:rsid w:val="001B018D"/>
    <w:rsid w:val="001B0230"/>
    <w:rsid w:val="001B0576"/>
    <w:rsid w:val="001B0593"/>
    <w:rsid w:val="001B07FB"/>
    <w:rsid w:val="001B0925"/>
    <w:rsid w:val="001B09BF"/>
    <w:rsid w:val="001B0A47"/>
    <w:rsid w:val="001B0D28"/>
    <w:rsid w:val="001B0EED"/>
    <w:rsid w:val="001B1229"/>
    <w:rsid w:val="001B1231"/>
    <w:rsid w:val="001B13AB"/>
    <w:rsid w:val="001B1432"/>
    <w:rsid w:val="001B16BD"/>
    <w:rsid w:val="001B18DC"/>
    <w:rsid w:val="001B1F56"/>
    <w:rsid w:val="001B22C7"/>
    <w:rsid w:val="001B242C"/>
    <w:rsid w:val="001B2619"/>
    <w:rsid w:val="001B2CC6"/>
    <w:rsid w:val="001B2D9A"/>
    <w:rsid w:val="001B3278"/>
    <w:rsid w:val="001B3455"/>
    <w:rsid w:val="001B3F8F"/>
    <w:rsid w:val="001B4A71"/>
    <w:rsid w:val="001B4BD4"/>
    <w:rsid w:val="001B4E0C"/>
    <w:rsid w:val="001B4F19"/>
    <w:rsid w:val="001B5080"/>
    <w:rsid w:val="001B56BF"/>
    <w:rsid w:val="001B5A0A"/>
    <w:rsid w:val="001B5EB3"/>
    <w:rsid w:val="001B62F6"/>
    <w:rsid w:val="001B63AE"/>
    <w:rsid w:val="001B6470"/>
    <w:rsid w:val="001B653D"/>
    <w:rsid w:val="001B6604"/>
    <w:rsid w:val="001B6B01"/>
    <w:rsid w:val="001B6F07"/>
    <w:rsid w:val="001B6FB6"/>
    <w:rsid w:val="001B7118"/>
    <w:rsid w:val="001B7183"/>
    <w:rsid w:val="001B71A7"/>
    <w:rsid w:val="001B7265"/>
    <w:rsid w:val="001B76C4"/>
    <w:rsid w:val="001B791D"/>
    <w:rsid w:val="001B7A90"/>
    <w:rsid w:val="001B7B4D"/>
    <w:rsid w:val="001B7CD8"/>
    <w:rsid w:val="001B7CDD"/>
    <w:rsid w:val="001B7CFB"/>
    <w:rsid w:val="001B7E56"/>
    <w:rsid w:val="001B7F30"/>
    <w:rsid w:val="001B7FBC"/>
    <w:rsid w:val="001C02B1"/>
    <w:rsid w:val="001C0395"/>
    <w:rsid w:val="001C098D"/>
    <w:rsid w:val="001C0AD6"/>
    <w:rsid w:val="001C0C71"/>
    <w:rsid w:val="001C12AE"/>
    <w:rsid w:val="001C1657"/>
    <w:rsid w:val="001C18B4"/>
    <w:rsid w:val="001C18BB"/>
    <w:rsid w:val="001C1B43"/>
    <w:rsid w:val="001C1D87"/>
    <w:rsid w:val="001C1FD5"/>
    <w:rsid w:val="001C211C"/>
    <w:rsid w:val="001C2257"/>
    <w:rsid w:val="001C25A6"/>
    <w:rsid w:val="001C29B6"/>
    <w:rsid w:val="001C2C7C"/>
    <w:rsid w:val="001C2C87"/>
    <w:rsid w:val="001C326D"/>
    <w:rsid w:val="001C3418"/>
    <w:rsid w:val="001C3751"/>
    <w:rsid w:val="001C391A"/>
    <w:rsid w:val="001C3CA6"/>
    <w:rsid w:val="001C3F78"/>
    <w:rsid w:val="001C4799"/>
    <w:rsid w:val="001C493A"/>
    <w:rsid w:val="001C49F1"/>
    <w:rsid w:val="001C4CF3"/>
    <w:rsid w:val="001C4EF1"/>
    <w:rsid w:val="001C4F37"/>
    <w:rsid w:val="001C4F44"/>
    <w:rsid w:val="001C4F90"/>
    <w:rsid w:val="001C5088"/>
    <w:rsid w:val="001C56B1"/>
    <w:rsid w:val="001C5759"/>
    <w:rsid w:val="001C5C5C"/>
    <w:rsid w:val="001C5D8D"/>
    <w:rsid w:val="001C5EFA"/>
    <w:rsid w:val="001C6274"/>
    <w:rsid w:val="001C6569"/>
    <w:rsid w:val="001C6893"/>
    <w:rsid w:val="001C6A28"/>
    <w:rsid w:val="001C6CEF"/>
    <w:rsid w:val="001C7167"/>
    <w:rsid w:val="001C78A7"/>
    <w:rsid w:val="001C78F6"/>
    <w:rsid w:val="001C7D44"/>
    <w:rsid w:val="001C7EA1"/>
    <w:rsid w:val="001C7F78"/>
    <w:rsid w:val="001D0093"/>
    <w:rsid w:val="001D016F"/>
    <w:rsid w:val="001D04A1"/>
    <w:rsid w:val="001D0C34"/>
    <w:rsid w:val="001D107B"/>
    <w:rsid w:val="001D1106"/>
    <w:rsid w:val="001D15C0"/>
    <w:rsid w:val="001D1745"/>
    <w:rsid w:val="001D179C"/>
    <w:rsid w:val="001D17AA"/>
    <w:rsid w:val="001D19A3"/>
    <w:rsid w:val="001D1A83"/>
    <w:rsid w:val="001D1C0D"/>
    <w:rsid w:val="001D1E96"/>
    <w:rsid w:val="001D22E5"/>
    <w:rsid w:val="001D2360"/>
    <w:rsid w:val="001D25CC"/>
    <w:rsid w:val="001D2AD5"/>
    <w:rsid w:val="001D3306"/>
    <w:rsid w:val="001D34EB"/>
    <w:rsid w:val="001D39A5"/>
    <w:rsid w:val="001D3A2A"/>
    <w:rsid w:val="001D3D7B"/>
    <w:rsid w:val="001D3F88"/>
    <w:rsid w:val="001D402F"/>
    <w:rsid w:val="001D4370"/>
    <w:rsid w:val="001D43FB"/>
    <w:rsid w:val="001D46B8"/>
    <w:rsid w:val="001D4919"/>
    <w:rsid w:val="001D4AD7"/>
    <w:rsid w:val="001D510F"/>
    <w:rsid w:val="001D537F"/>
    <w:rsid w:val="001D558B"/>
    <w:rsid w:val="001D55BD"/>
    <w:rsid w:val="001D583C"/>
    <w:rsid w:val="001D598B"/>
    <w:rsid w:val="001D5D3C"/>
    <w:rsid w:val="001D5E2C"/>
    <w:rsid w:val="001D5EF6"/>
    <w:rsid w:val="001D6324"/>
    <w:rsid w:val="001D6465"/>
    <w:rsid w:val="001D690B"/>
    <w:rsid w:val="001D696A"/>
    <w:rsid w:val="001D697D"/>
    <w:rsid w:val="001D6E69"/>
    <w:rsid w:val="001D718F"/>
    <w:rsid w:val="001D755E"/>
    <w:rsid w:val="001D759C"/>
    <w:rsid w:val="001D78A6"/>
    <w:rsid w:val="001D79B9"/>
    <w:rsid w:val="001D7AA5"/>
    <w:rsid w:val="001D7DC9"/>
    <w:rsid w:val="001E00D1"/>
    <w:rsid w:val="001E0902"/>
    <w:rsid w:val="001E0911"/>
    <w:rsid w:val="001E09B0"/>
    <w:rsid w:val="001E0E40"/>
    <w:rsid w:val="001E0F37"/>
    <w:rsid w:val="001E0FFB"/>
    <w:rsid w:val="001E121A"/>
    <w:rsid w:val="001E16BD"/>
    <w:rsid w:val="001E1C26"/>
    <w:rsid w:val="001E2543"/>
    <w:rsid w:val="001E2AC8"/>
    <w:rsid w:val="001E2D1F"/>
    <w:rsid w:val="001E2DB2"/>
    <w:rsid w:val="001E34C2"/>
    <w:rsid w:val="001E35C4"/>
    <w:rsid w:val="001E3727"/>
    <w:rsid w:val="001E38E8"/>
    <w:rsid w:val="001E3959"/>
    <w:rsid w:val="001E3AE9"/>
    <w:rsid w:val="001E3E53"/>
    <w:rsid w:val="001E42B3"/>
    <w:rsid w:val="001E487A"/>
    <w:rsid w:val="001E49FD"/>
    <w:rsid w:val="001E4BD8"/>
    <w:rsid w:val="001E4F01"/>
    <w:rsid w:val="001E4F54"/>
    <w:rsid w:val="001E534A"/>
    <w:rsid w:val="001E5366"/>
    <w:rsid w:val="001E541A"/>
    <w:rsid w:val="001E5846"/>
    <w:rsid w:val="001E6007"/>
    <w:rsid w:val="001E6081"/>
    <w:rsid w:val="001E6585"/>
    <w:rsid w:val="001E6637"/>
    <w:rsid w:val="001E6665"/>
    <w:rsid w:val="001E67B5"/>
    <w:rsid w:val="001E69A6"/>
    <w:rsid w:val="001E6C6B"/>
    <w:rsid w:val="001E6D07"/>
    <w:rsid w:val="001E6D6D"/>
    <w:rsid w:val="001E6F21"/>
    <w:rsid w:val="001E6F40"/>
    <w:rsid w:val="001E7398"/>
    <w:rsid w:val="001E7500"/>
    <w:rsid w:val="001E75E1"/>
    <w:rsid w:val="001E75E4"/>
    <w:rsid w:val="001E7829"/>
    <w:rsid w:val="001E78D2"/>
    <w:rsid w:val="001E7E93"/>
    <w:rsid w:val="001E7E95"/>
    <w:rsid w:val="001E7FEE"/>
    <w:rsid w:val="001F0399"/>
    <w:rsid w:val="001F0497"/>
    <w:rsid w:val="001F070E"/>
    <w:rsid w:val="001F070F"/>
    <w:rsid w:val="001F0807"/>
    <w:rsid w:val="001F0A6A"/>
    <w:rsid w:val="001F0C97"/>
    <w:rsid w:val="001F0D08"/>
    <w:rsid w:val="001F0E1E"/>
    <w:rsid w:val="001F0E41"/>
    <w:rsid w:val="001F0F04"/>
    <w:rsid w:val="001F0F4F"/>
    <w:rsid w:val="001F10B9"/>
    <w:rsid w:val="001F11B9"/>
    <w:rsid w:val="001F133C"/>
    <w:rsid w:val="001F1B0F"/>
    <w:rsid w:val="001F1B77"/>
    <w:rsid w:val="001F1C74"/>
    <w:rsid w:val="001F1EEE"/>
    <w:rsid w:val="001F1F70"/>
    <w:rsid w:val="001F2175"/>
    <w:rsid w:val="001F22D2"/>
    <w:rsid w:val="001F2611"/>
    <w:rsid w:val="001F27B2"/>
    <w:rsid w:val="001F2D99"/>
    <w:rsid w:val="001F2ECA"/>
    <w:rsid w:val="001F3006"/>
    <w:rsid w:val="001F33BB"/>
    <w:rsid w:val="001F399A"/>
    <w:rsid w:val="001F3A9A"/>
    <w:rsid w:val="001F3AA5"/>
    <w:rsid w:val="001F3F3A"/>
    <w:rsid w:val="001F4513"/>
    <w:rsid w:val="001F460B"/>
    <w:rsid w:val="001F47FD"/>
    <w:rsid w:val="001F4ACE"/>
    <w:rsid w:val="001F4C9D"/>
    <w:rsid w:val="001F539D"/>
    <w:rsid w:val="001F5AFD"/>
    <w:rsid w:val="001F5DE9"/>
    <w:rsid w:val="001F5E75"/>
    <w:rsid w:val="001F5EA7"/>
    <w:rsid w:val="001F5F86"/>
    <w:rsid w:val="001F608B"/>
    <w:rsid w:val="001F6092"/>
    <w:rsid w:val="001F6677"/>
    <w:rsid w:val="001F68E0"/>
    <w:rsid w:val="001F6A29"/>
    <w:rsid w:val="001F6B0D"/>
    <w:rsid w:val="001F6B15"/>
    <w:rsid w:val="001F6B37"/>
    <w:rsid w:val="001F7210"/>
    <w:rsid w:val="001F7297"/>
    <w:rsid w:val="001F7484"/>
    <w:rsid w:val="001F7628"/>
    <w:rsid w:val="001F7B49"/>
    <w:rsid w:val="001F7CBA"/>
    <w:rsid w:val="00200166"/>
    <w:rsid w:val="00200249"/>
    <w:rsid w:val="00200270"/>
    <w:rsid w:val="0020057A"/>
    <w:rsid w:val="002006AA"/>
    <w:rsid w:val="00200A4E"/>
    <w:rsid w:val="00200F4F"/>
    <w:rsid w:val="00201044"/>
    <w:rsid w:val="00201480"/>
    <w:rsid w:val="002018EF"/>
    <w:rsid w:val="00201D88"/>
    <w:rsid w:val="00201E46"/>
    <w:rsid w:val="00202174"/>
    <w:rsid w:val="0020245D"/>
    <w:rsid w:val="00202AA7"/>
    <w:rsid w:val="00202ADC"/>
    <w:rsid w:val="00202B17"/>
    <w:rsid w:val="00203126"/>
    <w:rsid w:val="00203248"/>
    <w:rsid w:val="00203459"/>
    <w:rsid w:val="00203803"/>
    <w:rsid w:val="00203890"/>
    <w:rsid w:val="002039D6"/>
    <w:rsid w:val="00203ADF"/>
    <w:rsid w:val="00203FBC"/>
    <w:rsid w:val="00204731"/>
    <w:rsid w:val="002057D5"/>
    <w:rsid w:val="00205851"/>
    <w:rsid w:val="00205961"/>
    <w:rsid w:val="00205AB5"/>
    <w:rsid w:val="00205E19"/>
    <w:rsid w:val="00205F20"/>
    <w:rsid w:val="0020602D"/>
    <w:rsid w:val="002060A7"/>
    <w:rsid w:val="002064F8"/>
    <w:rsid w:val="002065D1"/>
    <w:rsid w:val="0020678F"/>
    <w:rsid w:val="00206830"/>
    <w:rsid w:val="00206C71"/>
    <w:rsid w:val="00206E49"/>
    <w:rsid w:val="00206F94"/>
    <w:rsid w:val="002070F2"/>
    <w:rsid w:val="002072BD"/>
    <w:rsid w:val="00207383"/>
    <w:rsid w:val="0020780E"/>
    <w:rsid w:val="0020785A"/>
    <w:rsid w:val="00207C81"/>
    <w:rsid w:val="00207DB2"/>
    <w:rsid w:val="00207FCB"/>
    <w:rsid w:val="00207FEB"/>
    <w:rsid w:val="00210041"/>
    <w:rsid w:val="002102DA"/>
    <w:rsid w:val="00210307"/>
    <w:rsid w:val="002103E1"/>
    <w:rsid w:val="002106C3"/>
    <w:rsid w:val="002108C7"/>
    <w:rsid w:val="00210919"/>
    <w:rsid w:val="002109C5"/>
    <w:rsid w:val="00210FF7"/>
    <w:rsid w:val="00211027"/>
    <w:rsid w:val="00211469"/>
    <w:rsid w:val="002116CB"/>
    <w:rsid w:val="002116F0"/>
    <w:rsid w:val="0021175F"/>
    <w:rsid w:val="002118E3"/>
    <w:rsid w:val="0021199B"/>
    <w:rsid w:val="00211FCA"/>
    <w:rsid w:val="002121B3"/>
    <w:rsid w:val="002121C4"/>
    <w:rsid w:val="00212454"/>
    <w:rsid w:val="00212564"/>
    <w:rsid w:val="00212C0A"/>
    <w:rsid w:val="00212F46"/>
    <w:rsid w:val="00212F4B"/>
    <w:rsid w:val="00212F95"/>
    <w:rsid w:val="0021316B"/>
    <w:rsid w:val="002131A6"/>
    <w:rsid w:val="00213320"/>
    <w:rsid w:val="0021337C"/>
    <w:rsid w:val="002134B5"/>
    <w:rsid w:val="002135D1"/>
    <w:rsid w:val="002135F3"/>
    <w:rsid w:val="0021376E"/>
    <w:rsid w:val="00213CF1"/>
    <w:rsid w:val="00213EE2"/>
    <w:rsid w:val="00213F04"/>
    <w:rsid w:val="00213F92"/>
    <w:rsid w:val="00214085"/>
    <w:rsid w:val="0021411D"/>
    <w:rsid w:val="0021411F"/>
    <w:rsid w:val="00214517"/>
    <w:rsid w:val="00214DE7"/>
    <w:rsid w:val="00214F7D"/>
    <w:rsid w:val="00215293"/>
    <w:rsid w:val="00215427"/>
    <w:rsid w:val="00215637"/>
    <w:rsid w:val="00215872"/>
    <w:rsid w:val="002158F5"/>
    <w:rsid w:val="002161C4"/>
    <w:rsid w:val="00216499"/>
    <w:rsid w:val="00216830"/>
    <w:rsid w:val="0021692F"/>
    <w:rsid w:val="00216964"/>
    <w:rsid w:val="00216C3C"/>
    <w:rsid w:val="00216CEB"/>
    <w:rsid w:val="00217088"/>
    <w:rsid w:val="002171B1"/>
    <w:rsid w:val="00217355"/>
    <w:rsid w:val="002178D9"/>
    <w:rsid w:val="00217C5D"/>
    <w:rsid w:val="00217D0C"/>
    <w:rsid w:val="00217E95"/>
    <w:rsid w:val="00220341"/>
    <w:rsid w:val="00220563"/>
    <w:rsid w:val="0022057D"/>
    <w:rsid w:val="002205EF"/>
    <w:rsid w:val="002207A0"/>
    <w:rsid w:val="00220B3A"/>
    <w:rsid w:val="00220ED5"/>
    <w:rsid w:val="00220F0F"/>
    <w:rsid w:val="0022104A"/>
    <w:rsid w:val="00221141"/>
    <w:rsid w:val="002216BB"/>
    <w:rsid w:val="002219EA"/>
    <w:rsid w:val="002219ED"/>
    <w:rsid w:val="00221E33"/>
    <w:rsid w:val="002221F1"/>
    <w:rsid w:val="00222418"/>
    <w:rsid w:val="002226E4"/>
    <w:rsid w:val="002227A4"/>
    <w:rsid w:val="0022290F"/>
    <w:rsid w:val="00222D3A"/>
    <w:rsid w:val="00222DC1"/>
    <w:rsid w:val="00223042"/>
    <w:rsid w:val="00223146"/>
    <w:rsid w:val="0022318A"/>
    <w:rsid w:val="002237AD"/>
    <w:rsid w:val="0022380E"/>
    <w:rsid w:val="00223B32"/>
    <w:rsid w:val="00224084"/>
    <w:rsid w:val="00224BA9"/>
    <w:rsid w:val="00224C3A"/>
    <w:rsid w:val="00225057"/>
    <w:rsid w:val="0022509F"/>
    <w:rsid w:val="00225CD4"/>
    <w:rsid w:val="00225D5D"/>
    <w:rsid w:val="00226286"/>
    <w:rsid w:val="002266CF"/>
    <w:rsid w:val="0022693F"/>
    <w:rsid w:val="00226DD9"/>
    <w:rsid w:val="00226F93"/>
    <w:rsid w:val="0022792F"/>
    <w:rsid w:val="0023028E"/>
    <w:rsid w:val="00230440"/>
    <w:rsid w:val="00230543"/>
    <w:rsid w:val="002305FF"/>
    <w:rsid w:val="00230B5D"/>
    <w:rsid w:val="00230CE5"/>
    <w:rsid w:val="002311CA"/>
    <w:rsid w:val="00231F94"/>
    <w:rsid w:val="00232663"/>
    <w:rsid w:val="0023281D"/>
    <w:rsid w:val="0023282D"/>
    <w:rsid w:val="002328E7"/>
    <w:rsid w:val="00232950"/>
    <w:rsid w:val="00232DFB"/>
    <w:rsid w:val="00232E24"/>
    <w:rsid w:val="00232E40"/>
    <w:rsid w:val="00232EB1"/>
    <w:rsid w:val="0023301F"/>
    <w:rsid w:val="0023338F"/>
    <w:rsid w:val="00233392"/>
    <w:rsid w:val="00233701"/>
    <w:rsid w:val="00233992"/>
    <w:rsid w:val="00233BD7"/>
    <w:rsid w:val="00233DFE"/>
    <w:rsid w:val="00233EDB"/>
    <w:rsid w:val="00234067"/>
    <w:rsid w:val="002344DD"/>
    <w:rsid w:val="002349AF"/>
    <w:rsid w:val="00234BD8"/>
    <w:rsid w:val="00234DFD"/>
    <w:rsid w:val="00234E0D"/>
    <w:rsid w:val="00234E55"/>
    <w:rsid w:val="00234ED1"/>
    <w:rsid w:val="00235061"/>
    <w:rsid w:val="0023513F"/>
    <w:rsid w:val="0023532F"/>
    <w:rsid w:val="002353BD"/>
    <w:rsid w:val="0023552D"/>
    <w:rsid w:val="002358BA"/>
    <w:rsid w:val="00235AA9"/>
    <w:rsid w:val="00235C1C"/>
    <w:rsid w:val="00235D92"/>
    <w:rsid w:val="00235EE0"/>
    <w:rsid w:val="00236689"/>
    <w:rsid w:val="00236866"/>
    <w:rsid w:val="0023687B"/>
    <w:rsid w:val="00236ADD"/>
    <w:rsid w:val="00236DAC"/>
    <w:rsid w:val="00236F3E"/>
    <w:rsid w:val="00237285"/>
    <w:rsid w:val="002372DD"/>
    <w:rsid w:val="002374C3"/>
    <w:rsid w:val="0023773D"/>
    <w:rsid w:val="002378BA"/>
    <w:rsid w:val="002378DE"/>
    <w:rsid w:val="002379D1"/>
    <w:rsid w:val="00237AA1"/>
    <w:rsid w:val="00237AF9"/>
    <w:rsid w:val="00237BC8"/>
    <w:rsid w:val="00237BE9"/>
    <w:rsid w:val="00237C4F"/>
    <w:rsid w:val="00237C7C"/>
    <w:rsid w:val="00237F37"/>
    <w:rsid w:val="00240112"/>
    <w:rsid w:val="002405DB"/>
    <w:rsid w:val="00240650"/>
    <w:rsid w:val="00240669"/>
    <w:rsid w:val="00240701"/>
    <w:rsid w:val="00240924"/>
    <w:rsid w:val="00240B73"/>
    <w:rsid w:val="00240C58"/>
    <w:rsid w:val="002411DA"/>
    <w:rsid w:val="00241259"/>
    <w:rsid w:val="002419BE"/>
    <w:rsid w:val="00241B48"/>
    <w:rsid w:val="00241C49"/>
    <w:rsid w:val="00241C4A"/>
    <w:rsid w:val="00241D7F"/>
    <w:rsid w:val="00241ED0"/>
    <w:rsid w:val="00242449"/>
    <w:rsid w:val="002428DC"/>
    <w:rsid w:val="00242A55"/>
    <w:rsid w:val="00242B41"/>
    <w:rsid w:val="00242BBC"/>
    <w:rsid w:val="00242D8F"/>
    <w:rsid w:val="002433D5"/>
    <w:rsid w:val="002433EF"/>
    <w:rsid w:val="002434CE"/>
    <w:rsid w:val="00243522"/>
    <w:rsid w:val="00243B6A"/>
    <w:rsid w:val="00243EBD"/>
    <w:rsid w:val="002442E7"/>
    <w:rsid w:val="0024462F"/>
    <w:rsid w:val="002448D6"/>
    <w:rsid w:val="00244AE5"/>
    <w:rsid w:val="00244B27"/>
    <w:rsid w:val="00244DF8"/>
    <w:rsid w:val="00244F32"/>
    <w:rsid w:val="00244FF2"/>
    <w:rsid w:val="00245311"/>
    <w:rsid w:val="002455D7"/>
    <w:rsid w:val="002459E8"/>
    <w:rsid w:val="00245B17"/>
    <w:rsid w:val="00245E47"/>
    <w:rsid w:val="002461EC"/>
    <w:rsid w:val="002462CB"/>
    <w:rsid w:val="0024666A"/>
    <w:rsid w:val="00246B34"/>
    <w:rsid w:val="00246F9E"/>
    <w:rsid w:val="0024743C"/>
    <w:rsid w:val="002476CB"/>
    <w:rsid w:val="00247D85"/>
    <w:rsid w:val="00247DE3"/>
    <w:rsid w:val="00247E5D"/>
    <w:rsid w:val="00247E7F"/>
    <w:rsid w:val="00247F4A"/>
    <w:rsid w:val="00250336"/>
    <w:rsid w:val="0025074D"/>
    <w:rsid w:val="002510BC"/>
    <w:rsid w:val="002510FA"/>
    <w:rsid w:val="002511EA"/>
    <w:rsid w:val="00251389"/>
    <w:rsid w:val="002514B0"/>
    <w:rsid w:val="002515CE"/>
    <w:rsid w:val="0025183D"/>
    <w:rsid w:val="00251922"/>
    <w:rsid w:val="00251B0C"/>
    <w:rsid w:val="00251B1C"/>
    <w:rsid w:val="00251D93"/>
    <w:rsid w:val="00251E8F"/>
    <w:rsid w:val="002521A5"/>
    <w:rsid w:val="0025265D"/>
    <w:rsid w:val="00252B16"/>
    <w:rsid w:val="002530C7"/>
    <w:rsid w:val="0025346E"/>
    <w:rsid w:val="00253597"/>
    <w:rsid w:val="002535B6"/>
    <w:rsid w:val="002536D9"/>
    <w:rsid w:val="00253E5C"/>
    <w:rsid w:val="00253F50"/>
    <w:rsid w:val="00253F82"/>
    <w:rsid w:val="002540D2"/>
    <w:rsid w:val="0025414D"/>
    <w:rsid w:val="0025419A"/>
    <w:rsid w:val="0025459C"/>
    <w:rsid w:val="0025490D"/>
    <w:rsid w:val="00255058"/>
    <w:rsid w:val="00255375"/>
    <w:rsid w:val="0025541A"/>
    <w:rsid w:val="002554CD"/>
    <w:rsid w:val="0025563B"/>
    <w:rsid w:val="00255823"/>
    <w:rsid w:val="00255B67"/>
    <w:rsid w:val="00255BAE"/>
    <w:rsid w:val="00255C0F"/>
    <w:rsid w:val="00255ECA"/>
    <w:rsid w:val="0025609B"/>
    <w:rsid w:val="002561A1"/>
    <w:rsid w:val="00256203"/>
    <w:rsid w:val="00256210"/>
    <w:rsid w:val="00256386"/>
    <w:rsid w:val="00256611"/>
    <w:rsid w:val="00256794"/>
    <w:rsid w:val="002567BA"/>
    <w:rsid w:val="0025694E"/>
    <w:rsid w:val="00256AC8"/>
    <w:rsid w:val="00256C04"/>
    <w:rsid w:val="00257038"/>
    <w:rsid w:val="00257B63"/>
    <w:rsid w:val="00257CF1"/>
    <w:rsid w:val="00260789"/>
    <w:rsid w:val="0026078D"/>
    <w:rsid w:val="0026099C"/>
    <w:rsid w:val="002609C6"/>
    <w:rsid w:val="002609E8"/>
    <w:rsid w:val="00260DF1"/>
    <w:rsid w:val="00260E0F"/>
    <w:rsid w:val="00260EBE"/>
    <w:rsid w:val="002612CF"/>
    <w:rsid w:val="002613F9"/>
    <w:rsid w:val="002614C9"/>
    <w:rsid w:val="002617BE"/>
    <w:rsid w:val="00261D22"/>
    <w:rsid w:val="00261F68"/>
    <w:rsid w:val="002622C0"/>
    <w:rsid w:val="002623D5"/>
    <w:rsid w:val="0026249D"/>
    <w:rsid w:val="00262659"/>
    <w:rsid w:val="00262C52"/>
    <w:rsid w:val="00263249"/>
    <w:rsid w:val="00263300"/>
    <w:rsid w:val="0026363E"/>
    <w:rsid w:val="002636B5"/>
    <w:rsid w:val="00263AC4"/>
    <w:rsid w:val="00263C9F"/>
    <w:rsid w:val="00263E12"/>
    <w:rsid w:val="00264106"/>
    <w:rsid w:val="00264113"/>
    <w:rsid w:val="002641AB"/>
    <w:rsid w:val="00264365"/>
    <w:rsid w:val="002645E3"/>
    <w:rsid w:val="0026475A"/>
    <w:rsid w:val="002648BA"/>
    <w:rsid w:val="00264915"/>
    <w:rsid w:val="00264A79"/>
    <w:rsid w:val="00264B34"/>
    <w:rsid w:val="00264DF0"/>
    <w:rsid w:val="00264FCB"/>
    <w:rsid w:val="002651D5"/>
    <w:rsid w:val="00265720"/>
    <w:rsid w:val="002657BC"/>
    <w:rsid w:val="00265970"/>
    <w:rsid w:val="00265A05"/>
    <w:rsid w:val="00265A25"/>
    <w:rsid w:val="00265EF4"/>
    <w:rsid w:val="00265FB9"/>
    <w:rsid w:val="0026628C"/>
    <w:rsid w:val="002665E9"/>
    <w:rsid w:val="00266659"/>
    <w:rsid w:val="0026686A"/>
    <w:rsid w:val="0026690E"/>
    <w:rsid w:val="00266AB0"/>
    <w:rsid w:val="00266B4E"/>
    <w:rsid w:val="00266E2B"/>
    <w:rsid w:val="00266EEA"/>
    <w:rsid w:val="00266EF5"/>
    <w:rsid w:val="00266F22"/>
    <w:rsid w:val="0026719B"/>
    <w:rsid w:val="002673C7"/>
    <w:rsid w:val="0026765E"/>
    <w:rsid w:val="00267A42"/>
    <w:rsid w:val="00270381"/>
    <w:rsid w:val="002703B3"/>
    <w:rsid w:val="00270EBA"/>
    <w:rsid w:val="002710EA"/>
    <w:rsid w:val="00271522"/>
    <w:rsid w:val="0027174E"/>
    <w:rsid w:val="00271AAC"/>
    <w:rsid w:val="00271B54"/>
    <w:rsid w:val="00271B55"/>
    <w:rsid w:val="00271CB7"/>
    <w:rsid w:val="00271EAD"/>
    <w:rsid w:val="00272190"/>
    <w:rsid w:val="00272303"/>
    <w:rsid w:val="0027255D"/>
    <w:rsid w:val="00272BB7"/>
    <w:rsid w:val="00272BCE"/>
    <w:rsid w:val="00272BF9"/>
    <w:rsid w:val="002730FA"/>
    <w:rsid w:val="00273797"/>
    <w:rsid w:val="002738FF"/>
    <w:rsid w:val="00273CA2"/>
    <w:rsid w:val="00273D0D"/>
    <w:rsid w:val="00273E88"/>
    <w:rsid w:val="0027414D"/>
    <w:rsid w:val="00274724"/>
    <w:rsid w:val="00274750"/>
    <w:rsid w:val="0027477B"/>
    <w:rsid w:val="00274C98"/>
    <w:rsid w:val="00274E44"/>
    <w:rsid w:val="0027501E"/>
    <w:rsid w:val="00275098"/>
    <w:rsid w:val="00275157"/>
    <w:rsid w:val="002751DC"/>
    <w:rsid w:val="00275301"/>
    <w:rsid w:val="00275355"/>
    <w:rsid w:val="002754C3"/>
    <w:rsid w:val="002754F5"/>
    <w:rsid w:val="002755DD"/>
    <w:rsid w:val="002757A1"/>
    <w:rsid w:val="00275BE4"/>
    <w:rsid w:val="00275CBA"/>
    <w:rsid w:val="00275E92"/>
    <w:rsid w:val="00276378"/>
    <w:rsid w:val="002763BD"/>
    <w:rsid w:val="00276804"/>
    <w:rsid w:val="00276C7C"/>
    <w:rsid w:val="002770CF"/>
    <w:rsid w:val="002771DA"/>
    <w:rsid w:val="0027722F"/>
    <w:rsid w:val="00277711"/>
    <w:rsid w:val="00277C76"/>
    <w:rsid w:val="00277C7D"/>
    <w:rsid w:val="00277E71"/>
    <w:rsid w:val="00277FBB"/>
    <w:rsid w:val="00277FCC"/>
    <w:rsid w:val="002801DD"/>
    <w:rsid w:val="00280462"/>
    <w:rsid w:val="002805AA"/>
    <w:rsid w:val="002807FD"/>
    <w:rsid w:val="00280CF4"/>
    <w:rsid w:val="00281028"/>
    <w:rsid w:val="002810B4"/>
    <w:rsid w:val="00281668"/>
    <w:rsid w:val="00281726"/>
    <w:rsid w:val="00281811"/>
    <w:rsid w:val="002819E7"/>
    <w:rsid w:val="00281E74"/>
    <w:rsid w:val="00282019"/>
    <w:rsid w:val="0028206E"/>
    <w:rsid w:val="0028213B"/>
    <w:rsid w:val="0028239E"/>
    <w:rsid w:val="0028246F"/>
    <w:rsid w:val="00282541"/>
    <w:rsid w:val="0028256F"/>
    <w:rsid w:val="0028259A"/>
    <w:rsid w:val="002827A4"/>
    <w:rsid w:val="00282F5D"/>
    <w:rsid w:val="00283009"/>
    <w:rsid w:val="00283222"/>
    <w:rsid w:val="002832E5"/>
    <w:rsid w:val="00283321"/>
    <w:rsid w:val="0028439D"/>
    <w:rsid w:val="00284828"/>
    <w:rsid w:val="00284B27"/>
    <w:rsid w:val="00284C6B"/>
    <w:rsid w:val="00284F37"/>
    <w:rsid w:val="00284FE7"/>
    <w:rsid w:val="002851BF"/>
    <w:rsid w:val="002853D1"/>
    <w:rsid w:val="00285A1C"/>
    <w:rsid w:val="00285C97"/>
    <w:rsid w:val="00285E29"/>
    <w:rsid w:val="00285FE6"/>
    <w:rsid w:val="002860E6"/>
    <w:rsid w:val="0028658D"/>
    <w:rsid w:val="002868A1"/>
    <w:rsid w:val="00286B9A"/>
    <w:rsid w:val="00286D0D"/>
    <w:rsid w:val="00286F3C"/>
    <w:rsid w:val="002870EB"/>
    <w:rsid w:val="00287285"/>
    <w:rsid w:val="00287683"/>
    <w:rsid w:val="002876C2"/>
    <w:rsid w:val="00287757"/>
    <w:rsid w:val="00287D67"/>
    <w:rsid w:val="00287F16"/>
    <w:rsid w:val="00290077"/>
    <w:rsid w:val="002902C1"/>
    <w:rsid w:val="0029087F"/>
    <w:rsid w:val="00290989"/>
    <w:rsid w:val="00290C7B"/>
    <w:rsid w:val="00290D54"/>
    <w:rsid w:val="00290E03"/>
    <w:rsid w:val="00290F91"/>
    <w:rsid w:val="00290FDE"/>
    <w:rsid w:val="0029104B"/>
    <w:rsid w:val="00291052"/>
    <w:rsid w:val="002913C7"/>
    <w:rsid w:val="0029147F"/>
    <w:rsid w:val="002915AE"/>
    <w:rsid w:val="002918E1"/>
    <w:rsid w:val="00291A11"/>
    <w:rsid w:val="00291A3B"/>
    <w:rsid w:val="00291A74"/>
    <w:rsid w:val="00291BC2"/>
    <w:rsid w:val="00291E43"/>
    <w:rsid w:val="00291F65"/>
    <w:rsid w:val="0029236E"/>
    <w:rsid w:val="002923FC"/>
    <w:rsid w:val="00292903"/>
    <w:rsid w:val="00292CCF"/>
    <w:rsid w:val="0029342E"/>
    <w:rsid w:val="00293551"/>
    <w:rsid w:val="00293A21"/>
    <w:rsid w:val="00293A41"/>
    <w:rsid w:val="00293B3D"/>
    <w:rsid w:val="00293C43"/>
    <w:rsid w:val="0029412D"/>
    <w:rsid w:val="002942A9"/>
    <w:rsid w:val="00294587"/>
    <w:rsid w:val="002947C4"/>
    <w:rsid w:val="002948E1"/>
    <w:rsid w:val="00294943"/>
    <w:rsid w:val="00295545"/>
    <w:rsid w:val="00295740"/>
    <w:rsid w:val="00295ADE"/>
    <w:rsid w:val="00295C04"/>
    <w:rsid w:val="00295EF5"/>
    <w:rsid w:val="00295FF6"/>
    <w:rsid w:val="0029604B"/>
    <w:rsid w:val="00296055"/>
    <w:rsid w:val="002962A8"/>
    <w:rsid w:val="0029630E"/>
    <w:rsid w:val="00296802"/>
    <w:rsid w:val="00296B2B"/>
    <w:rsid w:val="00296B5B"/>
    <w:rsid w:val="00296C2F"/>
    <w:rsid w:val="00296CB1"/>
    <w:rsid w:val="00296F8B"/>
    <w:rsid w:val="00296FCA"/>
    <w:rsid w:val="002970B4"/>
    <w:rsid w:val="002972B5"/>
    <w:rsid w:val="00297371"/>
    <w:rsid w:val="002974EB"/>
    <w:rsid w:val="002974FA"/>
    <w:rsid w:val="002975EF"/>
    <w:rsid w:val="002976DE"/>
    <w:rsid w:val="002977AB"/>
    <w:rsid w:val="002977BE"/>
    <w:rsid w:val="00297E88"/>
    <w:rsid w:val="00297F8B"/>
    <w:rsid w:val="002A002B"/>
    <w:rsid w:val="002A00E0"/>
    <w:rsid w:val="002A03D7"/>
    <w:rsid w:val="002A040E"/>
    <w:rsid w:val="002A044D"/>
    <w:rsid w:val="002A08C8"/>
    <w:rsid w:val="002A08FF"/>
    <w:rsid w:val="002A09E2"/>
    <w:rsid w:val="002A0A08"/>
    <w:rsid w:val="002A0AB9"/>
    <w:rsid w:val="002A0BB9"/>
    <w:rsid w:val="002A0C39"/>
    <w:rsid w:val="002A0C6F"/>
    <w:rsid w:val="002A0CD0"/>
    <w:rsid w:val="002A0F38"/>
    <w:rsid w:val="002A101E"/>
    <w:rsid w:val="002A155D"/>
    <w:rsid w:val="002A187C"/>
    <w:rsid w:val="002A1989"/>
    <w:rsid w:val="002A1AEE"/>
    <w:rsid w:val="002A23D9"/>
    <w:rsid w:val="002A28BB"/>
    <w:rsid w:val="002A293F"/>
    <w:rsid w:val="002A2987"/>
    <w:rsid w:val="002A2F88"/>
    <w:rsid w:val="002A2FEA"/>
    <w:rsid w:val="002A332F"/>
    <w:rsid w:val="002A350F"/>
    <w:rsid w:val="002A367E"/>
    <w:rsid w:val="002A3F8C"/>
    <w:rsid w:val="002A3F91"/>
    <w:rsid w:val="002A426F"/>
    <w:rsid w:val="002A43AE"/>
    <w:rsid w:val="002A4AA3"/>
    <w:rsid w:val="002A4B17"/>
    <w:rsid w:val="002A4B8B"/>
    <w:rsid w:val="002A4CFC"/>
    <w:rsid w:val="002A4EC6"/>
    <w:rsid w:val="002A50E5"/>
    <w:rsid w:val="002A5345"/>
    <w:rsid w:val="002A5615"/>
    <w:rsid w:val="002A5A78"/>
    <w:rsid w:val="002A5B88"/>
    <w:rsid w:val="002A5C5F"/>
    <w:rsid w:val="002A6087"/>
    <w:rsid w:val="002A63C5"/>
    <w:rsid w:val="002A645E"/>
    <w:rsid w:val="002A64EC"/>
    <w:rsid w:val="002A6556"/>
    <w:rsid w:val="002A69D0"/>
    <w:rsid w:val="002A6A11"/>
    <w:rsid w:val="002A6E14"/>
    <w:rsid w:val="002A7007"/>
    <w:rsid w:val="002A74DB"/>
    <w:rsid w:val="002A7541"/>
    <w:rsid w:val="002A758E"/>
    <w:rsid w:val="002A770C"/>
    <w:rsid w:val="002A7720"/>
    <w:rsid w:val="002A7913"/>
    <w:rsid w:val="002A7D45"/>
    <w:rsid w:val="002A7D8C"/>
    <w:rsid w:val="002B008D"/>
    <w:rsid w:val="002B035B"/>
    <w:rsid w:val="002B041C"/>
    <w:rsid w:val="002B07AE"/>
    <w:rsid w:val="002B0FA9"/>
    <w:rsid w:val="002B104C"/>
    <w:rsid w:val="002B16E5"/>
    <w:rsid w:val="002B1BDE"/>
    <w:rsid w:val="002B1C90"/>
    <w:rsid w:val="002B1D4C"/>
    <w:rsid w:val="002B20E4"/>
    <w:rsid w:val="002B2454"/>
    <w:rsid w:val="002B24A1"/>
    <w:rsid w:val="002B2A40"/>
    <w:rsid w:val="002B2A84"/>
    <w:rsid w:val="002B2AF2"/>
    <w:rsid w:val="002B2B15"/>
    <w:rsid w:val="002B2BD1"/>
    <w:rsid w:val="002B3095"/>
    <w:rsid w:val="002B31E3"/>
    <w:rsid w:val="002B3466"/>
    <w:rsid w:val="002B34AC"/>
    <w:rsid w:val="002B3763"/>
    <w:rsid w:val="002B3787"/>
    <w:rsid w:val="002B378E"/>
    <w:rsid w:val="002B3965"/>
    <w:rsid w:val="002B3AE0"/>
    <w:rsid w:val="002B3BA9"/>
    <w:rsid w:val="002B3BFE"/>
    <w:rsid w:val="002B3C88"/>
    <w:rsid w:val="002B3ECC"/>
    <w:rsid w:val="002B3FF6"/>
    <w:rsid w:val="002B44D3"/>
    <w:rsid w:val="002B4582"/>
    <w:rsid w:val="002B45B5"/>
    <w:rsid w:val="002B46EB"/>
    <w:rsid w:val="002B4A85"/>
    <w:rsid w:val="002B4B38"/>
    <w:rsid w:val="002B4C5F"/>
    <w:rsid w:val="002B4DF2"/>
    <w:rsid w:val="002B5282"/>
    <w:rsid w:val="002B55CD"/>
    <w:rsid w:val="002B5A05"/>
    <w:rsid w:val="002B5A60"/>
    <w:rsid w:val="002B5D41"/>
    <w:rsid w:val="002B5DD1"/>
    <w:rsid w:val="002B5F74"/>
    <w:rsid w:val="002B6604"/>
    <w:rsid w:val="002B6622"/>
    <w:rsid w:val="002B68FA"/>
    <w:rsid w:val="002B69D4"/>
    <w:rsid w:val="002B6A7B"/>
    <w:rsid w:val="002B6C72"/>
    <w:rsid w:val="002B6C9C"/>
    <w:rsid w:val="002B6DE2"/>
    <w:rsid w:val="002B6F3B"/>
    <w:rsid w:val="002B6F7C"/>
    <w:rsid w:val="002B7016"/>
    <w:rsid w:val="002B731A"/>
    <w:rsid w:val="002B7966"/>
    <w:rsid w:val="002B7B2B"/>
    <w:rsid w:val="002B7BF5"/>
    <w:rsid w:val="002B7D1A"/>
    <w:rsid w:val="002C00DF"/>
    <w:rsid w:val="002C057B"/>
    <w:rsid w:val="002C06C7"/>
    <w:rsid w:val="002C0973"/>
    <w:rsid w:val="002C09DD"/>
    <w:rsid w:val="002C0D2E"/>
    <w:rsid w:val="002C174D"/>
    <w:rsid w:val="002C1825"/>
    <w:rsid w:val="002C1B3A"/>
    <w:rsid w:val="002C1E6E"/>
    <w:rsid w:val="002C202C"/>
    <w:rsid w:val="002C2470"/>
    <w:rsid w:val="002C2658"/>
    <w:rsid w:val="002C2937"/>
    <w:rsid w:val="002C2940"/>
    <w:rsid w:val="002C2DF0"/>
    <w:rsid w:val="002C2E39"/>
    <w:rsid w:val="002C3464"/>
    <w:rsid w:val="002C3542"/>
    <w:rsid w:val="002C3741"/>
    <w:rsid w:val="002C375B"/>
    <w:rsid w:val="002C4233"/>
    <w:rsid w:val="002C4264"/>
    <w:rsid w:val="002C442E"/>
    <w:rsid w:val="002C449C"/>
    <w:rsid w:val="002C44A8"/>
    <w:rsid w:val="002C4516"/>
    <w:rsid w:val="002C46E9"/>
    <w:rsid w:val="002C4719"/>
    <w:rsid w:val="002C496E"/>
    <w:rsid w:val="002C49B9"/>
    <w:rsid w:val="002C4AC4"/>
    <w:rsid w:val="002C4B46"/>
    <w:rsid w:val="002C4FAE"/>
    <w:rsid w:val="002C5067"/>
    <w:rsid w:val="002C506A"/>
    <w:rsid w:val="002C51A1"/>
    <w:rsid w:val="002C5863"/>
    <w:rsid w:val="002C59E9"/>
    <w:rsid w:val="002C5A3A"/>
    <w:rsid w:val="002C5BDD"/>
    <w:rsid w:val="002C5D25"/>
    <w:rsid w:val="002C5EB9"/>
    <w:rsid w:val="002C613B"/>
    <w:rsid w:val="002C6165"/>
    <w:rsid w:val="002C61EF"/>
    <w:rsid w:val="002C63F3"/>
    <w:rsid w:val="002C65D6"/>
    <w:rsid w:val="002C6867"/>
    <w:rsid w:val="002C6CBF"/>
    <w:rsid w:val="002C6D6A"/>
    <w:rsid w:val="002C7090"/>
    <w:rsid w:val="002C70EC"/>
    <w:rsid w:val="002C72BD"/>
    <w:rsid w:val="002C7499"/>
    <w:rsid w:val="002C7747"/>
    <w:rsid w:val="002C77C4"/>
    <w:rsid w:val="002C7954"/>
    <w:rsid w:val="002D0209"/>
    <w:rsid w:val="002D02C4"/>
    <w:rsid w:val="002D02D1"/>
    <w:rsid w:val="002D04CB"/>
    <w:rsid w:val="002D0876"/>
    <w:rsid w:val="002D0E30"/>
    <w:rsid w:val="002D1370"/>
    <w:rsid w:val="002D13D9"/>
    <w:rsid w:val="002D13E3"/>
    <w:rsid w:val="002D151A"/>
    <w:rsid w:val="002D1E90"/>
    <w:rsid w:val="002D207C"/>
    <w:rsid w:val="002D2105"/>
    <w:rsid w:val="002D21D8"/>
    <w:rsid w:val="002D2410"/>
    <w:rsid w:val="002D2450"/>
    <w:rsid w:val="002D27D3"/>
    <w:rsid w:val="002D28AD"/>
    <w:rsid w:val="002D2B16"/>
    <w:rsid w:val="002D2DD2"/>
    <w:rsid w:val="002D2ECF"/>
    <w:rsid w:val="002D2FD5"/>
    <w:rsid w:val="002D307B"/>
    <w:rsid w:val="002D30E4"/>
    <w:rsid w:val="002D30F3"/>
    <w:rsid w:val="002D31C3"/>
    <w:rsid w:val="002D33D3"/>
    <w:rsid w:val="002D3A0B"/>
    <w:rsid w:val="002D3ABD"/>
    <w:rsid w:val="002D3DD7"/>
    <w:rsid w:val="002D44F8"/>
    <w:rsid w:val="002D458A"/>
    <w:rsid w:val="002D4768"/>
    <w:rsid w:val="002D48AA"/>
    <w:rsid w:val="002D4FC8"/>
    <w:rsid w:val="002D50CD"/>
    <w:rsid w:val="002D5111"/>
    <w:rsid w:val="002D516B"/>
    <w:rsid w:val="002D56D9"/>
    <w:rsid w:val="002D5963"/>
    <w:rsid w:val="002D5BFD"/>
    <w:rsid w:val="002D5FC3"/>
    <w:rsid w:val="002D5FEE"/>
    <w:rsid w:val="002D6023"/>
    <w:rsid w:val="002D6111"/>
    <w:rsid w:val="002D62EB"/>
    <w:rsid w:val="002D6949"/>
    <w:rsid w:val="002D6A33"/>
    <w:rsid w:val="002D6B61"/>
    <w:rsid w:val="002D6C05"/>
    <w:rsid w:val="002D6C66"/>
    <w:rsid w:val="002D6EBC"/>
    <w:rsid w:val="002D6EDD"/>
    <w:rsid w:val="002D73CC"/>
    <w:rsid w:val="002D7601"/>
    <w:rsid w:val="002D79C2"/>
    <w:rsid w:val="002D7A6F"/>
    <w:rsid w:val="002D7E1F"/>
    <w:rsid w:val="002E0132"/>
    <w:rsid w:val="002E0136"/>
    <w:rsid w:val="002E074E"/>
    <w:rsid w:val="002E0A57"/>
    <w:rsid w:val="002E0B6D"/>
    <w:rsid w:val="002E0F04"/>
    <w:rsid w:val="002E0F9B"/>
    <w:rsid w:val="002E0FA7"/>
    <w:rsid w:val="002E0FF0"/>
    <w:rsid w:val="002E143C"/>
    <w:rsid w:val="002E1591"/>
    <w:rsid w:val="002E164B"/>
    <w:rsid w:val="002E1957"/>
    <w:rsid w:val="002E19A1"/>
    <w:rsid w:val="002E1B8A"/>
    <w:rsid w:val="002E1BD6"/>
    <w:rsid w:val="002E2101"/>
    <w:rsid w:val="002E2474"/>
    <w:rsid w:val="002E28AC"/>
    <w:rsid w:val="002E2A2C"/>
    <w:rsid w:val="002E2A9C"/>
    <w:rsid w:val="002E2B57"/>
    <w:rsid w:val="002E2B96"/>
    <w:rsid w:val="002E2BBD"/>
    <w:rsid w:val="002E2EBF"/>
    <w:rsid w:val="002E2F53"/>
    <w:rsid w:val="002E33B5"/>
    <w:rsid w:val="002E348B"/>
    <w:rsid w:val="002E34AD"/>
    <w:rsid w:val="002E383A"/>
    <w:rsid w:val="002E3949"/>
    <w:rsid w:val="002E3974"/>
    <w:rsid w:val="002E3F57"/>
    <w:rsid w:val="002E43A0"/>
    <w:rsid w:val="002E47E1"/>
    <w:rsid w:val="002E48AC"/>
    <w:rsid w:val="002E48DD"/>
    <w:rsid w:val="002E4A64"/>
    <w:rsid w:val="002E4A84"/>
    <w:rsid w:val="002E4B09"/>
    <w:rsid w:val="002E4CF3"/>
    <w:rsid w:val="002E4E1A"/>
    <w:rsid w:val="002E5724"/>
    <w:rsid w:val="002E57E5"/>
    <w:rsid w:val="002E57EA"/>
    <w:rsid w:val="002E5BB6"/>
    <w:rsid w:val="002E5BE1"/>
    <w:rsid w:val="002E5FF0"/>
    <w:rsid w:val="002E6037"/>
    <w:rsid w:val="002E66E8"/>
    <w:rsid w:val="002E6E35"/>
    <w:rsid w:val="002E7002"/>
    <w:rsid w:val="002E7397"/>
    <w:rsid w:val="002E74F1"/>
    <w:rsid w:val="002E75FE"/>
    <w:rsid w:val="002E76C7"/>
    <w:rsid w:val="002E76CD"/>
    <w:rsid w:val="002E76F9"/>
    <w:rsid w:val="002E77AF"/>
    <w:rsid w:val="002E7A2F"/>
    <w:rsid w:val="002E7BB2"/>
    <w:rsid w:val="002E7CC8"/>
    <w:rsid w:val="002F00F3"/>
    <w:rsid w:val="002F02CF"/>
    <w:rsid w:val="002F035F"/>
    <w:rsid w:val="002F051F"/>
    <w:rsid w:val="002F067B"/>
    <w:rsid w:val="002F0681"/>
    <w:rsid w:val="002F06DB"/>
    <w:rsid w:val="002F073B"/>
    <w:rsid w:val="002F0BFD"/>
    <w:rsid w:val="002F0C06"/>
    <w:rsid w:val="002F0E3A"/>
    <w:rsid w:val="002F0E76"/>
    <w:rsid w:val="002F10CB"/>
    <w:rsid w:val="002F1432"/>
    <w:rsid w:val="002F14DE"/>
    <w:rsid w:val="002F173F"/>
    <w:rsid w:val="002F1873"/>
    <w:rsid w:val="002F1CE5"/>
    <w:rsid w:val="002F1FBE"/>
    <w:rsid w:val="002F20C1"/>
    <w:rsid w:val="002F22EF"/>
    <w:rsid w:val="002F2411"/>
    <w:rsid w:val="002F2678"/>
    <w:rsid w:val="002F2685"/>
    <w:rsid w:val="002F2A18"/>
    <w:rsid w:val="002F2AE8"/>
    <w:rsid w:val="002F2C0B"/>
    <w:rsid w:val="002F2EEF"/>
    <w:rsid w:val="002F2F0B"/>
    <w:rsid w:val="002F31E2"/>
    <w:rsid w:val="002F3354"/>
    <w:rsid w:val="002F33DF"/>
    <w:rsid w:val="002F3A6A"/>
    <w:rsid w:val="002F3A6E"/>
    <w:rsid w:val="002F3A8C"/>
    <w:rsid w:val="002F3BA6"/>
    <w:rsid w:val="002F3C7F"/>
    <w:rsid w:val="002F42F6"/>
    <w:rsid w:val="002F4613"/>
    <w:rsid w:val="002F4673"/>
    <w:rsid w:val="002F4B3A"/>
    <w:rsid w:val="002F4D7A"/>
    <w:rsid w:val="002F4DFE"/>
    <w:rsid w:val="002F4E6B"/>
    <w:rsid w:val="002F4E97"/>
    <w:rsid w:val="002F585F"/>
    <w:rsid w:val="002F59E1"/>
    <w:rsid w:val="002F5A97"/>
    <w:rsid w:val="002F5B06"/>
    <w:rsid w:val="002F5D17"/>
    <w:rsid w:val="002F6054"/>
    <w:rsid w:val="002F6083"/>
    <w:rsid w:val="002F60FC"/>
    <w:rsid w:val="002F631E"/>
    <w:rsid w:val="002F6365"/>
    <w:rsid w:val="002F659F"/>
    <w:rsid w:val="002F6655"/>
    <w:rsid w:val="002F68F1"/>
    <w:rsid w:val="002F6A5A"/>
    <w:rsid w:val="002F6D6C"/>
    <w:rsid w:val="002F6D9A"/>
    <w:rsid w:val="002F6E7E"/>
    <w:rsid w:val="002F6EEB"/>
    <w:rsid w:val="002F6FAB"/>
    <w:rsid w:val="002F7296"/>
    <w:rsid w:val="002F733D"/>
    <w:rsid w:val="002F74E6"/>
    <w:rsid w:val="002F75B3"/>
    <w:rsid w:val="002F775B"/>
    <w:rsid w:val="002F7E6D"/>
    <w:rsid w:val="0030004E"/>
    <w:rsid w:val="0030018F"/>
    <w:rsid w:val="003001FC"/>
    <w:rsid w:val="00300D57"/>
    <w:rsid w:val="00300EFF"/>
    <w:rsid w:val="00300F1A"/>
    <w:rsid w:val="003010D4"/>
    <w:rsid w:val="0030151A"/>
    <w:rsid w:val="00301770"/>
    <w:rsid w:val="00301AAC"/>
    <w:rsid w:val="00301AC5"/>
    <w:rsid w:val="00301AD1"/>
    <w:rsid w:val="003023C5"/>
    <w:rsid w:val="0030270A"/>
    <w:rsid w:val="003030E3"/>
    <w:rsid w:val="00303101"/>
    <w:rsid w:val="0030312E"/>
    <w:rsid w:val="0030368E"/>
    <w:rsid w:val="00303985"/>
    <w:rsid w:val="00303D02"/>
    <w:rsid w:val="00303D0E"/>
    <w:rsid w:val="00303D80"/>
    <w:rsid w:val="00303EEB"/>
    <w:rsid w:val="00303F2D"/>
    <w:rsid w:val="003042B9"/>
    <w:rsid w:val="0030449A"/>
    <w:rsid w:val="003046F9"/>
    <w:rsid w:val="00304AED"/>
    <w:rsid w:val="00304BC5"/>
    <w:rsid w:val="00304BC8"/>
    <w:rsid w:val="00304DB1"/>
    <w:rsid w:val="00304EC9"/>
    <w:rsid w:val="00304EDA"/>
    <w:rsid w:val="003051BC"/>
    <w:rsid w:val="00305232"/>
    <w:rsid w:val="003055BD"/>
    <w:rsid w:val="00305622"/>
    <w:rsid w:val="003058F7"/>
    <w:rsid w:val="003059F3"/>
    <w:rsid w:val="00305A88"/>
    <w:rsid w:val="00305C9E"/>
    <w:rsid w:val="00306256"/>
    <w:rsid w:val="00306E28"/>
    <w:rsid w:val="00307501"/>
    <w:rsid w:val="00307808"/>
    <w:rsid w:val="0030781E"/>
    <w:rsid w:val="00307A8B"/>
    <w:rsid w:val="00307AC2"/>
    <w:rsid w:val="00307B98"/>
    <w:rsid w:val="0031015D"/>
    <w:rsid w:val="003101B0"/>
    <w:rsid w:val="0031069F"/>
    <w:rsid w:val="003106A5"/>
    <w:rsid w:val="00310A9F"/>
    <w:rsid w:val="00310C44"/>
    <w:rsid w:val="00310E5D"/>
    <w:rsid w:val="00311074"/>
    <w:rsid w:val="0031163C"/>
    <w:rsid w:val="003117F8"/>
    <w:rsid w:val="003121C4"/>
    <w:rsid w:val="0031227C"/>
    <w:rsid w:val="003122EC"/>
    <w:rsid w:val="00312554"/>
    <w:rsid w:val="00312C66"/>
    <w:rsid w:val="00312CD8"/>
    <w:rsid w:val="00312E16"/>
    <w:rsid w:val="00312FB8"/>
    <w:rsid w:val="0031337F"/>
    <w:rsid w:val="003137F8"/>
    <w:rsid w:val="003138A2"/>
    <w:rsid w:val="00313934"/>
    <w:rsid w:val="00313953"/>
    <w:rsid w:val="00313BD7"/>
    <w:rsid w:val="00313C0E"/>
    <w:rsid w:val="003141A5"/>
    <w:rsid w:val="003144A5"/>
    <w:rsid w:val="003145DB"/>
    <w:rsid w:val="0031464C"/>
    <w:rsid w:val="0031482F"/>
    <w:rsid w:val="00314D27"/>
    <w:rsid w:val="00314E6A"/>
    <w:rsid w:val="00314F75"/>
    <w:rsid w:val="00315249"/>
    <w:rsid w:val="00315573"/>
    <w:rsid w:val="00315787"/>
    <w:rsid w:val="00315B7B"/>
    <w:rsid w:val="00315DE3"/>
    <w:rsid w:val="00315FF9"/>
    <w:rsid w:val="0031664D"/>
    <w:rsid w:val="0031699E"/>
    <w:rsid w:val="00316F35"/>
    <w:rsid w:val="00317171"/>
    <w:rsid w:val="00317A5C"/>
    <w:rsid w:val="00317E70"/>
    <w:rsid w:val="00317F22"/>
    <w:rsid w:val="003202C0"/>
    <w:rsid w:val="003202CF"/>
    <w:rsid w:val="00320341"/>
    <w:rsid w:val="00320678"/>
    <w:rsid w:val="0032079A"/>
    <w:rsid w:val="00320C0C"/>
    <w:rsid w:val="00320D97"/>
    <w:rsid w:val="00320E06"/>
    <w:rsid w:val="00320F2A"/>
    <w:rsid w:val="00321214"/>
    <w:rsid w:val="0032131F"/>
    <w:rsid w:val="0032139A"/>
    <w:rsid w:val="003213E4"/>
    <w:rsid w:val="00321919"/>
    <w:rsid w:val="00321CEE"/>
    <w:rsid w:val="00321D33"/>
    <w:rsid w:val="00321FA5"/>
    <w:rsid w:val="00322118"/>
    <w:rsid w:val="00322422"/>
    <w:rsid w:val="00322700"/>
    <w:rsid w:val="00322741"/>
    <w:rsid w:val="00322789"/>
    <w:rsid w:val="00322C2B"/>
    <w:rsid w:val="00322FCC"/>
    <w:rsid w:val="0032306C"/>
    <w:rsid w:val="003230DE"/>
    <w:rsid w:val="0032323B"/>
    <w:rsid w:val="0032348F"/>
    <w:rsid w:val="00323525"/>
    <w:rsid w:val="00323666"/>
    <w:rsid w:val="003237B3"/>
    <w:rsid w:val="00323893"/>
    <w:rsid w:val="00323A9E"/>
    <w:rsid w:val="00323C3E"/>
    <w:rsid w:val="00323D33"/>
    <w:rsid w:val="00323F40"/>
    <w:rsid w:val="00323F83"/>
    <w:rsid w:val="003244F9"/>
    <w:rsid w:val="0032495B"/>
    <w:rsid w:val="00324B34"/>
    <w:rsid w:val="003254E8"/>
    <w:rsid w:val="003255F4"/>
    <w:rsid w:val="003259FA"/>
    <w:rsid w:val="00325ED1"/>
    <w:rsid w:val="003260EA"/>
    <w:rsid w:val="00326153"/>
    <w:rsid w:val="003261AF"/>
    <w:rsid w:val="003262EB"/>
    <w:rsid w:val="003263EE"/>
    <w:rsid w:val="00326855"/>
    <w:rsid w:val="003268B7"/>
    <w:rsid w:val="00326A62"/>
    <w:rsid w:val="00326D51"/>
    <w:rsid w:val="00326F91"/>
    <w:rsid w:val="0032701F"/>
    <w:rsid w:val="00327213"/>
    <w:rsid w:val="003272CD"/>
    <w:rsid w:val="003275FD"/>
    <w:rsid w:val="003276CE"/>
    <w:rsid w:val="00327741"/>
    <w:rsid w:val="003277FE"/>
    <w:rsid w:val="003278AD"/>
    <w:rsid w:val="00327B48"/>
    <w:rsid w:val="00327BFB"/>
    <w:rsid w:val="00327EF0"/>
    <w:rsid w:val="00327F73"/>
    <w:rsid w:val="00327F84"/>
    <w:rsid w:val="00330207"/>
    <w:rsid w:val="0033035C"/>
    <w:rsid w:val="00330374"/>
    <w:rsid w:val="00330595"/>
    <w:rsid w:val="003306B2"/>
    <w:rsid w:val="003309A1"/>
    <w:rsid w:val="00330B6B"/>
    <w:rsid w:val="003310DE"/>
    <w:rsid w:val="00331141"/>
    <w:rsid w:val="00331171"/>
    <w:rsid w:val="003313FB"/>
    <w:rsid w:val="00331676"/>
    <w:rsid w:val="0033194D"/>
    <w:rsid w:val="00331A22"/>
    <w:rsid w:val="00331AE6"/>
    <w:rsid w:val="00331C61"/>
    <w:rsid w:val="00331DAA"/>
    <w:rsid w:val="00331EFD"/>
    <w:rsid w:val="00331F85"/>
    <w:rsid w:val="00332045"/>
    <w:rsid w:val="00332148"/>
    <w:rsid w:val="00332182"/>
    <w:rsid w:val="003322F1"/>
    <w:rsid w:val="003326F5"/>
    <w:rsid w:val="003327E4"/>
    <w:rsid w:val="003329AA"/>
    <w:rsid w:val="00332ADD"/>
    <w:rsid w:val="00332E7D"/>
    <w:rsid w:val="00332FA3"/>
    <w:rsid w:val="00333529"/>
    <w:rsid w:val="00333577"/>
    <w:rsid w:val="003336A5"/>
    <w:rsid w:val="003338BD"/>
    <w:rsid w:val="00333CAB"/>
    <w:rsid w:val="003342C1"/>
    <w:rsid w:val="0033453E"/>
    <w:rsid w:val="0033460D"/>
    <w:rsid w:val="0033470A"/>
    <w:rsid w:val="00334896"/>
    <w:rsid w:val="00334AA7"/>
    <w:rsid w:val="00334CEE"/>
    <w:rsid w:val="00335133"/>
    <w:rsid w:val="00335471"/>
    <w:rsid w:val="00335882"/>
    <w:rsid w:val="00335B4A"/>
    <w:rsid w:val="00335BED"/>
    <w:rsid w:val="00335CAC"/>
    <w:rsid w:val="00335CD7"/>
    <w:rsid w:val="00335D32"/>
    <w:rsid w:val="00335DE2"/>
    <w:rsid w:val="00335E4B"/>
    <w:rsid w:val="00336081"/>
    <w:rsid w:val="00336284"/>
    <w:rsid w:val="0033629E"/>
    <w:rsid w:val="00336304"/>
    <w:rsid w:val="0033637B"/>
    <w:rsid w:val="003363E3"/>
    <w:rsid w:val="003363FB"/>
    <w:rsid w:val="0033653C"/>
    <w:rsid w:val="003365BE"/>
    <w:rsid w:val="00336786"/>
    <w:rsid w:val="003367E5"/>
    <w:rsid w:val="0033685D"/>
    <w:rsid w:val="00336874"/>
    <w:rsid w:val="00336875"/>
    <w:rsid w:val="00336CE7"/>
    <w:rsid w:val="003370D5"/>
    <w:rsid w:val="00337188"/>
    <w:rsid w:val="00337C80"/>
    <w:rsid w:val="003401C9"/>
    <w:rsid w:val="00340276"/>
    <w:rsid w:val="003402DE"/>
    <w:rsid w:val="0034087D"/>
    <w:rsid w:val="003408DD"/>
    <w:rsid w:val="00341012"/>
    <w:rsid w:val="003413F6"/>
    <w:rsid w:val="003413FC"/>
    <w:rsid w:val="003414BA"/>
    <w:rsid w:val="003414C2"/>
    <w:rsid w:val="00341626"/>
    <w:rsid w:val="00341A87"/>
    <w:rsid w:val="00342160"/>
    <w:rsid w:val="003427DA"/>
    <w:rsid w:val="00342998"/>
    <w:rsid w:val="00342DA7"/>
    <w:rsid w:val="00342EB7"/>
    <w:rsid w:val="0034324C"/>
    <w:rsid w:val="00343725"/>
    <w:rsid w:val="003437B2"/>
    <w:rsid w:val="00343AB2"/>
    <w:rsid w:val="00343BD3"/>
    <w:rsid w:val="00343FA3"/>
    <w:rsid w:val="0034409D"/>
    <w:rsid w:val="00344838"/>
    <w:rsid w:val="00344B30"/>
    <w:rsid w:val="00344B5C"/>
    <w:rsid w:val="00344BA8"/>
    <w:rsid w:val="00344BB9"/>
    <w:rsid w:val="003453C2"/>
    <w:rsid w:val="00345450"/>
    <w:rsid w:val="0034553E"/>
    <w:rsid w:val="003456A6"/>
    <w:rsid w:val="003456CD"/>
    <w:rsid w:val="00345936"/>
    <w:rsid w:val="00345A77"/>
    <w:rsid w:val="00345AA7"/>
    <w:rsid w:val="00345C11"/>
    <w:rsid w:val="00345C25"/>
    <w:rsid w:val="00345DBA"/>
    <w:rsid w:val="00346135"/>
    <w:rsid w:val="00346356"/>
    <w:rsid w:val="00346367"/>
    <w:rsid w:val="003465C3"/>
    <w:rsid w:val="00346634"/>
    <w:rsid w:val="00346997"/>
    <w:rsid w:val="003469E5"/>
    <w:rsid w:val="00346ABC"/>
    <w:rsid w:val="00346D99"/>
    <w:rsid w:val="00346E9A"/>
    <w:rsid w:val="00346F01"/>
    <w:rsid w:val="00346F1A"/>
    <w:rsid w:val="003473D7"/>
    <w:rsid w:val="0034769C"/>
    <w:rsid w:val="0034787A"/>
    <w:rsid w:val="0034787E"/>
    <w:rsid w:val="003478EB"/>
    <w:rsid w:val="0034797E"/>
    <w:rsid w:val="00347AC0"/>
    <w:rsid w:val="0035002E"/>
    <w:rsid w:val="00350111"/>
    <w:rsid w:val="00350C74"/>
    <w:rsid w:val="00350DA6"/>
    <w:rsid w:val="00350E7F"/>
    <w:rsid w:val="00350F72"/>
    <w:rsid w:val="00351490"/>
    <w:rsid w:val="003514CA"/>
    <w:rsid w:val="0035176C"/>
    <w:rsid w:val="00351838"/>
    <w:rsid w:val="003521CD"/>
    <w:rsid w:val="0035232B"/>
    <w:rsid w:val="00352817"/>
    <w:rsid w:val="00352B30"/>
    <w:rsid w:val="00352E22"/>
    <w:rsid w:val="00352EA7"/>
    <w:rsid w:val="00353213"/>
    <w:rsid w:val="00353414"/>
    <w:rsid w:val="0035359B"/>
    <w:rsid w:val="00353D31"/>
    <w:rsid w:val="00353FD6"/>
    <w:rsid w:val="00354324"/>
    <w:rsid w:val="00354628"/>
    <w:rsid w:val="0035502F"/>
    <w:rsid w:val="003555C7"/>
    <w:rsid w:val="00355945"/>
    <w:rsid w:val="0035596B"/>
    <w:rsid w:val="00355CA2"/>
    <w:rsid w:val="00355E4E"/>
    <w:rsid w:val="00355FE9"/>
    <w:rsid w:val="003560BC"/>
    <w:rsid w:val="00356179"/>
    <w:rsid w:val="00356282"/>
    <w:rsid w:val="00356491"/>
    <w:rsid w:val="003566BE"/>
    <w:rsid w:val="00356748"/>
    <w:rsid w:val="00356902"/>
    <w:rsid w:val="003569DE"/>
    <w:rsid w:val="00356A59"/>
    <w:rsid w:val="00356FCC"/>
    <w:rsid w:val="00357303"/>
    <w:rsid w:val="0035731A"/>
    <w:rsid w:val="00357549"/>
    <w:rsid w:val="0035779C"/>
    <w:rsid w:val="003579B7"/>
    <w:rsid w:val="00357EAF"/>
    <w:rsid w:val="003601FB"/>
    <w:rsid w:val="0036022E"/>
    <w:rsid w:val="0036028E"/>
    <w:rsid w:val="003602B8"/>
    <w:rsid w:val="003603E4"/>
    <w:rsid w:val="00360C21"/>
    <w:rsid w:val="00360D0D"/>
    <w:rsid w:val="00360D23"/>
    <w:rsid w:val="00360D53"/>
    <w:rsid w:val="00361033"/>
    <w:rsid w:val="00361044"/>
    <w:rsid w:val="00361457"/>
    <w:rsid w:val="0036184F"/>
    <w:rsid w:val="00361E32"/>
    <w:rsid w:val="003622BB"/>
    <w:rsid w:val="0036252F"/>
    <w:rsid w:val="00362785"/>
    <w:rsid w:val="003629AC"/>
    <w:rsid w:val="0036317A"/>
    <w:rsid w:val="00363373"/>
    <w:rsid w:val="00363427"/>
    <w:rsid w:val="003634B4"/>
    <w:rsid w:val="003636C8"/>
    <w:rsid w:val="003636D7"/>
    <w:rsid w:val="00363C72"/>
    <w:rsid w:val="00363EA1"/>
    <w:rsid w:val="00364048"/>
    <w:rsid w:val="003642BE"/>
    <w:rsid w:val="003644FC"/>
    <w:rsid w:val="0036452A"/>
    <w:rsid w:val="003645F3"/>
    <w:rsid w:val="00364636"/>
    <w:rsid w:val="00364892"/>
    <w:rsid w:val="00364BC8"/>
    <w:rsid w:val="00364C88"/>
    <w:rsid w:val="00365116"/>
    <w:rsid w:val="00365122"/>
    <w:rsid w:val="003655C7"/>
    <w:rsid w:val="0036588B"/>
    <w:rsid w:val="00365930"/>
    <w:rsid w:val="00365A8F"/>
    <w:rsid w:val="00365CE4"/>
    <w:rsid w:val="00365D57"/>
    <w:rsid w:val="00365DCB"/>
    <w:rsid w:val="00365E6F"/>
    <w:rsid w:val="0036618D"/>
    <w:rsid w:val="00366323"/>
    <w:rsid w:val="003663F3"/>
    <w:rsid w:val="003666F2"/>
    <w:rsid w:val="003668B1"/>
    <w:rsid w:val="0036698A"/>
    <w:rsid w:val="00366FAB"/>
    <w:rsid w:val="00367004"/>
    <w:rsid w:val="0036703F"/>
    <w:rsid w:val="00367099"/>
    <w:rsid w:val="003671B8"/>
    <w:rsid w:val="0036739C"/>
    <w:rsid w:val="003674EF"/>
    <w:rsid w:val="00367615"/>
    <w:rsid w:val="00367773"/>
    <w:rsid w:val="0036797F"/>
    <w:rsid w:val="00367BE3"/>
    <w:rsid w:val="00367BFD"/>
    <w:rsid w:val="00367F47"/>
    <w:rsid w:val="00367F71"/>
    <w:rsid w:val="00370090"/>
    <w:rsid w:val="00370133"/>
    <w:rsid w:val="00370461"/>
    <w:rsid w:val="003706BE"/>
    <w:rsid w:val="00370740"/>
    <w:rsid w:val="0037084F"/>
    <w:rsid w:val="0037088D"/>
    <w:rsid w:val="00370A75"/>
    <w:rsid w:val="00370AD0"/>
    <w:rsid w:val="00370B14"/>
    <w:rsid w:val="00370D97"/>
    <w:rsid w:val="00370D9B"/>
    <w:rsid w:val="00370DBF"/>
    <w:rsid w:val="00371224"/>
    <w:rsid w:val="0037210B"/>
    <w:rsid w:val="0037236C"/>
    <w:rsid w:val="0037247B"/>
    <w:rsid w:val="00372758"/>
    <w:rsid w:val="00372916"/>
    <w:rsid w:val="00372BAE"/>
    <w:rsid w:val="00372D7D"/>
    <w:rsid w:val="00372F63"/>
    <w:rsid w:val="0037366E"/>
    <w:rsid w:val="00373777"/>
    <w:rsid w:val="0037378B"/>
    <w:rsid w:val="0037393A"/>
    <w:rsid w:val="003739CF"/>
    <w:rsid w:val="00373A71"/>
    <w:rsid w:val="00373B90"/>
    <w:rsid w:val="00374148"/>
    <w:rsid w:val="00374232"/>
    <w:rsid w:val="0037430E"/>
    <w:rsid w:val="0037471D"/>
    <w:rsid w:val="00374963"/>
    <w:rsid w:val="003749D8"/>
    <w:rsid w:val="00374E5E"/>
    <w:rsid w:val="00375078"/>
    <w:rsid w:val="00375142"/>
    <w:rsid w:val="0037584F"/>
    <w:rsid w:val="00375986"/>
    <w:rsid w:val="00375BF9"/>
    <w:rsid w:val="00375ECB"/>
    <w:rsid w:val="00375FA3"/>
    <w:rsid w:val="00375FDA"/>
    <w:rsid w:val="0037605C"/>
    <w:rsid w:val="00376343"/>
    <w:rsid w:val="00376348"/>
    <w:rsid w:val="00376501"/>
    <w:rsid w:val="003765B2"/>
    <w:rsid w:val="0037666C"/>
    <w:rsid w:val="0037671C"/>
    <w:rsid w:val="0037779D"/>
    <w:rsid w:val="003779B4"/>
    <w:rsid w:val="00377CAC"/>
    <w:rsid w:val="00380263"/>
    <w:rsid w:val="003804D1"/>
    <w:rsid w:val="0038071C"/>
    <w:rsid w:val="00380728"/>
    <w:rsid w:val="00380773"/>
    <w:rsid w:val="003807EF"/>
    <w:rsid w:val="0038096B"/>
    <w:rsid w:val="00380BB6"/>
    <w:rsid w:val="00380E52"/>
    <w:rsid w:val="00380ED9"/>
    <w:rsid w:val="0038142E"/>
    <w:rsid w:val="0038152C"/>
    <w:rsid w:val="00381747"/>
    <w:rsid w:val="00381BDA"/>
    <w:rsid w:val="00382AD2"/>
    <w:rsid w:val="00382FD5"/>
    <w:rsid w:val="0038313B"/>
    <w:rsid w:val="003836E2"/>
    <w:rsid w:val="00383D55"/>
    <w:rsid w:val="00383E2B"/>
    <w:rsid w:val="00383FA3"/>
    <w:rsid w:val="003841FF"/>
    <w:rsid w:val="00384476"/>
    <w:rsid w:val="00384702"/>
    <w:rsid w:val="003849D2"/>
    <w:rsid w:val="00384A84"/>
    <w:rsid w:val="00384BC1"/>
    <w:rsid w:val="00384C63"/>
    <w:rsid w:val="00384C78"/>
    <w:rsid w:val="00384D26"/>
    <w:rsid w:val="00384F84"/>
    <w:rsid w:val="00385869"/>
    <w:rsid w:val="00385A06"/>
    <w:rsid w:val="00385B0D"/>
    <w:rsid w:val="00385C6C"/>
    <w:rsid w:val="00385ECE"/>
    <w:rsid w:val="00385F36"/>
    <w:rsid w:val="00386189"/>
    <w:rsid w:val="00386302"/>
    <w:rsid w:val="00386320"/>
    <w:rsid w:val="0038651F"/>
    <w:rsid w:val="00386614"/>
    <w:rsid w:val="00386704"/>
    <w:rsid w:val="0038684B"/>
    <w:rsid w:val="003869F3"/>
    <w:rsid w:val="00386EEF"/>
    <w:rsid w:val="003875C8"/>
    <w:rsid w:val="003879FE"/>
    <w:rsid w:val="00387D5C"/>
    <w:rsid w:val="00390545"/>
    <w:rsid w:val="00390823"/>
    <w:rsid w:val="00390876"/>
    <w:rsid w:val="003908F8"/>
    <w:rsid w:val="003909B7"/>
    <w:rsid w:val="003909D7"/>
    <w:rsid w:val="00390FA9"/>
    <w:rsid w:val="00391025"/>
    <w:rsid w:val="00391084"/>
    <w:rsid w:val="0039120A"/>
    <w:rsid w:val="003912B9"/>
    <w:rsid w:val="0039134B"/>
    <w:rsid w:val="0039177D"/>
    <w:rsid w:val="0039187E"/>
    <w:rsid w:val="00391906"/>
    <w:rsid w:val="00391AF3"/>
    <w:rsid w:val="00391CD4"/>
    <w:rsid w:val="00391D26"/>
    <w:rsid w:val="00391D29"/>
    <w:rsid w:val="00392295"/>
    <w:rsid w:val="00392349"/>
    <w:rsid w:val="003923F0"/>
    <w:rsid w:val="0039249D"/>
    <w:rsid w:val="00392507"/>
    <w:rsid w:val="0039258B"/>
    <w:rsid w:val="00392668"/>
    <w:rsid w:val="003928FC"/>
    <w:rsid w:val="00392939"/>
    <w:rsid w:val="00392AE2"/>
    <w:rsid w:val="00393013"/>
    <w:rsid w:val="00393350"/>
    <w:rsid w:val="00393547"/>
    <w:rsid w:val="00393622"/>
    <w:rsid w:val="00393719"/>
    <w:rsid w:val="0039398C"/>
    <w:rsid w:val="00393E5F"/>
    <w:rsid w:val="0039441D"/>
    <w:rsid w:val="003947AE"/>
    <w:rsid w:val="00394A6C"/>
    <w:rsid w:val="00394BC9"/>
    <w:rsid w:val="00394DCD"/>
    <w:rsid w:val="0039527A"/>
    <w:rsid w:val="003953DE"/>
    <w:rsid w:val="003954D9"/>
    <w:rsid w:val="0039552B"/>
    <w:rsid w:val="003955BA"/>
    <w:rsid w:val="00395962"/>
    <w:rsid w:val="00395AA0"/>
    <w:rsid w:val="00395DCE"/>
    <w:rsid w:val="00395F65"/>
    <w:rsid w:val="003961EA"/>
    <w:rsid w:val="003963A5"/>
    <w:rsid w:val="00396820"/>
    <w:rsid w:val="003969CF"/>
    <w:rsid w:val="00396B0B"/>
    <w:rsid w:val="00396B73"/>
    <w:rsid w:val="0039707A"/>
    <w:rsid w:val="00397110"/>
    <w:rsid w:val="00397ACD"/>
    <w:rsid w:val="00397D14"/>
    <w:rsid w:val="00397F5F"/>
    <w:rsid w:val="003A0068"/>
    <w:rsid w:val="003A0069"/>
    <w:rsid w:val="003A00F8"/>
    <w:rsid w:val="003A01FF"/>
    <w:rsid w:val="003A087B"/>
    <w:rsid w:val="003A0B7B"/>
    <w:rsid w:val="003A0BF8"/>
    <w:rsid w:val="003A1340"/>
    <w:rsid w:val="003A151D"/>
    <w:rsid w:val="003A16F6"/>
    <w:rsid w:val="003A17E3"/>
    <w:rsid w:val="003A198F"/>
    <w:rsid w:val="003A19D0"/>
    <w:rsid w:val="003A1C61"/>
    <w:rsid w:val="003A1D42"/>
    <w:rsid w:val="003A1E28"/>
    <w:rsid w:val="003A21E3"/>
    <w:rsid w:val="003A23DB"/>
    <w:rsid w:val="003A23DC"/>
    <w:rsid w:val="003A25A6"/>
    <w:rsid w:val="003A2760"/>
    <w:rsid w:val="003A2861"/>
    <w:rsid w:val="003A28AA"/>
    <w:rsid w:val="003A3031"/>
    <w:rsid w:val="003A3451"/>
    <w:rsid w:val="003A348D"/>
    <w:rsid w:val="003A369C"/>
    <w:rsid w:val="003A382A"/>
    <w:rsid w:val="003A3AF5"/>
    <w:rsid w:val="003A3B92"/>
    <w:rsid w:val="003A40B2"/>
    <w:rsid w:val="003A40E0"/>
    <w:rsid w:val="003A45CE"/>
    <w:rsid w:val="003A491C"/>
    <w:rsid w:val="003A4996"/>
    <w:rsid w:val="003A4AF0"/>
    <w:rsid w:val="003A4B13"/>
    <w:rsid w:val="003A4BB4"/>
    <w:rsid w:val="003A4C77"/>
    <w:rsid w:val="003A4CCE"/>
    <w:rsid w:val="003A4DED"/>
    <w:rsid w:val="003A4F31"/>
    <w:rsid w:val="003A5191"/>
    <w:rsid w:val="003A54AD"/>
    <w:rsid w:val="003A55CC"/>
    <w:rsid w:val="003A57C8"/>
    <w:rsid w:val="003A5A17"/>
    <w:rsid w:val="003A5C12"/>
    <w:rsid w:val="003A5C40"/>
    <w:rsid w:val="003A5DBB"/>
    <w:rsid w:val="003A61E2"/>
    <w:rsid w:val="003A6206"/>
    <w:rsid w:val="003A638D"/>
    <w:rsid w:val="003A6432"/>
    <w:rsid w:val="003A6665"/>
    <w:rsid w:val="003A67AB"/>
    <w:rsid w:val="003A6B56"/>
    <w:rsid w:val="003A7069"/>
    <w:rsid w:val="003A72C2"/>
    <w:rsid w:val="003A74E8"/>
    <w:rsid w:val="003A7514"/>
    <w:rsid w:val="003A7753"/>
    <w:rsid w:val="003A77CD"/>
    <w:rsid w:val="003A7956"/>
    <w:rsid w:val="003A7AE7"/>
    <w:rsid w:val="003A7E01"/>
    <w:rsid w:val="003A7E40"/>
    <w:rsid w:val="003A7EA5"/>
    <w:rsid w:val="003A7F03"/>
    <w:rsid w:val="003B0051"/>
    <w:rsid w:val="003B05AF"/>
    <w:rsid w:val="003B05FD"/>
    <w:rsid w:val="003B0CD1"/>
    <w:rsid w:val="003B0D0A"/>
    <w:rsid w:val="003B1139"/>
    <w:rsid w:val="003B1175"/>
    <w:rsid w:val="003B16B9"/>
    <w:rsid w:val="003B17CE"/>
    <w:rsid w:val="003B1BD3"/>
    <w:rsid w:val="003B1C25"/>
    <w:rsid w:val="003B1FED"/>
    <w:rsid w:val="003B27A5"/>
    <w:rsid w:val="003B2889"/>
    <w:rsid w:val="003B2B72"/>
    <w:rsid w:val="003B2C3A"/>
    <w:rsid w:val="003B2C9C"/>
    <w:rsid w:val="003B2D28"/>
    <w:rsid w:val="003B2FC7"/>
    <w:rsid w:val="003B3656"/>
    <w:rsid w:val="003B3922"/>
    <w:rsid w:val="003B3961"/>
    <w:rsid w:val="003B3B2F"/>
    <w:rsid w:val="003B3B6A"/>
    <w:rsid w:val="003B3CB7"/>
    <w:rsid w:val="003B3ED7"/>
    <w:rsid w:val="003B3F0B"/>
    <w:rsid w:val="003B42B3"/>
    <w:rsid w:val="003B462B"/>
    <w:rsid w:val="003B4E71"/>
    <w:rsid w:val="003B5245"/>
    <w:rsid w:val="003B528F"/>
    <w:rsid w:val="003B5365"/>
    <w:rsid w:val="003B5583"/>
    <w:rsid w:val="003B5AC7"/>
    <w:rsid w:val="003B6190"/>
    <w:rsid w:val="003B65A6"/>
    <w:rsid w:val="003B6FBE"/>
    <w:rsid w:val="003B70A2"/>
    <w:rsid w:val="003B7266"/>
    <w:rsid w:val="003B74A7"/>
    <w:rsid w:val="003B79CE"/>
    <w:rsid w:val="003B7AD7"/>
    <w:rsid w:val="003B7B29"/>
    <w:rsid w:val="003B7C12"/>
    <w:rsid w:val="003B7DB8"/>
    <w:rsid w:val="003B7DC6"/>
    <w:rsid w:val="003B7E0A"/>
    <w:rsid w:val="003C0230"/>
    <w:rsid w:val="003C07A7"/>
    <w:rsid w:val="003C094F"/>
    <w:rsid w:val="003C0AE2"/>
    <w:rsid w:val="003C0EF3"/>
    <w:rsid w:val="003C10DD"/>
    <w:rsid w:val="003C1775"/>
    <w:rsid w:val="003C1855"/>
    <w:rsid w:val="003C197A"/>
    <w:rsid w:val="003C19CE"/>
    <w:rsid w:val="003C1F4B"/>
    <w:rsid w:val="003C217B"/>
    <w:rsid w:val="003C21A2"/>
    <w:rsid w:val="003C23D9"/>
    <w:rsid w:val="003C25EE"/>
    <w:rsid w:val="003C272B"/>
    <w:rsid w:val="003C2773"/>
    <w:rsid w:val="003C2942"/>
    <w:rsid w:val="003C2965"/>
    <w:rsid w:val="003C2AA6"/>
    <w:rsid w:val="003C3602"/>
    <w:rsid w:val="003C38C5"/>
    <w:rsid w:val="003C39BA"/>
    <w:rsid w:val="003C3B4E"/>
    <w:rsid w:val="003C3D1D"/>
    <w:rsid w:val="003C3DA6"/>
    <w:rsid w:val="003C3E11"/>
    <w:rsid w:val="003C3EC1"/>
    <w:rsid w:val="003C3FFF"/>
    <w:rsid w:val="003C4005"/>
    <w:rsid w:val="003C4386"/>
    <w:rsid w:val="003C43BF"/>
    <w:rsid w:val="003C4520"/>
    <w:rsid w:val="003C452D"/>
    <w:rsid w:val="003C4605"/>
    <w:rsid w:val="003C47DB"/>
    <w:rsid w:val="003C4A6A"/>
    <w:rsid w:val="003C4E87"/>
    <w:rsid w:val="003C5173"/>
    <w:rsid w:val="003C5833"/>
    <w:rsid w:val="003C5A47"/>
    <w:rsid w:val="003C5E08"/>
    <w:rsid w:val="003C5E63"/>
    <w:rsid w:val="003C5F45"/>
    <w:rsid w:val="003C633D"/>
    <w:rsid w:val="003C64BC"/>
    <w:rsid w:val="003C65AB"/>
    <w:rsid w:val="003C6803"/>
    <w:rsid w:val="003C6A0C"/>
    <w:rsid w:val="003C6E61"/>
    <w:rsid w:val="003C6ED5"/>
    <w:rsid w:val="003C7004"/>
    <w:rsid w:val="003C72CC"/>
    <w:rsid w:val="003C7707"/>
    <w:rsid w:val="003C7DAC"/>
    <w:rsid w:val="003C7EED"/>
    <w:rsid w:val="003D0653"/>
    <w:rsid w:val="003D0A08"/>
    <w:rsid w:val="003D0B19"/>
    <w:rsid w:val="003D10A3"/>
    <w:rsid w:val="003D1186"/>
    <w:rsid w:val="003D1360"/>
    <w:rsid w:val="003D1540"/>
    <w:rsid w:val="003D1569"/>
    <w:rsid w:val="003D216B"/>
    <w:rsid w:val="003D269B"/>
    <w:rsid w:val="003D2BDE"/>
    <w:rsid w:val="003D30F3"/>
    <w:rsid w:val="003D386A"/>
    <w:rsid w:val="003D3ABB"/>
    <w:rsid w:val="003D3ACF"/>
    <w:rsid w:val="003D40E5"/>
    <w:rsid w:val="003D438C"/>
    <w:rsid w:val="003D4474"/>
    <w:rsid w:val="003D46A3"/>
    <w:rsid w:val="003D4899"/>
    <w:rsid w:val="003D493B"/>
    <w:rsid w:val="003D4A37"/>
    <w:rsid w:val="003D4A62"/>
    <w:rsid w:val="003D556C"/>
    <w:rsid w:val="003D58C4"/>
    <w:rsid w:val="003D5A08"/>
    <w:rsid w:val="003D5B24"/>
    <w:rsid w:val="003D5CFA"/>
    <w:rsid w:val="003D618B"/>
    <w:rsid w:val="003D629F"/>
    <w:rsid w:val="003D6326"/>
    <w:rsid w:val="003D63CB"/>
    <w:rsid w:val="003D66DF"/>
    <w:rsid w:val="003D6EE0"/>
    <w:rsid w:val="003D6F21"/>
    <w:rsid w:val="003D710D"/>
    <w:rsid w:val="003D713A"/>
    <w:rsid w:val="003D728C"/>
    <w:rsid w:val="003D735D"/>
    <w:rsid w:val="003D7533"/>
    <w:rsid w:val="003D762A"/>
    <w:rsid w:val="003D772E"/>
    <w:rsid w:val="003D780A"/>
    <w:rsid w:val="003D7B03"/>
    <w:rsid w:val="003E0057"/>
    <w:rsid w:val="003E013E"/>
    <w:rsid w:val="003E0141"/>
    <w:rsid w:val="003E0238"/>
    <w:rsid w:val="003E0702"/>
    <w:rsid w:val="003E080A"/>
    <w:rsid w:val="003E08B1"/>
    <w:rsid w:val="003E0EE0"/>
    <w:rsid w:val="003E0F16"/>
    <w:rsid w:val="003E1100"/>
    <w:rsid w:val="003E147F"/>
    <w:rsid w:val="003E189D"/>
    <w:rsid w:val="003E1A77"/>
    <w:rsid w:val="003E1B4B"/>
    <w:rsid w:val="003E1B51"/>
    <w:rsid w:val="003E1C58"/>
    <w:rsid w:val="003E1FF2"/>
    <w:rsid w:val="003E24A1"/>
    <w:rsid w:val="003E2688"/>
    <w:rsid w:val="003E2720"/>
    <w:rsid w:val="003E2BE3"/>
    <w:rsid w:val="003E2C61"/>
    <w:rsid w:val="003E2C8A"/>
    <w:rsid w:val="003E32D0"/>
    <w:rsid w:val="003E33F5"/>
    <w:rsid w:val="003E36D8"/>
    <w:rsid w:val="003E3D53"/>
    <w:rsid w:val="003E3DB7"/>
    <w:rsid w:val="003E4187"/>
    <w:rsid w:val="003E41B0"/>
    <w:rsid w:val="003E423F"/>
    <w:rsid w:val="003E451A"/>
    <w:rsid w:val="003E45DF"/>
    <w:rsid w:val="003E4956"/>
    <w:rsid w:val="003E4A1C"/>
    <w:rsid w:val="003E4CEB"/>
    <w:rsid w:val="003E4E3D"/>
    <w:rsid w:val="003E4E42"/>
    <w:rsid w:val="003E4FC2"/>
    <w:rsid w:val="003E501F"/>
    <w:rsid w:val="003E5112"/>
    <w:rsid w:val="003E567B"/>
    <w:rsid w:val="003E58C0"/>
    <w:rsid w:val="003E5A97"/>
    <w:rsid w:val="003E5B9B"/>
    <w:rsid w:val="003E5F39"/>
    <w:rsid w:val="003E5F3B"/>
    <w:rsid w:val="003E6144"/>
    <w:rsid w:val="003E614A"/>
    <w:rsid w:val="003E64FF"/>
    <w:rsid w:val="003E699A"/>
    <w:rsid w:val="003E6A72"/>
    <w:rsid w:val="003E6AD1"/>
    <w:rsid w:val="003E6CB8"/>
    <w:rsid w:val="003E6FAF"/>
    <w:rsid w:val="003E7653"/>
    <w:rsid w:val="003E76DD"/>
    <w:rsid w:val="003E770B"/>
    <w:rsid w:val="003E796B"/>
    <w:rsid w:val="003E79D2"/>
    <w:rsid w:val="003E7F12"/>
    <w:rsid w:val="003F00A7"/>
    <w:rsid w:val="003F0120"/>
    <w:rsid w:val="003F0306"/>
    <w:rsid w:val="003F04A6"/>
    <w:rsid w:val="003F05EC"/>
    <w:rsid w:val="003F0C70"/>
    <w:rsid w:val="003F0F0C"/>
    <w:rsid w:val="003F1053"/>
    <w:rsid w:val="003F13D2"/>
    <w:rsid w:val="003F1476"/>
    <w:rsid w:val="003F1498"/>
    <w:rsid w:val="003F16EA"/>
    <w:rsid w:val="003F16F4"/>
    <w:rsid w:val="003F1BD9"/>
    <w:rsid w:val="003F1D55"/>
    <w:rsid w:val="003F1EFA"/>
    <w:rsid w:val="003F2017"/>
    <w:rsid w:val="003F21F7"/>
    <w:rsid w:val="003F2550"/>
    <w:rsid w:val="003F2600"/>
    <w:rsid w:val="003F262A"/>
    <w:rsid w:val="003F2C4C"/>
    <w:rsid w:val="003F2C7D"/>
    <w:rsid w:val="003F2EDD"/>
    <w:rsid w:val="003F3351"/>
    <w:rsid w:val="003F3B76"/>
    <w:rsid w:val="003F3E8B"/>
    <w:rsid w:val="003F3F78"/>
    <w:rsid w:val="003F4161"/>
    <w:rsid w:val="003F4168"/>
    <w:rsid w:val="003F41CB"/>
    <w:rsid w:val="003F42D9"/>
    <w:rsid w:val="003F42E2"/>
    <w:rsid w:val="003F4324"/>
    <w:rsid w:val="003F4394"/>
    <w:rsid w:val="003F496F"/>
    <w:rsid w:val="003F4AA8"/>
    <w:rsid w:val="003F4DC0"/>
    <w:rsid w:val="003F4EA5"/>
    <w:rsid w:val="003F4FC2"/>
    <w:rsid w:val="003F507A"/>
    <w:rsid w:val="003F516F"/>
    <w:rsid w:val="003F5541"/>
    <w:rsid w:val="003F5550"/>
    <w:rsid w:val="003F555E"/>
    <w:rsid w:val="003F56F6"/>
    <w:rsid w:val="003F5932"/>
    <w:rsid w:val="003F5AC9"/>
    <w:rsid w:val="003F5CAC"/>
    <w:rsid w:val="003F601D"/>
    <w:rsid w:val="003F61A2"/>
    <w:rsid w:val="003F61C7"/>
    <w:rsid w:val="003F63A1"/>
    <w:rsid w:val="003F65A3"/>
    <w:rsid w:val="003F65D2"/>
    <w:rsid w:val="003F669B"/>
    <w:rsid w:val="003F7040"/>
    <w:rsid w:val="003F73EF"/>
    <w:rsid w:val="003F74E1"/>
    <w:rsid w:val="003F761E"/>
    <w:rsid w:val="003F7764"/>
    <w:rsid w:val="003F78F4"/>
    <w:rsid w:val="003F7FA5"/>
    <w:rsid w:val="00400106"/>
    <w:rsid w:val="004002A1"/>
    <w:rsid w:val="0040076B"/>
    <w:rsid w:val="0040082D"/>
    <w:rsid w:val="004008FD"/>
    <w:rsid w:val="0040096D"/>
    <w:rsid w:val="00400B52"/>
    <w:rsid w:val="0040100E"/>
    <w:rsid w:val="0040101D"/>
    <w:rsid w:val="00401093"/>
    <w:rsid w:val="00401344"/>
    <w:rsid w:val="0040159E"/>
    <w:rsid w:val="00401893"/>
    <w:rsid w:val="00401932"/>
    <w:rsid w:val="0040197D"/>
    <w:rsid w:val="00401AEF"/>
    <w:rsid w:val="00401CD2"/>
    <w:rsid w:val="00401DE5"/>
    <w:rsid w:val="0040235A"/>
    <w:rsid w:val="004024F6"/>
    <w:rsid w:val="004025C2"/>
    <w:rsid w:val="0040279E"/>
    <w:rsid w:val="00402AE3"/>
    <w:rsid w:val="00402B79"/>
    <w:rsid w:val="00402CC4"/>
    <w:rsid w:val="00402E36"/>
    <w:rsid w:val="00402F54"/>
    <w:rsid w:val="004030BE"/>
    <w:rsid w:val="00403380"/>
    <w:rsid w:val="004034BA"/>
    <w:rsid w:val="004034CF"/>
    <w:rsid w:val="00403AFF"/>
    <w:rsid w:val="00403B1E"/>
    <w:rsid w:val="00403C93"/>
    <w:rsid w:val="00403FE1"/>
    <w:rsid w:val="00404689"/>
    <w:rsid w:val="00404CD8"/>
    <w:rsid w:val="0040505C"/>
    <w:rsid w:val="004053B7"/>
    <w:rsid w:val="004055A8"/>
    <w:rsid w:val="004056EF"/>
    <w:rsid w:val="004057D3"/>
    <w:rsid w:val="004058A4"/>
    <w:rsid w:val="004059A0"/>
    <w:rsid w:val="00405AB7"/>
    <w:rsid w:val="00405C42"/>
    <w:rsid w:val="00405C57"/>
    <w:rsid w:val="00405F0F"/>
    <w:rsid w:val="0040625D"/>
    <w:rsid w:val="00406822"/>
    <w:rsid w:val="00406851"/>
    <w:rsid w:val="00406C59"/>
    <w:rsid w:val="00406C85"/>
    <w:rsid w:val="00406E1A"/>
    <w:rsid w:val="00406E8C"/>
    <w:rsid w:val="0040712C"/>
    <w:rsid w:val="00407165"/>
    <w:rsid w:val="0040720D"/>
    <w:rsid w:val="0040727F"/>
    <w:rsid w:val="00407444"/>
    <w:rsid w:val="0040744B"/>
    <w:rsid w:val="004077A2"/>
    <w:rsid w:val="00407927"/>
    <w:rsid w:val="00407B2D"/>
    <w:rsid w:val="00407E3C"/>
    <w:rsid w:val="00410024"/>
    <w:rsid w:val="00410247"/>
    <w:rsid w:val="0041046C"/>
    <w:rsid w:val="0041053F"/>
    <w:rsid w:val="0041063D"/>
    <w:rsid w:val="00410906"/>
    <w:rsid w:val="00410C45"/>
    <w:rsid w:val="00410CD7"/>
    <w:rsid w:val="00410E4A"/>
    <w:rsid w:val="00410E90"/>
    <w:rsid w:val="00411044"/>
    <w:rsid w:val="0041113F"/>
    <w:rsid w:val="00411141"/>
    <w:rsid w:val="004115C3"/>
    <w:rsid w:val="004119A0"/>
    <w:rsid w:val="00412777"/>
    <w:rsid w:val="0041295A"/>
    <w:rsid w:val="00413022"/>
    <w:rsid w:val="00413157"/>
    <w:rsid w:val="004134C5"/>
    <w:rsid w:val="00413BC5"/>
    <w:rsid w:val="00413BC8"/>
    <w:rsid w:val="00413FBC"/>
    <w:rsid w:val="00414802"/>
    <w:rsid w:val="00414BEC"/>
    <w:rsid w:val="00414C05"/>
    <w:rsid w:val="00414D40"/>
    <w:rsid w:val="004151B6"/>
    <w:rsid w:val="0041572B"/>
    <w:rsid w:val="00415939"/>
    <w:rsid w:val="004159A8"/>
    <w:rsid w:val="00415CAF"/>
    <w:rsid w:val="00415D60"/>
    <w:rsid w:val="00415DBE"/>
    <w:rsid w:val="00415ECB"/>
    <w:rsid w:val="0041602A"/>
    <w:rsid w:val="004162D6"/>
    <w:rsid w:val="00416491"/>
    <w:rsid w:val="00416533"/>
    <w:rsid w:val="0041658F"/>
    <w:rsid w:val="00416616"/>
    <w:rsid w:val="0041664C"/>
    <w:rsid w:val="00416807"/>
    <w:rsid w:val="00416ACC"/>
    <w:rsid w:val="00416C5D"/>
    <w:rsid w:val="00416F80"/>
    <w:rsid w:val="00416F91"/>
    <w:rsid w:val="00417326"/>
    <w:rsid w:val="004174E2"/>
    <w:rsid w:val="004175E4"/>
    <w:rsid w:val="00417638"/>
    <w:rsid w:val="00417658"/>
    <w:rsid w:val="00417674"/>
    <w:rsid w:val="00417A1A"/>
    <w:rsid w:val="00417DA4"/>
    <w:rsid w:val="00420075"/>
    <w:rsid w:val="0042017B"/>
    <w:rsid w:val="00420246"/>
    <w:rsid w:val="00420BF2"/>
    <w:rsid w:val="0042125A"/>
    <w:rsid w:val="00421508"/>
    <w:rsid w:val="00421B39"/>
    <w:rsid w:val="00421BAB"/>
    <w:rsid w:val="00421D7E"/>
    <w:rsid w:val="00422380"/>
    <w:rsid w:val="004229AF"/>
    <w:rsid w:val="00422F02"/>
    <w:rsid w:val="00422FF9"/>
    <w:rsid w:val="00423054"/>
    <w:rsid w:val="00423383"/>
    <w:rsid w:val="004234D4"/>
    <w:rsid w:val="00423579"/>
    <w:rsid w:val="0042366A"/>
    <w:rsid w:val="004239D3"/>
    <w:rsid w:val="004239FB"/>
    <w:rsid w:val="00423EEB"/>
    <w:rsid w:val="00423F7D"/>
    <w:rsid w:val="0042429C"/>
    <w:rsid w:val="00424414"/>
    <w:rsid w:val="00424668"/>
    <w:rsid w:val="00424A45"/>
    <w:rsid w:val="00424F06"/>
    <w:rsid w:val="00425552"/>
    <w:rsid w:val="004256C3"/>
    <w:rsid w:val="00425718"/>
    <w:rsid w:val="00425814"/>
    <w:rsid w:val="004258E9"/>
    <w:rsid w:val="00425A21"/>
    <w:rsid w:val="00425AAD"/>
    <w:rsid w:val="00425BB3"/>
    <w:rsid w:val="00425D95"/>
    <w:rsid w:val="00425E92"/>
    <w:rsid w:val="00426547"/>
    <w:rsid w:val="00426700"/>
    <w:rsid w:val="00426896"/>
    <w:rsid w:val="00426A08"/>
    <w:rsid w:val="00426D81"/>
    <w:rsid w:val="004270DC"/>
    <w:rsid w:val="0042711A"/>
    <w:rsid w:val="00427A43"/>
    <w:rsid w:val="00427DC5"/>
    <w:rsid w:val="00427DCE"/>
    <w:rsid w:val="00427DFA"/>
    <w:rsid w:val="00427E04"/>
    <w:rsid w:val="004300A1"/>
    <w:rsid w:val="0043018B"/>
    <w:rsid w:val="00430764"/>
    <w:rsid w:val="00430BAF"/>
    <w:rsid w:val="00430BE8"/>
    <w:rsid w:val="00430C0F"/>
    <w:rsid w:val="00430CEA"/>
    <w:rsid w:val="00430F1E"/>
    <w:rsid w:val="004311B0"/>
    <w:rsid w:val="004311CB"/>
    <w:rsid w:val="004319DB"/>
    <w:rsid w:val="00431A8A"/>
    <w:rsid w:val="00431D1A"/>
    <w:rsid w:val="00431D48"/>
    <w:rsid w:val="0043209D"/>
    <w:rsid w:val="004320A9"/>
    <w:rsid w:val="00432371"/>
    <w:rsid w:val="004328D2"/>
    <w:rsid w:val="0043292C"/>
    <w:rsid w:val="0043293A"/>
    <w:rsid w:val="00432D67"/>
    <w:rsid w:val="004330A5"/>
    <w:rsid w:val="004334B0"/>
    <w:rsid w:val="00433500"/>
    <w:rsid w:val="00433655"/>
    <w:rsid w:val="004336E5"/>
    <w:rsid w:val="00433907"/>
    <w:rsid w:val="004344EF"/>
    <w:rsid w:val="00434532"/>
    <w:rsid w:val="004348A0"/>
    <w:rsid w:val="00434900"/>
    <w:rsid w:val="00434BCD"/>
    <w:rsid w:val="004353C6"/>
    <w:rsid w:val="00435CA5"/>
    <w:rsid w:val="00435E64"/>
    <w:rsid w:val="0043610D"/>
    <w:rsid w:val="0043638B"/>
    <w:rsid w:val="004364E1"/>
    <w:rsid w:val="0043690A"/>
    <w:rsid w:val="00436968"/>
    <w:rsid w:val="00436F0F"/>
    <w:rsid w:val="00437404"/>
    <w:rsid w:val="0043768F"/>
    <w:rsid w:val="00437CD2"/>
    <w:rsid w:val="00437CE2"/>
    <w:rsid w:val="00437E12"/>
    <w:rsid w:val="00437E47"/>
    <w:rsid w:val="004402BF"/>
    <w:rsid w:val="0044069C"/>
    <w:rsid w:val="004406E8"/>
    <w:rsid w:val="0044145F"/>
    <w:rsid w:val="00441921"/>
    <w:rsid w:val="00441A34"/>
    <w:rsid w:val="00441E62"/>
    <w:rsid w:val="00441F3E"/>
    <w:rsid w:val="004421C2"/>
    <w:rsid w:val="004421EE"/>
    <w:rsid w:val="00442ED6"/>
    <w:rsid w:val="0044310E"/>
    <w:rsid w:val="00443A9E"/>
    <w:rsid w:val="00443AD9"/>
    <w:rsid w:val="00443B2A"/>
    <w:rsid w:val="00443BAA"/>
    <w:rsid w:val="00443BD3"/>
    <w:rsid w:val="00443C38"/>
    <w:rsid w:val="00443E3E"/>
    <w:rsid w:val="004445B5"/>
    <w:rsid w:val="0044470B"/>
    <w:rsid w:val="004447B1"/>
    <w:rsid w:val="004449B9"/>
    <w:rsid w:val="004449CC"/>
    <w:rsid w:val="00444BAF"/>
    <w:rsid w:val="00444CDA"/>
    <w:rsid w:val="00444D28"/>
    <w:rsid w:val="004451D0"/>
    <w:rsid w:val="00445679"/>
    <w:rsid w:val="004457D9"/>
    <w:rsid w:val="0044609B"/>
    <w:rsid w:val="00446204"/>
    <w:rsid w:val="00446276"/>
    <w:rsid w:val="0044639B"/>
    <w:rsid w:val="00446420"/>
    <w:rsid w:val="00446451"/>
    <w:rsid w:val="0044655A"/>
    <w:rsid w:val="00446A5E"/>
    <w:rsid w:val="004472AB"/>
    <w:rsid w:val="00447413"/>
    <w:rsid w:val="00447A81"/>
    <w:rsid w:val="00447C08"/>
    <w:rsid w:val="00450131"/>
    <w:rsid w:val="00450182"/>
    <w:rsid w:val="004503B5"/>
    <w:rsid w:val="004507A6"/>
    <w:rsid w:val="004507AD"/>
    <w:rsid w:val="00450C90"/>
    <w:rsid w:val="00450E32"/>
    <w:rsid w:val="00450F5D"/>
    <w:rsid w:val="004510A0"/>
    <w:rsid w:val="00451562"/>
    <w:rsid w:val="004516D3"/>
    <w:rsid w:val="00451729"/>
    <w:rsid w:val="004517D0"/>
    <w:rsid w:val="00451C11"/>
    <w:rsid w:val="00451C23"/>
    <w:rsid w:val="00451D5A"/>
    <w:rsid w:val="00451F01"/>
    <w:rsid w:val="00452105"/>
    <w:rsid w:val="0045231B"/>
    <w:rsid w:val="0045245F"/>
    <w:rsid w:val="00452461"/>
    <w:rsid w:val="00452CCF"/>
    <w:rsid w:val="00452DB7"/>
    <w:rsid w:val="00452E82"/>
    <w:rsid w:val="0045313F"/>
    <w:rsid w:val="00453179"/>
    <w:rsid w:val="0045335E"/>
    <w:rsid w:val="00453492"/>
    <w:rsid w:val="00453878"/>
    <w:rsid w:val="004538FF"/>
    <w:rsid w:val="00453B84"/>
    <w:rsid w:val="00453F91"/>
    <w:rsid w:val="00454055"/>
    <w:rsid w:val="0045410B"/>
    <w:rsid w:val="004541E5"/>
    <w:rsid w:val="004545A2"/>
    <w:rsid w:val="00454631"/>
    <w:rsid w:val="0045475B"/>
    <w:rsid w:val="00454F7A"/>
    <w:rsid w:val="00455137"/>
    <w:rsid w:val="004558C8"/>
    <w:rsid w:val="00455960"/>
    <w:rsid w:val="0045598A"/>
    <w:rsid w:val="00455BE8"/>
    <w:rsid w:val="00455E96"/>
    <w:rsid w:val="004564F3"/>
    <w:rsid w:val="00456639"/>
    <w:rsid w:val="00456FB2"/>
    <w:rsid w:val="00456FB7"/>
    <w:rsid w:val="00457310"/>
    <w:rsid w:val="0045736F"/>
    <w:rsid w:val="004573AD"/>
    <w:rsid w:val="004573FB"/>
    <w:rsid w:val="004603DD"/>
    <w:rsid w:val="00460420"/>
    <w:rsid w:val="00460719"/>
    <w:rsid w:val="004608C7"/>
    <w:rsid w:val="00460CF9"/>
    <w:rsid w:val="004611F4"/>
    <w:rsid w:val="00461415"/>
    <w:rsid w:val="004618DD"/>
    <w:rsid w:val="004619C8"/>
    <w:rsid w:val="00461A58"/>
    <w:rsid w:val="00461B7E"/>
    <w:rsid w:val="00461D8F"/>
    <w:rsid w:val="00461F49"/>
    <w:rsid w:val="00461F65"/>
    <w:rsid w:val="00462231"/>
    <w:rsid w:val="00462307"/>
    <w:rsid w:val="00462481"/>
    <w:rsid w:val="00462709"/>
    <w:rsid w:val="0046285A"/>
    <w:rsid w:val="00462870"/>
    <w:rsid w:val="00462D08"/>
    <w:rsid w:val="00462DB8"/>
    <w:rsid w:val="00462EEF"/>
    <w:rsid w:val="00462F23"/>
    <w:rsid w:val="004630CC"/>
    <w:rsid w:val="004631FE"/>
    <w:rsid w:val="004638C7"/>
    <w:rsid w:val="00463C36"/>
    <w:rsid w:val="00464305"/>
    <w:rsid w:val="004648A5"/>
    <w:rsid w:val="00464BBF"/>
    <w:rsid w:val="00464BC0"/>
    <w:rsid w:val="00464DB0"/>
    <w:rsid w:val="0046502F"/>
    <w:rsid w:val="004651ED"/>
    <w:rsid w:val="00465BF9"/>
    <w:rsid w:val="00465D39"/>
    <w:rsid w:val="00466690"/>
    <w:rsid w:val="0046670A"/>
    <w:rsid w:val="00466773"/>
    <w:rsid w:val="00466964"/>
    <w:rsid w:val="00466E94"/>
    <w:rsid w:val="0046737D"/>
    <w:rsid w:val="00467482"/>
    <w:rsid w:val="004674FC"/>
    <w:rsid w:val="00467EC7"/>
    <w:rsid w:val="00470052"/>
    <w:rsid w:val="0047008F"/>
    <w:rsid w:val="004700A3"/>
    <w:rsid w:val="0047041C"/>
    <w:rsid w:val="00470A8F"/>
    <w:rsid w:val="00470B0C"/>
    <w:rsid w:val="00470BD3"/>
    <w:rsid w:val="00470CB1"/>
    <w:rsid w:val="00470E38"/>
    <w:rsid w:val="004710CF"/>
    <w:rsid w:val="0047132D"/>
    <w:rsid w:val="00471499"/>
    <w:rsid w:val="0047160A"/>
    <w:rsid w:val="00471625"/>
    <w:rsid w:val="0047181D"/>
    <w:rsid w:val="00471ECB"/>
    <w:rsid w:val="00471F53"/>
    <w:rsid w:val="0047201C"/>
    <w:rsid w:val="00472044"/>
    <w:rsid w:val="0047219D"/>
    <w:rsid w:val="004725C3"/>
    <w:rsid w:val="00472716"/>
    <w:rsid w:val="0047291B"/>
    <w:rsid w:val="00472ABA"/>
    <w:rsid w:val="00472B05"/>
    <w:rsid w:val="00472D41"/>
    <w:rsid w:val="00472FE7"/>
    <w:rsid w:val="004730FD"/>
    <w:rsid w:val="00473252"/>
    <w:rsid w:val="00473442"/>
    <w:rsid w:val="0047374F"/>
    <w:rsid w:val="004738D1"/>
    <w:rsid w:val="00473C7B"/>
    <w:rsid w:val="00473F05"/>
    <w:rsid w:val="00473F81"/>
    <w:rsid w:val="00474321"/>
    <w:rsid w:val="00474397"/>
    <w:rsid w:val="004746E8"/>
    <w:rsid w:val="004749BB"/>
    <w:rsid w:val="00475A7E"/>
    <w:rsid w:val="00475FEE"/>
    <w:rsid w:val="004761B5"/>
    <w:rsid w:val="0047621B"/>
    <w:rsid w:val="00476223"/>
    <w:rsid w:val="004764AA"/>
    <w:rsid w:val="004765A1"/>
    <w:rsid w:val="00476634"/>
    <w:rsid w:val="00476ADB"/>
    <w:rsid w:val="00476AFF"/>
    <w:rsid w:val="00476F91"/>
    <w:rsid w:val="00477285"/>
    <w:rsid w:val="004773AC"/>
    <w:rsid w:val="004779C3"/>
    <w:rsid w:val="00477A36"/>
    <w:rsid w:val="00477B1E"/>
    <w:rsid w:val="00477B70"/>
    <w:rsid w:val="00477F6F"/>
    <w:rsid w:val="00480083"/>
    <w:rsid w:val="004800A4"/>
    <w:rsid w:val="0048023C"/>
    <w:rsid w:val="00480267"/>
    <w:rsid w:val="0048041F"/>
    <w:rsid w:val="00480487"/>
    <w:rsid w:val="00480997"/>
    <w:rsid w:val="00480A24"/>
    <w:rsid w:val="00480CF2"/>
    <w:rsid w:val="004810A5"/>
    <w:rsid w:val="004810FC"/>
    <w:rsid w:val="004811D5"/>
    <w:rsid w:val="0048163A"/>
    <w:rsid w:val="00481A90"/>
    <w:rsid w:val="00481AA3"/>
    <w:rsid w:val="00482106"/>
    <w:rsid w:val="0048216F"/>
    <w:rsid w:val="00482441"/>
    <w:rsid w:val="00482D04"/>
    <w:rsid w:val="00482D0A"/>
    <w:rsid w:val="00482D87"/>
    <w:rsid w:val="00482E3C"/>
    <w:rsid w:val="00482FFB"/>
    <w:rsid w:val="004835CB"/>
    <w:rsid w:val="004836F7"/>
    <w:rsid w:val="00483752"/>
    <w:rsid w:val="0048382E"/>
    <w:rsid w:val="004848D6"/>
    <w:rsid w:val="00484C99"/>
    <w:rsid w:val="00484DAB"/>
    <w:rsid w:val="00485315"/>
    <w:rsid w:val="00485551"/>
    <w:rsid w:val="004858CD"/>
    <w:rsid w:val="00485C2B"/>
    <w:rsid w:val="00485EAB"/>
    <w:rsid w:val="00485F05"/>
    <w:rsid w:val="0048638B"/>
    <w:rsid w:val="004865B8"/>
    <w:rsid w:val="004866C0"/>
    <w:rsid w:val="00486747"/>
    <w:rsid w:val="00486955"/>
    <w:rsid w:val="004869CB"/>
    <w:rsid w:val="00486F2D"/>
    <w:rsid w:val="004870AA"/>
    <w:rsid w:val="00487164"/>
    <w:rsid w:val="004871A0"/>
    <w:rsid w:val="00487381"/>
    <w:rsid w:val="00487838"/>
    <w:rsid w:val="00487B3A"/>
    <w:rsid w:val="00487BCD"/>
    <w:rsid w:val="00487C54"/>
    <w:rsid w:val="00487C9C"/>
    <w:rsid w:val="00487D50"/>
    <w:rsid w:val="00487E98"/>
    <w:rsid w:val="00491109"/>
    <w:rsid w:val="004912F0"/>
    <w:rsid w:val="00491322"/>
    <w:rsid w:val="004913FF"/>
    <w:rsid w:val="0049144E"/>
    <w:rsid w:val="00491537"/>
    <w:rsid w:val="004919D7"/>
    <w:rsid w:val="004919F2"/>
    <w:rsid w:val="00491C48"/>
    <w:rsid w:val="00491D88"/>
    <w:rsid w:val="00492053"/>
    <w:rsid w:val="004925FA"/>
    <w:rsid w:val="004929DE"/>
    <w:rsid w:val="00492E96"/>
    <w:rsid w:val="00493064"/>
    <w:rsid w:val="0049338A"/>
    <w:rsid w:val="00493851"/>
    <w:rsid w:val="00493A06"/>
    <w:rsid w:val="00493A2B"/>
    <w:rsid w:val="00493B13"/>
    <w:rsid w:val="00493C44"/>
    <w:rsid w:val="0049401B"/>
    <w:rsid w:val="004941CB"/>
    <w:rsid w:val="004943AD"/>
    <w:rsid w:val="004945B2"/>
    <w:rsid w:val="004945FD"/>
    <w:rsid w:val="0049469D"/>
    <w:rsid w:val="00494F7D"/>
    <w:rsid w:val="004952AD"/>
    <w:rsid w:val="00495E9C"/>
    <w:rsid w:val="00496038"/>
    <w:rsid w:val="0049617B"/>
    <w:rsid w:val="00496246"/>
    <w:rsid w:val="0049662F"/>
    <w:rsid w:val="004968CE"/>
    <w:rsid w:val="00496ACF"/>
    <w:rsid w:val="00496B12"/>
    <w:rsid w:val="00496BBA"/>
    <w:rsid w:val="00496DAA"/>
    <w:rsid w:val="00496DAE"/>
    <w:rsid w:val="004970A0"/>
    <w:rsid w:val="004970ED"/>
    <w:rsid w:val="004970FB"/>
    <w:rsid w:val="00497237"/>
    <w:rsid w:val="00497249"/>
    <w:rsid w:val="00497279"/>
    <w:rsid w:val="00497376"/>
    <w:rsid w:val="00497729"/>
    <w:rsid w:val="0049791E"/>
    <w:rsid w:val="00497B5D"/>
    <w:rsid w:val="00497D0C"/>
    <w:rsid w:val="00497E5D"/>
    <w:rsid w:val="00497F15"/>
    <w:rsid w:val="004A016B"/>
    <w:rsid w:val="004A02F2"/>
    <w:rsid w:val="004A0651"/>
    <w:rsid w:val="004A06D9"/>
    <w:rsid w:val="004A0F05"/>
    <w:rsid w:val="004A169F"/>
    <w:rsid w:val="004A17E2"/>
    <w:rsid w:val="004A189F"/>
    <w:rsid w:val="004A235C"/>
    <w:rsid w:val="004A23DC"/>
    <w:rsid w:val="004A24AD"/>
    <w:rsid w:val="004A264E"/>
    <w:rsid w:val="004A26DF"/>
    <w:rsid w:val="004A27B2"/>
    <w:rsid w:val="004A2915"/>
    <w:rsid w:val="004A2AA0"/>
    <w:rsid w:val="004A2C1B"/>
    <w:rsid w:val="004A3384"/>
    <w:rsid w:val="004A35BA"/>
    <w:rsid w:val="004A35DB"/>
    <w:rsid w:val="004A398B"/>
    <w:rsid w:val="004A39F6"/>
    <w:rsid w:val="004A3AC3"/>
    <w:rsid w:val="004A3BAA"/>
    <w:rsid w:val="004A3BBB"/>
    <w:rsid w:val="004A3D89"/>
    <w:rsid w:val="004A3DA8"/>
    <w:rsid w:val="004A3E3C"/>
    <w:rsid w:val="004A4292"/>
    <w:rsid w:val="004A431E"/>
    <w:rsid w:val="004A4957"/>
    <w:rsid w:val="004A4AE6"/>
    <w:rsid w:val="004A4C60"/>
    <w:rsid w:val="004A4FA5"/>
    <w:rsid w:val="004A56AE"/>
    <w:rsid w:val="004A5783"/>
    <w:rsid w:val="004A5E25"/>
    <w:rsid w:val="004A6058"/>
    <w:rsid w:val="004A60C4"/>
    <w:rsid w:val="004A6184"/>
    <w:rsid w:val="004A62A1"/>
    <w:rsid w:val="004A64E4"/>
    <w:rsid w:val="004A6814"/>
    <w:rsid w:val="004A69C9"/>
    <w:rsid w:val="004A6ABD"/>
    <w:rsid w:val="004A6CF2"/>
    <w:rsid w:val="004A6D70"/>
    <w:rsid w:val="004A6EC7"/>
    <w:rsid w:val="004A7145"/>
    <w:rsid w:val="004A7348"/>
    <w:rsid w:val="004A76BE"/>
    <w:rsid w:val="004A7859"/>
    <w:rsid w:val="004A798A"/>
    <w:rsid w:val="004A7D43"/>
    <w:rsid w:val="004A7DA9"/>
    <w:rsid w:val="004A7F10"/>
    <w:rsid w:val="004A7FC1"/>
    <w:rsid w:val="004B0389"/>
    <w:rsid w:val="004B0660"/>
    <w:rsid w:val="004B0764"/>
    <w:rsid w:val="004B07F8"/>
    <w:rsid w:val="004B088D"/>
    <w:rsid w:val="004B089B"/>
    <w:rsid w:val="004B0BD1"/>
    <w:rsid w:val="004B15DC"/>
    <w:rsid w:val="004B18E6"/>
    <w:rsid w:val="004B2332"/>
    <w:rsid w:val="004B25DA"/>
    <w:rsid w:val="004B272D"/>
    <w:rsid w:val="004B27B6"/>
    <w:rsid w:val="004B28F2"/>
    <w:rsid w:val="004B2AA4"/>
    <w:rsid w:val="004B2B26"/>
    <w:rsid w:val="004B2B60"/>
    <w:rsid w:val="004B2C5A"/>
    <w:rsid w:val="004B354B"/>
    <w:rsid w:val="004B363C"/>
    <w:rsid w:val="004B3A95"/>
    <w:rsid w:val="004B3C34"/>
    <w:rsid w:val="004B3D94"/>
    <w:rsid w:val="004B3E99"/>
    <w:rsid w:val="004B41AC"/>
    <w:rsid w:val="004B4EB3"/>
    <w:rsid w:val="004B4FDC"/>
    <w:rsid w:val="004B5044"/>
    <w:rsid w:val="004B50A6"/>
    <w:rsid w:val="004B537C"/>
    <w:rsid w:val="004B56FC"/>
    <w:rsid w:val="004B5D88"/>
    <w:rsid w:val="004B66A7"/>
    <w:rsid w:val="004B6957"/>
    <w:rsid w:val="004B695B"/>
    <w:rsid w:val="004B6CA3"/>
    <w:rsid w:val="004B6D47"/>
    <w:rsid w:val="004B709C"/>
    <w:rsid w:val="004B70CA"/>
    <w:rsid w:val="004B7301"/>
    <w:rsid w:val="004B73ED"/>
    <w:rsid w:val="004B74C4"/>
    <w:rsid w:val="004B756D"/>
    <w:rsid w:val="004B79C8"/>
    <w:rsid w:val="004B7D39"/>
    <w:rsid w:val="004C023F"/>
    <w:rsid w:val="004C0398"/>
    <w:rsid w:val="004C0495"/>
    <w:rsid w:val="004C0510"/>
    <w:rsid w:val="004C0DD0"/>
    <w:rsid w:val="004C1198"/>
    <w:rsid w:val="004C1C53"/>
    <w:rsid w:val="004C1E91"/>
    <w:rsid w:val="004C1F1E"/>
    <w:rsid w:val="004C2034"/>
    <w:rsid w:val="004C2084"/>
    <w:rsid w:val="004C2168"/>
    <w:rsid w:val="004C24C7"/>
    <w:rsid w:val="004C2554"/>
    <w:rsid w:val="004C26BA"/>
    <w:rsid w:val="004C26E0"/>
    <w:rsid w:val="004C2C8E"/>
    <w:rsid w:val="004C3008"/>
    <w:rsid w:val="004C37C9"/>
    <w:rsid w:val="004C392B"/>
    <w:rsid w:val="004C3C9C"/>
    <w:rsid w:val="004C3CBA"/>
    <w:rsid w:val="004C3CBF"/>
    <w:rsid w:val="004C3F88"/>
    <w:rsid w:val="004C483A"/>
    <w:rsid w:val="004C48F6"/>
    <w:rsid w:val="004C4AE5"/>
    <w:rsid w:val="004C4B50"/>
    <w:rsid w:val="004C4CED"/>
    <w:rsid w:val="004C4CFC"/>
    <w:rsid w:val="004C509F"/>
    <w:rsid w:val="004C551C"/>
    <w:rsid w:val="004C5782"/>
    <w:rsid w:val="004C5ADE"/>
    <w:rsid w:val="004C5E1E"/>
    <w:rsid w:val="004C5E4A"/>
    <w:rsid w:val="004C5FF1"/>
    <w:rsid w:val="004C608E"/>
    <w:rsid w:val="004C6F35"/>
    <w:rsid w:val="004C70B8"/>
    <w:rsid w:val="004C725F"/>
    <w:rsid w:val="004C76AD"/>
    <w:rsid w:val="004C7797"/>
    <w:rsid w:val="004C7828"/>
    <w:rsid w:val="004C7BC3"/>
    <w:rsid w:val="004C7C85"/>
    <w:rsid w:val="004C7D6D"/>
    <w:rsid w:val="004D019F"/>
    <w:rsid w:val="004D01A1"/>
    <w:rsid w:val="004D0227"/>
    <w:rsid w:val="004D0C6F"/>
    <w:rsid w:val="004D0E97"/>
    <w:rsid w:val="004D13DA"/>
    <w:rsid w:val="004D187B"/>
    <w:rsid w:val="004D1A3B"/>
    <w:rsid w:val="004D1AD6"/>
    <w:rsid w:val="004D1CAC"/>
    <w:rsid w:val="004D1D2C"/>
    <w:rsid w:val="004D1F4E"/>
    <w:rsid w:val="004D21D4"/>
    <w:rsid w:val="004D2359"/>
    <w:rsid w:val="004D26CE"/>
    <w:rsid w:val="004D2805"/>
    <w:rsid w:val="004D2891"/>
    <w:rsid w:val="004D2A26"/>
    <w:rsid w:val="004D2BA0"/>
    <w:rsid w:val="004D2C17"/>
    <w:rsid w:val="004D2F8E"/>
    <w:rsid w:val="004D2FD2"/>
    <w:rsid w:val="004D30AE"/>
    <w:rsid w:val="004D316A"/>
    <w:rsid w:val="004D357E"/>
    <w:rsid w:val="004D3694"/>
    <w:rsid w:val="004D46B1"/>
    <w:rsid w:val="004D49EC"/>
    <w:rsid w:val="004D4A5A"/>
    <w:rsid w:val="004D4C3D"/>
    <w:rsid w:val="004D4C74"/>
    <w:rsid w:val="004D4D1F"/>
    <w:rsid w:val="004D50F8"/>
    <w:rsid w:val="004D58F5"/>
    <w:rsid w:val="004D5955"/>
    <w:rsid w:val="004D5F70"/>
    <w:rsid w:val="004D6009"/>
    <w:rsid w:val="004D63B9"/>
    <w:rsid w:val="004D6837"/>
    <w:rsid w:val="004D68A1"/>
    <w:rsid w:val="004D692B"/>
    <w:rsid w:val="004D69A6"/>
    <w:rsid w:val="004D69E1"/>
    <w:rsid w:val="004D6D2D"/>
    <w:rsid w:val="004D72D1"/>
    <w:rsid w:val="004D773B"/>
    <w:rsid w:val="004D7781"/>
    <w:rsid w:val="004D77B4"/>
    <w:rsid w:val="004D793E"/>
    <w:rsid w:val="004E0070"/>
    <w:rsid w:val="004E0596"/>
    <w:rsid w:val="004E0652"/>
    <w:rsid w:val="004E07C0"/>
    <w:rsid w:val="004E0CC8"/>
    <w:rsid w:val="004E0DF7"/>
    <w:rsid w:val="004E0E65"/>
    <w:rsid w:val="004E0F0B"/>
    <w:rsid w:val="004E12E4"/>
    <w:rsid w:val="004E177C"/>
    <w:rsid w:val="004E17D4"/>
    <w:rsid w:val="004E1C01"/>
    <w:rsid w:val="004E1C0A"/>
    <w:rsid w:val="004E213A"/>
    <w:rsid w:val="004E2457"/>
    <w:rsid w:val="004E28C0"/>
    <w:rsid w:val="004E2F61"/>
    <w:rsid w:val="004E2FE8"/>
    <w:rsid w:val="004E3045"/>
    <w:rsid w:val="004E3058"/>
    <w:rsid w:val="004E32C1"/>
    <w:rsid w:val="004E371B"/>
    <w:rsid w:val="004E374C"/>
    <w:rsid w:val="004E40CE"/>
    <w:rsid w:val="004E48FC"/>
    <w:rsid w:val="004E494E"/>
    <w:rsid w:val="004E4AE4"/>
    <w:rsid w:val="004E4EB9"/>
    <w:rsid w:val="004E57B5"/>
    <w:rsid w:val="004E57BE"/>
    <w:rsid w:val="004E592D"/>
    <w:rsid w:val="004E599E"/>
    <w:rsid w:val="004E5A00"/>
    <w:rsid w:val="004E5D4D"/>
    <w:rsid w:val="004E603A"/>
    <w:rsid w:val="004E6359"/>
    <w:rsid w:val="004E6431"/>
    <w:rsid w:val="004E6529"/>
    <w:rsid w:val="004E66C6"/>
    <w:rsid w:val="004E675D"/>
    <w:rsid w:val="004E6B3E"/>
    <w:rsid w:val="004E6F2A"/>
    <w:rsid w:val="004E7744"/>
    <w:rsid w:val="004E7827"/>
    <w:rsid w:val="004E7ABD"/>
    <w:rsid w:val="004E7BC8"/>
    <w:rsid w:val="004E7F0A"/>
    <w:rsid w:val="004E7F2E"/>
    <w:rsid w:val="004F01BD"/>
    <w:rsid w:val="004F0370"/>
    <w:rsid w:val="004F0387"/>
    <w:rsid w:val="004F0394"/>
    <w:rsid w:val="004F0C36"/>
    <w:rsid w:val="004F0C7D"/>
    <w:rsid w:val="004F0E87"/>
    <w:rsid w:val="004F10FE"/>
    <w:rsid w:val="004F12DA"/>
    <w:rsid w:val="004F1355"/>
    <w:rsid w:val="004F170A"/>
    <w:rsid w:val="004F1D49"/>
    <w:rsid w:val="004F1DDB"/>
    <w:rsid w:val="004F1EF9"/>
    <w:rsid w:val="004F1F09"/>
    <w:rsid w:val="004F1F72"/>
    <w:rsid w:val="004F1FA9"/>
    <w:rsid w:val="004F221C"/>
    <w:rsid w:val="004F2432"/>
    <w:rsid w:val="004F25BA"/>
    <w:rsid w:val="004F27BF"/>
    <w:rsid w:val="004F2901"/>
    <w:rsid w:val="004F2D4E"/>
    <w:rsid w:val="004F2FD4"/>
    <w:rsid w:val="004F31EE"/>
    <w:rsid w:val="004F31F3"/>
    <w:rsid w:val="004F3445"/>
    <w:rsid w:val="004F35C7"/>
    <w:rsid w:val="004F3B4B"/>
    <w:rsid w:val="004F3E58"/>
    <w:rsid w:val="004F429A"/>
    <w:rsid w:val="004F435B"/>
    <w:rsid w:val="004F48AB"/>
    <w:rsid w:val="004F51E5"/>
    <w:rsid w:val="004F549D"/>
    <w:rsid w:val="004F555D"/>
    <w:rsid w:val="004F5FDE"/>
    <w:rsid w:val="004F6075"/>
    <w:rsid w:val="004F613D"/>
    <w:rsid w:val="004F6572"/>
    <w:rsid w:val="004F6598"/>
    <w:rsid w:val="004F65A9"/>
    <w:rsid w:val="004F6C80"/>
    <w:rsid w:val="004F75AC"/>
    <w:rsid w:val="004F7685"/>
    <w:rsid w:val="004F7738"/>
    <w:rsid w:val="004F79F1"/>
    <w:rsid w:val="004F7C6C"/>
    <w:rsid w:val="004F7C82"/>
    <w:rsid w:val="00500082"/>
    <w:rsid w:val="005000E9"/>
    <w:rsid w:val="005001D0"/>
    <w:rsid w:val="005003AC"/>
    <w:rsid w:val="0050044F"/>
    <w:rsid w:val="00500568"/>
    <w:rsid w:val="00500745"/>
    <w:rsid w:val="005008E7"/>
    <w:rsid w:val="00500A6D"/>
    <w:rsid w:val="00500D07"/>
    <w:rsid w:val="005014EF"/>
    <w:rsid w:val="00501598"/>
    <w:rsid w:val="005015C3"/>
    <w:rsid w:val="005015CA"/>
    <w:rsid w:val="005015F3"/>
    <w:rsid w:val="00501779"/>
    <w:rsid w:val="00501A0A"/>
    <w:rsid w:val="00501BB0"/>
    <w:rsid w:val="00501D30"/>
    <w:rsid w:val="00501F44"/>
    <w:rsid w:val="00501F4D"/>
    <w:rsid w:val="00501F51"/>
    <w:rsid w:val="00502075"/>
    <w:rsid w:val="005025D5"/>
    <w:rsid w:val="00502643"/>
    <w:rsid w:val="00502682"/>
    <w:rsid w:val="005028BD"/>
    <w:rsid w:val="00502BB0"/>
    <w:rsid w:val="00502BE9"/>
    <w:rsid w:val="00502C94"/>
    <w:rsid w:val="0050348B"/>
    <w:rsid w:val="00503503"/>
    <w:rsid w:val="005037AC"/>
    <w:rsid w:val="00503C66"/>
    <w:rsid w:val="00503FA1"/>
    <w:rsid w:val="0050408A"/>
    <w:rsid w:val="0050432C"/>
    <w:rsid w:val="00504530"/>
    <w:rsid w:val="005047BD"/>
    <w:rsid w:val="00504896"/>
    <w:rsid w:val="00504C1C"/>
    <w:rsid w:val="00504E39"/>
    <w:rsid w:val="00504E90"/>
    <w:rsid w:val="005050DE"/>
    <w:rsid w:val="00505159"/>
    <w:rsid w:val="0050558B"/>
    <w:rsid w:val="005058A2"/>
    <w:rsid w:val="00505C26"/>
    <w:rsid w:val="00505E4C"/>
    <w:rsid w:val="00505EBE"/>
    <w:rsid w:val="0050619B"/>
    <w:rsid w:val="005061E7"/>
    <w:rsid w:val="00506283"/>
    <w:rsid w:val="00506413"/>
    <w:rsid w:val="00506457"/>
    <w:rsid w:val="0050665B"/>
    <w:rsid w:val="0050666F"/>
    <w:rsid w:val="00506945"/>
    <w:rsid w:val="00506C6A"/>
    <w:rsid w:val="00506F3C"/>
    <w:rsid w:val="00506FF1"/>
    <w:rsid w:val="00507572"/>
    <w:rsid w:val="005076AA"/>
    <w:rsid w:val="00507A42"/>
    <w:rsid w:val="00507AD5"/>
    <w:rsid w:val="00507B76"/>
    <w:rsid w:val="00507CE9"/>
    <w:rsid w:val="00507F1F"/>
    <w:rsid w:val="0051030E"/>
    <w:rsid w:val="005104D4"/>
    <w:rsid w:val="0051053B"/>
    <w:rsid w:val="005108D5"/>
    <w:rsid w:val="005109E6"/>
    <w:rsid w:val="00510E50"/>
    <w:rsid w:val="005110DE"/>
    <w:rsid w:val="005113AB"/>
    <w:rsid w:val="00511492"/>
    <w:rsid w:val="0051155B"/>
    <w:rsid w:val="005118F4"/>
    <w:rsid w:val="0051191A"/>
    <w:rsid w:val="00511DFE"/>
    <w:rsid w:val="00512001"/>
    <w:rsid w:val="00512090"/>
    <w:rsid w:val="005120B2"/>
    <w:rsid w:val="0051213F"/>
    <w:rsid w:val="005121C7"/>
    <w:rsid w:val="00512413"/>
    <w:rsid w:val="00512578"/>
    <w:rsid w:val="00512635"/>
    <w:rsid w:val="00512726"/>
    <w:rsid w:val="005129B6"/>
    <w:rsid w:val="00512E46"/>
    <w:rsid w:val="0051308B"/>
    <w:rsid w:val="00513120"/>
    <w:rsid w:val="005131F0"/>
    <w:rsid w:val="00513837"/>
    <w:rsid w:val="00513C4F"/>
    <w:rsid w:val="00513C6F"/>
    <w:rsid w:val="00513C94"/>
    <w:rsid w:val="00513FAB"/>
    <w:rsid w:val="00514045"/>
    <w:rsid w:val="005142A8"/>
    <w:rsid w:val="005146E4"/>
    <w:rsid w:val="0051483B"/>
    <w:rsid w:val="00514C40"/>
    <w:rsid w:val="00514D36"/>
    <w:rsid w:val="00514E70"/>
    <w:rsid w:val="00514E98"/>
    <w:rsid w:val="00515045"/>
    <w:rsid w:val="005150DA"/>
    <w:rsid w:val="005152D9"/>
    <w:rsid w:val="005153E6"/>
    <w:rsid w:val="00515620"/>
    <w:rsid w:val="005158AE"/>
    <w:rsid w:val="00515982"/>
    <w:rsid w:val="00515AEA"/>
    <w:rsid w:val="00515BFC"/>
    <w:rsid w:val="00515CE0"/>
    <w:rsid w:val="00515D56"/>
    <w:rsid w:val="005167C5"/>
    <w:rsid w:val="005168D6"/>
    <w:rsid w:val="00516DA6"/>
    <w:rsid w:val="00516F25"/>
    <w:rsid w:val="005170A3"/>
    <w:rsid w:val="0051713A"/>
    <w:rsid w:val="005173BF"/>
    <w:rsid w:val="0051760A"/>
    <w:rsid w:val="005177F1"/>
    <w:rsid w:val="00517C26"/>
    <w:rsid w:val="00517DC8"/>
    <w:rsid w:val="00517E3A"/>
    <w:rsid w:val="0052002A"/>
    <w:rsid w:val="00520262"/>
    <w:rsid w:val="005202F7"/>
    <w:rsid w:val="005206F4"/>
    <w:rsid w:val="00520718"/>
    <w:rsid w:val="00520CE8"/>
    <w:rsid w:val="00521018"/>
    <w:rsid w:val="005210D7"/>
    <w:rsid w:val="0052112D"/>
    <w:rsid w:val="005212A8"/>
    <w:rsid w:val="00521453"/>
    <w:rsid w:val="005215B3"/>
    <w:rsid w:val="005217AA"/>
    <w:rsid w:val="00521DD1"/>
    <w:rsid w:val="00521F16"/>
    <w:rsid w:val="00521F69"/>
    <w:rsid w:val="00521F9F"/>
    <w:rsid w:val="005220AA"/>
    <w:rsid w:val="00522127"/>
    <w:rsid w:val="0052215C"/>
    <w:rsid w:val="00522168"/>
    <w:rsid w:val="0052217F"/>
    <w:rsid w:val="00522A89"/>
    <w:rsid w:val="00522B79"/>
    <w:rsid w:val="00523158"/>
    <w:rsid w:val="0052380B"/>
    <w:rsid w:val="00523A26"/>
    <w:rsid w:val="00523B91"/>
    <w:rsid w:val="005242C3"/>
    <w:rsid w:val="00524310"/>
    <w:rsid w:val="00524501"/>
    <w:rsid w:val="0052479C"/>
    <w:rsid w:val="005247AD"/>
    <w:rsid w:val="00524A5E"/>
    <w:rsid w:val="00524C1B"/>
    <w:rsid w:val="00524DE3"/>
    <w:rsid w:val="00525210"/>
    <w:rsid w:val="00525990"/>
    <w:rsid w:val="00525A50"/>
    <w:rsid w:val="00525C17"/>
    <w:rsid w:val="00525EB8"/>
    <w:rsid w:val="00525EC5"/>
    <w:rsid w:val="00525F83"/>
    <w:rsid w:val="005261FF"/>
    <w:rsid w:val="00526370"/>
    <w:rsid w:val="0052647C"/>
    <w:rsid w:val="0052663E"/>
    <w:rsid w:val="0052667D"/>
    <w:rsid w:val="00526757"/>
    <w:rsid w:val="0052681A"/>
    <w:rsid w:val="00526AA4"/>
    <w:rsid w:val="00526B7F"/>
    <w:rsid w:val="00526BB8"/>
    <w:rsid w:val="00526BC2"/>
    <w:rsid w:val="00526F19"/>
    <w:rsid w:val="00526FCD"/>
    <w:rsid w:val="005271F8"/>
    <w:rsid w:val="00527209"/>
    <w:rsid w:val="005272ED"/>
    <w:rsid w:val="00527638"/>
    <w:rsid w:val="0052767A"/>
    <w:rsid w:val="005276AF"/>
    <w:rsid w:val="00527901"/>
    <w:rsid w:val="00527A43"/>
    <w:rsid w:val="00527A7F"/>
    <w:rsid w:val="00530314"/>
    <w:rsid w:val="005305BE"/>
    <w:rsid w:val="0053094D"/>
    <w:rsid w:val="00530B05"/>
    <w:rsid w:val="00530B4C"/>
    <w:rsid w:val="00530CFF"/>
    <w:rsid w:val="00530D1A"/>
    <w:rsid w:val="00530F10"/>
    <w:rsid w:val="005319FE"/>
    <w:rsid w:val="00531BFA"/>
    <w:rsid w:val="00532151"/>
    <w:rsid w:val="00532282"/>
    <w:rsid w:val="005324E5"/>
    <w:rsid w:val="0053251A"/>
    <w:rsid w:val="005325E9"/>
    <w:rsid w:val="005328BA"/>
    <w:rsid w:val="00532D86"/>
    <w:rsid w:val="00532E80"/>
    <w:rsid w:val="00532E8D"/>
    <w:rsid w:val="00532EF2"/>
    <w:rsid w:val="00532EF6"/>
    <w:rsid w:val="00532F3A"/>
    <w:rsid w:val="005334CD"/>
    <w:rsid w:val="00533613"/>
    <w:rsid w:val="00533654"/>
    <w:rsid w:val="00533859"/>
    <w:rsid w:val="0053391E"/>
    <w:rsid w:val="00533B89"/>
    <w:rsid w:val="00533CB2"/>
    <w:rsid w:val="00533F40"/>
    <w:rsid w:val="00534165"/>
    <w:rsid w:val="005341A4"/>
    <w:rsid w:val="0053441B"/>
    <w:rsid w:val="0053476B"/>
    <w:rsid w:val="00534A79"/>
    <w:rsid w:val="00534AC5"/>
    <w:rsid w:val="00534B1C"/>
    <w:rsid w:val="00534B9C"/>
    <w:rsid w:val="00534BF8"/>
    <w:rsid w:val="00534C99"/>
    <w:rsid w:val="00534E9F"/>
    <w:rsid w:val="005351F9"/>
    <w:rsid w:val="005353DC"/>
    <w:rsid w:val="00535446"/>
    <w:rsid w:val="00535523"/>
    <w:rsid w:val="00535908"/>
    <w:rsid w:val="00535A72"/>
    <w:rsid w:val="00535BE3"/>
    <w:rsid w:val="00535D18"/>
    <w:rsid w:val="00535D73"/>
    <w:rsid w:val="00535EE6"/>
    <w:rsid w:val="00535FCD"/>
    <w:rsid w:val="00536697"/>
    <w:rsid w:val="00536D2A"/>
    <w:rsid w:val="00536E86"/>
    <w:rsid w:val="00536F2F"/>
    <w:rsid w:val="00536F7C"/>
    <w:rsid w:val="0053713C"/>
    <w:rsid w:val="005371A0"/>
    <w:rsid w:val="0053775D"/>
    <w:rsid w:val="0053785C"/>
    <w:rsid w:val="00537A1C"/>
    <w:rsid w:val="00537A31"/>
    <w:rsid w:val="00537AC6"/>
    <w:rsid w:val="00537B7F"/>
    <w:rsid w:val="00537BE4"/>
    <w:rsid w:val="005400B1"/>
    <w:rsid w:val="005401FD"/>
    <w:rsid w:val="005406A7"/>
    <w:rsid w:val="005407BE"/>
    <w:rsid w:val="00540E19"/>
    <w:rsid w:val="00540ECD"/>
    <w:rsid w:val="00541076"/>
    <w:rsid w:val="005410DB"/>
    <w:rsid w:val="0054139A"/>
    <w:rsid w:val="005413CE"/>
    <w:rsid w:val="005416B7"/>
    <w:rsid w:val="00541918"/>
    <w:rsid w:val="0054197A"/>
    <w:rsid w:val="00541A4C"/>
    <w:rsid w:val="00541B92"/>
    <w:rsid w:val="00541C72"/>
    <w:rsid w:val="00541EAD"/>
    <w:rsid w:val="00541FDB"/>
    <w:rsid w:val="00542091"/>
    <w:rsid w:val="0054229B"/>
    <w:rsid w:val="00542372"/>
    <w:rsid w:val="005426BE"/>
    <w:rsid w:val="005426FE"/>
    <w:rsid w:val="00542723"/>
    <w:rsid w:val="00542755"/>
    <w:rsid w:val="00542849"/>
    <w:rsid w:val="005428C7"/>
    <w:rsid w:val="00542F9B"/>
    <w:rsid w:val="005432BD"/>
    <w:rsid w:val="005438DF"/>
    <w:rsid w:val="00543B43"/>
    <w:rsid w:val="0054402C"/>
    <w:rsid w:val="00544485"/>
    <w:rsid w:val="0054454E"/>
    <w:rsid w:val="00544755"/>
    <w:rsid w:val="0054475D"/>
    <w:rsid w:val="005447CF"/>
    <w:rsid w:val="0054482A"/>
    <w:rsid w:val="00544849"/>
    <w:rsid w:val="00544857"/>
    <w:rsid w:val="005449F6"/>
    <w:rsid w:val="00544F02"/>
    <w:rsid w:val="005450A7"/>
    <w:rsid w:val="0054537A"/>
    <w:rsid w:val="005454EC"/>
    <w:rsid w:val="00545AEF"/>
    <w:rsid w:val="00545DAB"/>
    <w:rsid w:val="005460FE"/>
    <w:rsid w:val="00546316"/>
    <w:rsid w:val="0054685D"/>
    <w:rsid w:val="00546B0A"/>
    <w:rsid w:val="00546BAF"/>
    <w:rsid w:val="00546C88"/>
    <w:rsid w:val="00546CB5"/>
    <w:rsid w:val="00546DDC"/>
    <w:rsid w:val="00546EAB"/>
    <w:rsid w:val="00547183"/>
    <w:rsid w:val="005471EE"/>
    <w:rsid w:val="00547292"/>
    <w:rsid w:val="00547538"/>
    <w:rsid w:val="00547A96"/>
    <w:rsid w:val="00550178"/>
    <w:rsid w:val="00550299"/>
    <w:rsid w:val="005502AC"/>
    <w:rsid w:val="005505FA"/>
    <w:rsid w:val="005507E2"/>
    <w:rsid w:val="00550B41"/>
    <w:rsid w:val="00550B70"/>
    <w:rsid w:val="00550E89"/>
    <w:rsid w:val="00550FE9"/>
    <w:rsid w:val="0055103E"/>
    <w:rsid w:val="005515A0"/>
    <w:rsid w:val="00551607"/>
    <w:rsid w:val="005516ED"/>
    <w:rsid w:val="00551864"/>
    <w:rsid w:val="00551A1D"/>
    <w:rsid w:val="00551A4A"/>
    <w:rsid w:val="00551B57"/>
    <w:rsid w:val="00551BD3"/>
    <w:rsid w:val="00551C7F"/>
    <w:rsid w:val="0055219E"/>
    <w:rsid w:val="005522C0"/>
    <w:rsid w:val="00552313"/>
    <w:rsid w:val="00552603"/>
    <w:rsid w:val="0055262D"/>
    <w:rsid w:val="005526D4"/>
    <w:rsid w:val="00552726"/>
    <w:rsid w:val="0055295B"/>
    <w:rsid w:val="0055298D"/>
    <w:rsid w:val="005529F7"/>
    <w:rsid w:val="00552B07"/>
    <w:rsid w:val="00552DDC"/>
    <w:rsid w:val="00553101"/>
    <w:rsid w:val="005533BE"/>
    <w:rsid w:val="00553757"/>
    <w:rsid w:val="005539AE"/>
    <w:rsid w:val="00553A58"/>
    <w:rsid w:val="00553BB1"/>
    <w:rsid w:val="00553C31"/>
    <w:rsid w:val="00553D59"/>
    <w:rsid w:val="00554070"/>
    <w:rsid w:val="0055437D"/>
    <w:rsid w:val="00554528"/>
    <w:rsid w:val="00554534"/>
    <w:rsid w:val="00554538"/>
    <w:rsid w:val="00554595"/>
    <w:rsid w:val="00554AD1"/>
    <w:rsid w:val="00554B6F"/>
    <w:rsid w:val="00554BFA"/>
    <w:rsid w:val="00554CDF"/>
    <w:rsid w:val="00554D20"/>
    <w:rsid w:val="00554DE0"/>
    <w:rsid w:val="00555033"/>
    <w:rsid w:val="005551E6"/>
    <w:rsid w:val="005553D7"/>
    <w:rsid w:val="0055553C"/>
    <w:rsid w:val="00555637"/>
    <w:rsid w:val="00555E8B"/>
    <w:rsid w:val="00555F0B"/>
    <w:rsid w:val="005560FA"/>
    <w:rsid w:val="00556129"/>
    <w:rsid w:val="00556256"/>
    <w:rsid w:val="005567B7"/>
    <w:rsid w:val="005568EE"/>
    <w:rsid w:val="005568FF"/>
    <w:rsid w:val="005569C1"/>
    <w:rsid w:val="00556A20"/>
    <w:rsid w:val="00556E7A"/>
    <w:rsid w:val="00556F77"/>
    <w:rsid w:val="00557025"/>
    <w:rsid w:val="00557490"/>
    <w:rsid w:val="005577B8"/>
    <w:rsid w:val="00557E45"/>
    <w:rsid w:val="00557EF5"/>
    <w:rsid w:val="005601AD"/>
    <w:rsid w:val="00560532"/>
    <w:rsid w:val="005605CD"/>
    <w:rsid w:val="005607EC"/>
    <w:rsid w:val="00560877"/>
    <w:rsid w:val="0056091C"/>
    <w:rsid w:val="00560B53"/>
    <w:rsid w:val="00560CCC"/>
    <w:rsid w:val="00560F41"/>
    <w:rsid w:val="005611B1"/>
    <w:rsid w:val="00561388"/>
    <w:rsid w:val="00561455"/>
    <w:rsid w:val="005614DB"/>
    <w:rsid w:val="005614F8"/>
    <w:rsid w:val="00561AB1"/>
    <w:rsid w:val="00561BA8"/>
    <w:rsid w:val="00561DC7"/>
    <w:rsid w:val="00561F7C"/>
    <w:rsid w:val="00562405"/>
    <w:rsid w:val="005625D7"/>
    <w:rsid w:val="0056273C"/>
    <w:rsid w:val="0056285F"/>
    <w:rsid w:val="00562E36"/>
    <w:rsid w:val="00563064"/>
    <w:rsid w:val="0056309D"/>
    <w:rsid w:val="005631CC"/>
    <w:rsid w:val="0056386C"/>
    <w:rsid w:val="005639E3"/>
    <w:rsid w:val="00563C76"/>
    <w:rsid w:val="00563CC9"/>
    <w:rsid w:val="00564154"/>
    <w:rsid w:val="0056440F"/>
    <w:rsid w:val="00564B66"/>
    <w:rsid w:val="00564D6F"/>
    <w:rsid w:val="00564DB4"/>
    <w:rsid w:val="00564EAF"/>
    <w:rsid w:val="0056504C"/>
    <w:rsid w:val="005659B8"/>
    <w:rsid w:val="00565F25"/>
    <w:rsid w:val="00565F38"/>
    <w:rsid w:val="00566090"/>
    <w:rsid w:val="005664E7"/>
    <w:rsid w:val="0056658E"/>
    <w:rsid w:val="00566652"/>
    <w:rsid w:val="00566745"/>
    <w:rsid w:val="005667CC"/>
    <w:rsid w:val="00566832"/>
    <w:rsid w:val="005669E2"/>
    <w:rsid w:val="00566B61"/>
    <w:rsid w:val="005671F2"/>
    <w:rsid w:val="005672AE"/>
    <w:rsid w:val="0056756F"/>
    <w:rsid w:val="00567724"/>
    <w:rsid w:val="00567839"/>
    <w:rsid w:val="00567A05"/>
    <w:rsid w:val="00567A66"/>
    <w:rsid w:val="00567AD2"/>
    <w:rsid w:val="00567AD4"/>
    <w:rsid w:val="00567E73"/>
    <w:rsid w:val="00570086"/>
    <w:rsid w:val="005700C0"/>
    <w:rsid w:val="0057013B"/>
    <w:rsid w:val="005701AB"/>
    <w:rsid w:val="00570237"/>
    <w:rsid w:val="00570272"/>
    <w:rsid w:val="005702A2"/>
    <w:rsid w:val="005702E9"/>
    <w:rsid w:val="00570B3D"/>
    <w:rsid w:val="005711F6"/>
    <w:rsid w:val="005719C6"/>
    <w:rsid w:val="00571A4F"/>
    <w:rsid w:val="00571BC6"/>
    <w:rsid w:val="00571CDB"/>
    <w:rsid w:val="00571E29"/>
    <w:rsid w:val="00571F09"/>
    <w:rsid w:val="00572500"/>
    <w:rsid w:val="0057268D"/>
    <w:rsid w:val="005726BE"/>
    <w:rsid w:val="00572A60"/>
    <w:rsid w:val="00572A7B"/>
    <w:rsid w:val="00572CDA"/>
    <w:rsid w:val="00572EFA"/>
    <w:rsid w:val="00573349"/>
    <w:rsid w:val="005734F4"/>
    <w:rsid w:val="005735BD"/>
    <w:rsid w:val="005737C8"/>
    <w:rsid w:val="00573CC7"/>
    <w:rsid w:val="00573FE3"/>
    <w:rsid w:val="00574175"/>
    <w:rsid w:val="005744A7"/>
    <w:rsid w:val="00574570"/>
    <w:rsid w:val="00574596"/>
    <w:rsid w:val="00574597"/>
    <w:rsid w:val="00574B42"/>
    <w:rsid w:val="00574EF2"/>
    <w:rsid w:val="00575302"/>
    <w:rsid w:val="005755CD"/>
    <w:rsid w:val="00575747"/>
    <w:rsid w:val="00575BC5"/>
    <w:rsid w:val="00575E8E"/>
    <w:rsid w:val="0057612B"/>
    <w:rsid w:val="00576314"/>
    <w:rsid w:val="00576433"/>
    <w:rsid w:val="00576A08"/>
    <w:rsid w:val="00576A40"/>
    <w:rsid w:val="00576F8A"/>
    <w:rsid w:val="00577005"/>
    <w:rsid w:val="00577013"/>
    <w:rsid w:val="005772D0"/>
    <w:rsid w:val="005772DC"/>
    <w:rsid w:val="005773D5"/>
    <w:rsid w:val="00577487"/>
    <w:rsid w:val="00577617"/>
    <w:rsid w:val="005778F7"/>
    <w:rsid w:val="00577A5C"/>
    <w:rsid w:val="00577BF3"/>
    <w:rsid w:val="00577F03"/>
    <w:rsid w:val="00577F04"/>
    <w:rsid w:val="005802B2"/>
    <w:rsid w:val="00580801"/>
    <w:rsid w:val="00580B54"/>
    <w:rsid w:val="00580C3D"/>
    <w:rsid w:val="0058140F"/>
    <w:rsid w:val="0058174A"/>
    <w:rsid w:val="00581772"/>
    <w:rsid w:val="0058178C"/>
    <w:rsid w:val="005819F3"/>
    <w:rsid w:val="00581B01"/>
    <w:rsid w:val="00581B33"/>
    <w:rsid w:val="00581BBB"/>
    <w:rsid w:val="00581D9F"/>
    <w:rsid w:val="00581E2A"/>
    <w:rsid w:val="00581E32"/>
    <w:rsid w:val="0058200D"/>
    <w:rsid w:val="0058203F"/>
    <w:rsid w:val="00582396"/>
    <w:rsid w:val="0058248D"/>
    <w:rsid w:val="005824EC"/>
    <w:rsid w:val="00582756"/>
    <w:rsid w:val="00582A1D"/>
    <w:rsid w:val="00582A4D"/>
    <w:rsid w:val="00582D06"/>
    <w:rsid w:val="00582EA1"/>
    <w:rsid w:val="0058306A"/>
    <w:rsid w:val="005832B9"/>
    <w:rsid w:val="00583314"/>
    <w:rsid w:val="00583822"/>
    <w:rsid w:val="00583860"/>
    <w:rsid w:val="00583B43"/>
    <w:rsid w:val="00583C7E"/>
    <w:rsid w:val="00583D64"/>
    <w:rsid w:val="00583E17"/>
    <w:rsid w:val="00584016"/>
    <w:rsid w:val="0058408A"/>
    <w:rsid w:val="0058477F"/>
    <w:rsid w:val="005847C5"/>
    <w:rsid w:val="00584842"/>
    <w:rsid w:val="00584AEC"/>
    <w:rsid w:val="00584C7E"/>
    <w:rsid w:val="00584CB0"/>
    <w:rsid w:val="00584E51"/>
    <w:rsid w:val="00584F7A"/>
    <w:rsid w:val="005853D6"/>
    <w:rsid w:val="005859F0"/>
    <w:rsid w:val="00586302"/>
    <w:rsid w:val="00586354"/>
    <w:rsid w:val="00586547"/>
    <w:rsid w:val="0058693F"/>
    <w:rsid w:val="00586A28"/>
    <w:rsid w:val="00586B2C"/>
    <w:rsid w:val="00586DDA"/>
    <w:rsid w:val="0058709A"/>
    <w:rsid w:val="00587489"/>
    <w:rsid w:val="005879E7"/>
    <w:rsid w:val="00587A93"/>
    <w:rsid w:val="00587C57"/>
    <w:rsid w:val="005900D9"/>
    <w:rsid w:val="0059099E"/>
    <w:rsid w:val="00590C4B"/>
    <w:rsid w:val="005910E9"/>
    <w:rsid w:val="0059127B"/>
    <w:rsid w:val="005914C9"/>
    <w:rsid w:val="005915EC"/>
    <w:rsid w:val="00591747"/>
    <w:rsid w:val="005919FC"/>
    <w:rsid w:val="00591B7A"/>
    <w:rsid w:val="00591D45"/>
    <w:rsid w:val="00591D7F"/>
    <w:rsid w:val="00591FAD"/>
    <w:rsid w:val="005920CC"/>
    <w:rsid w:val="005920D0"/>
    <w:rsid w:val="00592179"/>
    <w:rsid w:val="0059230B"/>
    <w:rsid w:val="00592672"/>
    <w:rsid w:val="0059269B"/>
    <w:rsid w:val="005927C7"/>
    <w:rsid w:val="00592A93"/>
    <w:rsid w:val="00592B90"/>
    <w:rsid w:val="00592BBF"/>
    <w:rsid w:val="00592F46"/>
    <w:rsid w:val="00593052"/>
    <w:rsid w:val="00593B98"/>
    <w:rsid w:val="00594045"/>
    <w:rsid w:val="00594C25"/>
    <w:rsid w:val="00594CFD"/>
    <w:rsid w:val="00594D92"/>
    <w:rsid w:val="0059514D"/>
    <w:rsid w:val="00595228"/>
    <w:rsid w:val="005955B4"/>
    <w:rsid w:val="00595614"/>
    <w:rsid w:val="00595663"/>
    <w:rsid w:val="00595687"/>
    <w:rsid w:val="005958EC"/>
    <w:rsid w:val="00595912"/>
    <w:rsid w:val="00595B43"/>
    <w:rsid w:val="00595C78"/>
    <w:rsid w:val="00595E48"/>
    <w:rsid w:val="00596075"/>
    <w:rsid w:val="005964F3"/>
    <w:rsid w:val="0059668F"/>
    <w:rsid w:val="00596708"/>
    <w:rsid w:val="0059670F"/>
    <w:rsid w:val="005967C6"/>
    <w:rsid w:val="00596833"/>
    <w:rsid w:val="00596912"/>
    <w:rsid w:val="00596A30"/>
    <w:rsid w:val="00596A6D"/>
    <w:rsid w:val="00596BA1"/>
    <w:rsid w:val="00596BDD"/>
    <w:rsid w:val="00596CF2"/>
    <w:rsid w:val="00596FCC"/>
    <w:rsid w:val="005975A1"/>
    <w:rsid w:val="00597BA5"/>
    <w:rsid w:val="005A00E3"/>
    <w:rsid w:val="005A0454"/>
    <w:rsid w:val="005A0733"/>
    <w:rsid w:val="005A0928"/>
    <w:rsid w:val="005A10FE"/>
    <w:rsid w:val="005A11B6"/>
    <w:rsid w:val="005A12DE"/>
    <w:rsid w:val="005A139B"/>
    <w:rsid w:val="005A14BD"/>
    <w:rsid w:val="005A1502"/>
    <w:rsid w:val="005A1519"/>
    <w:rsid w:val="005A15A0"/>
    <w:rsid w:val="005A1610"/>
    <w:rsid w:val="005A17F9"/>
    <w:rsid w:val="005A18BC"/>
    <w:rsid w:val="005A20EF"/>
    <w:rsid w:val="005A2420"/>
    <w:rsid w:val="005A2634"/>
    <w:rsid w:val="005A2745"/>
    <w:rsid w:val="005A2779"/>
    <w:rsid w:val="005A2AB8"/>
    <w:rsid w:val="005A2BDF"/>
    <w:rsid w:val="005A2C1E"/>
    <w:rsid w:val="005A2DCC"/>
    <w:rsid w:val="005A31D3"/>
    <w:rsid w:val="005A3462"/>
    <w:rsid w:val="005A3C1A"/>
    <w:rsid w:val="005A3E96"/>
    <w:rsid w:val="005A422E"/>
    <w:rsid w:val="005A4810"/>
    <w:rsid w:val="005A4A38"/>
    <w:rsid w:val="005A4C86"/>
    <w:rsid w:val="005A5054"/>
    <w:rsid w:val="005A522C"/>
    <w:rsid w:val="005A527B"/>
    <w:rsid w:val="005A548C"/>
    <w:rsid w:val="005A54AA"/>
    <w:rsid w:val="005A5526"/>
    <w:rsid w:val="005A5752"/>
    <w:rsid w:val="005A6090"/>
    <w:rsid w:val="005A60F0"/>
    <w:rsid w:val="005A64C2"/>
    <w:rsid w:val="005A65F8"/>
    <w:rsid w:val="005A6937"/>
    <w:rsid w:val="005A6A96"/>
    <w:rsid w:val="005A6E1E"/>
    <w:rsid w:val="005A6F64"/>
    <w:rsid w:val="005A7305"/>
    <w:rsid w:val="005A771A"/>
    <w:rsid w:val="005A7840"/>
    <w:rsid w:val="005A7A61"/>
    <w:rsid w:val="005A7D66"/>
    <w:rsid w:val="005A7DF6"/>
    <w:rsid w:val="005A7EDE"/>
    <w:rsid w:val="005A7F11"/>
    <w:rsid w:val="005A7F4D"/>
    <w:rsid w:val="005B0012"/>
    <w:rsid w:val="005B011E"/>
    <w:rsid w:val="005B014C"/>
    <w:rsid w:val="005B04AA"/>
    <w:rsid w:val="005B0534"/>
    <w:rsid w:val="005B0543"/>
    <w:rsid w:val="005B0745"/>
    <w:rsid w:val="005B07B8"/>
    <w:rsid w:val="005B0A6A"/>
    <w:rsid w:val="005B0E02"/>
    <w:rsid w:val="005B1331"/>
    <w:rsid w:val="005B1567"/>
    <w:rsid w:val="005B1596"/>
    <w:rsid w:val="005B16AB"/>
    <w:rsid w:val="005B17E4"/>
    <w:rsid w:val="005B1943"/>
    <w:rsid w:val="005B210C"/>
    <w:rsid w:val="005B21B9"/>
    <w:rsid w:val="005B226D"/>
    <w:rsid w:val="005B2734"/>
    <w:rsid w:val="005B2DF3"/>
    <w:rsid w:val="005B2FD9"/>
    <w:rsid w:val="005B30E4"/>
    <w:rsid w:val="005B3181"/>
    <w:rsid w:val="005B3184"/>
    <w:rsid w:val="005B3370"/>
    <w:rsid w:val="005B3597"/>
    <w:rsid w:val="005B36A7"/>
    <w:rsid w:val="005B37BC"/>
    <w:rsid w:val="005B3970"/>
    <w:rsid w:val="005B3DB2"/>
    <w:rsid w:val="005B3F70"/>
    <w:rsid w:val="005B425D"/>
    <w:rsid w:val="005B4327"/>
    <w:rsid w:val="005B44EE"/>
    <w:rsid w:val="005B476D"/>
    <w:rsid w:val="005B4883"/>
    <w:rsid w:val="005B4F4D"/>
    <w:rsid w:val="005B5256"/>
    <w:rsid w:val="005B52FF"/>
    <w:rsid w:val="005B5363"/>
    <w:rsid w:val="005B55B1"/>
    <w:rsid w:val="005B585A"/>
    <w:rsid w:val="005B58D3"/>
    <w:rsid w:val="005B5DAB"/>
    <w:rsid w:val="005B6403"/>
    <w:rsid w:val="005B6471"/>
    <w:rsid w:val="005B68B0"/>
    <w:rsid w:val="005B69BA"/>
    <w:rsid w:val="005B6D52"/>
    <w:rsid w:val="005B6DC0"/>
    <w:rsid w:val="005B7093"/>
    <w:rsid w:val="005B738C"/>
    <w:rsid w:val="005B7566"/>
    <w:rsid w:val="005B756A"/>
    <w:rsid w:val="005B78F3"/>
    <w:rsid w:val="005B79B4"/>
    <w:rsid w:val="005B7BCA"/>
    <w:rsid w:val="005B7FFA"/>
    <w:rsid w:val="005C01F9"/>
    <w:rsid w:val="005C07E6"/>
    <w:rsid w:val="005C0854"/>
    <w:rsid w:val="005C0CF6"/>
    <w:rsid w:val="005C0D0F"/>
    <w:rsid w:val="005C0DF1"/>
    <w:rsid w:val="005C0F1D"/>
    <w:rsid w:val="005C142A"/>
    <w:rsid w:val="005C1494"/>
    <w:rsid w:val="005C1631"/>
    <w:rsid w:val="005C172F"/>
    <w:rsid w:val="005C1917"/>
    <w:rsid w:val="005C212E"/>
    <w:rsid w:val="005C228B"/>
    <w:rsid w:val="005C2FD7"/>
    <w:rsid w:val="005C313C"/>
    <w:rsid w:val="005C3375"/>
    <w:rsid w:val="005C3382"/>
    <w:rsid w:val="005C375B"/>
    <w:rsid w:val="005C3848"/>
    <w:rsid w:val="005C3A74"/>
    <w:rsid w:val="005C3BCB"/>
    <w:rsid w:val="005C3E39"/>
    <w:rsid w:val="005C3F57"/>
    <w:rsid w:val="005C3F6F"/>
    <w:rsid w:val="005C3F84"/>
    <w:rsid w:val="005C4729"/>
    <w:rsid w:val="005C4768"/>
    <w:rsid w:val="005C4795"/>
    <w:rsid w:val="005C4967"/>
    <w:rsid w:val="005C4BCB"/>
    <w:rsid w:val="005C4DED"/>
    <w:rsid w:val="005C4F53"/>
    <w:rsid w:val="005C518B"/>
    <w:rsid w:val="005C5232"/>
    <w:rsid w:val="005C52DD"/>
    <w:rsid w:val="005C5498"/>
    <w:rsid w:val="005C5635"/>
    <w:rsid w:val="005C589D"/>
    <w:rsid w:val="005C58DF"/>
    <w:rsid w:val="005C6042"/>
    <w:rsid w:val="005C6201"/>
    <w:rsid w:val="005C6567"/>
    <w:rsid w:val="005C689C"/>
    <w:rsid w:val="005C6997"/>
    <w:rsid w:val="005C6D27"/>
    <w:rsid w:val="005C70F7"/>
    <w:rsid w:val="005C739D"/>
    <w:rsid w:val="005C75AC"/>
    <w:rsid w:val="005C7622"/>
    <w:rsid w:val="005C7824"/>
    <w:rsid w:val="005C7A07"/>
    <w:rsid w:val="005C7A30"/>
    <w:rsid w:val="005C7C52"/>
    <w:rsid w:val="005C7DEB"/>
    <w:rsid w:val="005D00BA"/>
    <w:rsid w:val="005D02F0"/>
    <w:rsid w:val="005D02F1"/>
    <w:rsid w:val="005D051F"/>
    <w:rsid w:val="005D0715"/>
    <w:rsid w:val="005D0899"/>
    <w:rsid w:val="005D0AE9"/>
    <w:rsid w:val="005D0FE9"/>
    <w:rsid w:val="005D1213"/>
    <w:rsid w:val="005D17B6"/>
    <w:rsid w:val="005D1919"/>
    <w:rsid w:val="005D1EF9"/>
    <w:rsid w:val="005D21DD"/>
    <w:rsid w:val="005D24D3"/>
    <w:rsid w:val="005D2836"/>
    <w:rsid w:val="005D2C9B"/>
    <w:rsid w:val="005D2F88"/>
    <w:rsid w:val="005D31B2"/>
    <w:rsid w:val="005D32B8"/>
    <w:rsid w:val="005D3346"/>
    <w:rsid w:val="005D3549"/>
    <w:rsid w:val="005D35EE"/>
    <w:rsid w:val="005D3615"/>
    <w:rsid w:val="005D36AB"/>
    <w:rsid w:val="005D3A34"/>
    <w:rsid w:val="005D3CE9"/>
    <w:rsid w:val="005D3FA5"/>
    <w:rsid w:val="005D431F"/>
    <w:rsid w:val="005D43FF"/>
    <w:rsid w:val="005D4427"/>
    <w:rsid w:val="005D48AA"/>
    <w:rsid w:val="005D49A8"/>
    <w:rsid w:val="005D508B"/>
    <w:rsid w:val="005D5271"/>
    <w:rsid w:val="005D54D5"/>
    <w:rsid w:val="005D56CF"/>
    <w:rsid w:val="005D58DF"/>
    <w:rsid w:val="005D5A98"/>
    <w:rsid w:val="005D6473"/>
    <w:rsid w:val="005D6AD2"/>
    <w:rsid w:val="005D72D4"/>
    <w:rsid w:val="005D72F5"/>
    <w:rsid w:val="005D7322"/>
    <w:rsid w:val="005D7580"/>
    <w:rsid w:val="005D783B"/>
    <w:rsid w:val="005D7BB7"/>
    <w:rsid w:val="005D7C93"/>
    <w:rsid w:val="005D7D6C"/>
    <w:rsid w:val="005E0011"/>
    <w:rsid w:val="005E0329"/>
    <w:rsid w:val="005E07A1"/>
    <w:rsid w:val="005E0F51"/>
    <w:rsid w:val="005E15DB"/>
    <w:rsid w:val="005E165E"/>
    <w:rsid w:val="005E175C"/>
    <w:rsid w:val="005E18C8"/>
    <w:rsid w:val="005E1B17"/>
    <w:rsid w:val="005E1BAF"/>
    <w:rsid w:val="005E1EF3"/>
    <w:rsid w:val="005E202B"/>
    <w:rsid w:val="005E216E"/>
    <w:rsid w:val="005E2623"/>
    <w:rsid w:val="005E2645"/>
    <w:rsid w:val="005E265B"/>
    <w:rsid w:val="005E2BD6"/>
    <w:rsid w:val="005E2E21"/>
    <w:rsid w:val="005E30C1"/>
    <w:rsid w:val="005E315D"/>
    <w:rsid w:val="005E343C"/>
    <w:rsid w:val="005E3587"/>
    <w:rsid w:val="005E3B6F"/>
    <w:rsid w:val="005E3B96"/>
    <w:rsid w:val="005E3BB5"/>
    <w:rsid w:val="005E3C2D"/>
    <w:rsid w:val="005E3FBE"/>
    <w:rsid w:val="005E4050"/>
    <w:rsid w:val="005E4163"/>
    <w:rsid w:val="005E4564"/>
    <w:rsid w:val="005E4BE0"/>
    <w:rsid w:val="005E4CCF"/>
    <w:rsid w:val="005E4D00"/>
    <w:rsid w:val="005E4ECF"/>
    <w:rsid w:val="005E532A"/>
    <w:rsid w:val="005E54DA"/>
    <w:rsid w:val="005E5899"/>
    <w:rsid w:val="005E5986"/>
    <w:rsid w:val="005E6281"/>
    <w:rsid w:val="005E6365"/>
    <w:rsid w:val="005E65D1"/>
    <w:rsid w:val="005E66DD"/>
    <w:rsid w:val="005E6815"/>
    <w:rsid w:val="005E6ABD"/>
    <w:rsid w:val="005E6BEC"/>
    <w:rsid w:val="005E6C37"/>
    <w:rsid w:val="005E6D13"/>
    <w:rsid w:val="005E6D29"/>
    <w:rsid w:val="005E701D"/>
    <w:rsid w:val="005E741D"/>
    <w:rsid w:val="005E770F"/>
    <w:rsid w:val="005E7B99"/>
    <w:rsid w:val="005E7C4B"/>
    <w:rsid w:val="005E7DF6"/>
    <w:rsid w:val="005F02A5"/>
    <w:rsid w:val="005F0368"/>
    <w:rsid w:val="005F044E"/>
    <w:rsid w:val="005F0C50"/>
    <w:rsid w:val="005F0CB6"/>
    <w:rsid w:val="005F0FB4"/>
    <w:rsid w:val="005F1452"/>
    <w:rsid w:val="005F14EC"/>
    <w:rsid w:val="005F17D1"/>
    <w:rsid w:val="005F1B0A"/>
    <w:rsid w:val="005F1B8E"/>
    <w:rsid w:val="005F1CBC"/>
    <w:rsid w:val="005F1DFA"/>
    <w:rsid w:val="005F1F65"/>
    <w:rsid w:val="005F259C"/>
    <w:rsid w:val="005F25AA"/>
    <w:rsid w:val="005F2744"/>
    <w:rsid w:val="005F27C3"/>
    <w:rsid w:val="005F2969"/>
    <w:rsid w:val="005F2A9E"/>
    <w:rsid w:val="005F2B1C"/>
    <w:rsid w:val="005F2C40"/>
    <w:rsid w:val="005F2C6B"/>
    <w:rsid w:val="005F2D01"/>
    <w:rsid w:val="005F32D1"/>
    <w:rsid w:val="005F33E5"/>
    <w:rsid w:val="005F3480"/>
    <w:rsid w:val="005F3526"/>
    <w:rsid w:val="005F3627"/>
    <w:rsid w:val="005F3640"/>
    <w:rsid w:val="005F398E"/>
    <w:rsid w:val="005F3BC8"/>
    <w:rsid w:val="005F3BCD"/>
    <w:rsid w:val="005F3F34"/>
    <w:rsid w:val="005F4007"/>
    <w:rsid w:val="005F428B"/>
    <w:rsid w:val="005F451F"/>
    <w:rsid w:val="005F47B6"/>
    <w:rsid w:val="005F4853"/>
    <w:rsid w:val="005F48BC"/>
    <w:rsid w:val="005F48FC"/>
    <w:rsid w:val="005F4A4A"/>
    <w:rsid w:val="005F4BB5"/>
    <w:rsid w:val="005F4BBB"/>
    <w:rsid w:val="005F4D6E"/>
    <w:rsid w:val="005F548A"/>
    <w:rsid w:val="005F555D"/>
    <w:rsid w:val="005F5982"/>
    <w:rsid w:val="005F62BD"/>
    <w:rsid w:val="005F69C2"/>
    <w:rsid w:val="005F6BBF"/>
    <w:rsid w:val="005F73D9"/>
    <w:rsid w:val="005F76B0"/>
    <w:rsid w:val="005F788C"/>
    <w:rsid w:val="005F7FEE"/>
    <w:rsid w:val="0060014D"/>
    <w:rsid w:val="00600743"/>
    <w:rsid w:val="00600830"/>
    <w:rsid w:val="00600850"/>
    <w:rsid w:val="006008DD"/>
    <w:rsid w:val="0060092B"/>
    <w:rsid w:val="00600B79"/>
    <w:rsid w:val="00600E12"/>
    <w:rsid w:val="00600F2A"/>
    <w:rsid w:val="00600F6D"/>
    <w:rsid w:val="0060111A"/>
    <w:rsid w:val="0060112F"/>
    <w:rsid w:val="006011F6"/>
    <w:rsid w:val="00601490"/>
    <w:rsid w:val="00601A55"/>
    <w:rsid w:val="00601A7C"/>
    <w:rsid w:val="00601ACE"/>
    <w:rsid w:val="00601AD9"/>
    <w:rsid w:val="00601CCC"/>
    <w:rsid w:val="00601D8B"/>
    <w:rsid w:val="00601E49"/>
    <w:rsid w:val="00601ECA"/>
    <w:rsid w:val="00601FD2"/>
    <w:rsid w:val="00602392"/>
    <w:rsid w:val="006024D2"/>
    <w:rsid w:val="00602734"/>
    <w:rsid w:val="006028AA"/>
    <w:rsid w:val="006031E9"/>
    <w:rsid w:val="006033B3"/>
    <w:rsid w:val="006034AC"/>
    <w:rsid w:val="0060352A"/>
    <w:rsid w:val="0060367D"/>
    <w:rsid w:val="00603975"/>
    <w:rsid w:val="00603A68"/>
    <w:rsid w:val="00603A92"/>
    <w:rsid w:val="00603E3F"/>
    <w:rsid w:val="006040D6"/>
    <w:rsid w:val="006042AC"/>
    <w:rsid w:val="00604775"/>
    <w:rsid w:val="00604A13"/>
    <w:rsid w:val="00604AC5"/>
    <w:rsid w:val="00604C74"/>
    <w:rsid w:val="00604DD3"/>
    <w:rsid w:val="00604F8A"/>
    <w:rsid w:val="00605120"/>
    <w:rsid w:val="00605537"/>
    <w:rsid w:val="00605AA5"/>
    <w:rsid w:val="0060654C"/>
    <w:rsid w:val="006068B9"/>
    <w:rsid w:val="00606919"/>
    <w:rsid w:val="00606964"/>
    <w:rsid w:val="00606DB0"/>
    <w:rsid w:val="00606E0F"/>
    <w:rsid w:val="00606E36"/>
    <w:rsid w:val="00606EAB"/>
    <w:rsid w:val="006071D7"/>
    <w:rsid w:val="006072B0"/>
    <w:rsid w:val="00607533"/>
    <w:rsid w:val="006078B5"/>
    <w:rsid w:val="00607D99"/>
    <w:rsid w:val="00610302"/>
    <w:rsid w:val="006107FD"/>
    <w:rsid w:val="006108A3"/>
    <w:rsid w:val="0061090A"/>
    <w:rsid w:val="00610976"/>
    <w:rsid w:val="00610EC8"/>
    <w:rsid w:val="00611048"/>
    <w:rsid w:val="0061111D"/>
    <w:rsid w:val="00611283"/>
    <w:rsid w:val="006116BD"/>
    <w:rsid w:val="006118CE"/>
    <w:rsid w:val="006118FF"/>
    <w:rsid w:val="00611B27"/>
    <w:rsid w:val="00611D47"/>
    <w:rsid w:val="00611E16"/>
    <w:rsid w:val="00612099"/>
    <w:rsid w:val="0061261B"/>
    <w:rsid w:val="00612A67"/>
    <w:rsid w:val="00612BAA"/>
    <w:rsid w:val="00612F36"/>
    <w:rsid w:val="00612F8B"/>
    <w:rsid w:val="0061385A"/>
    <w:rsid w:val="00613931"/>
    <w:rsid w:val="00613DFB"/>
    <w:rsid w:val="00614089"/>
    <w:rsid w:val="006140B6"/>
    <w:rsid w:val="0061416D"/>
    <w:rsid w:val="006148B2"/>
    <w:rsid w:val="00614960"/>
    <w:rsid w:val="00614CD9"/>
    <w:rsid w:val="00615362"/>
    <w:rsid w:val="0061562B"/>
    <w:rsid w:val="006157C6"/>
    <w:rsid w:val="00615DB7"/>
    <w:rsid w:val="00615EA7"/>
    <w:rsid w:val="006166CC"/>
    <w:rsid w:val="00616852"/>
    <w:rsid w:val="006169F3"/>
    <w:rsid w:val="00616CB1"/>
    <w:rsid w:val="00616D94"/>
    <w:rsid w:val="00617004"/>
    <w:rsid w:val="0061711E"/>
    <w:rsid w:val="006173DB"/>
    <w:rsid w:val="00617438"/>
    <w:rsid w:val="0061745B"/>
    <w:rsid w:val="006175E9"/>
    <w:rsid w:val="00617665"/>
    <w:rsid w:val="006177A8"/>
    <w:rsid w:val="00617AB1"/>
    <w:rsid w:val="00617C30"/>
    <w:rsid w:val="00617F66"/>
    <w:rsid w:val="00617F78"/>
    <w:rsid w:val="00617FA7"/>
    <w:rsid w:val="006200FB"/>
    <w:rsid w:val="0062022B"/>
    <w:rsid w:val="006204B5"/>
    <w:rsid w:val="006204C1"/>
    <w:rsid w:val="0062078C"/>
    <w:rsid w:val="00620B60"/>
    <w:rsid w:val="00620DBB"/>
    <w:rsid w:val="0062107A"/>
    <w:rsid w:val="006210D2"/>
    <w:rsid w:val="0062161A"/>
    <w:rsid w:val="006217B4"/>
    <w:rsid w:val="0062189B"/>
    <w:rsid w:val="00621AA3"/>
    <w:rsid w:val="00621D37"/>
    <w:rsid w:val="00621E60"/>
    <w:rsid w:val="00621F80"/>
    <w:rsid w:val="00622135"/>
    <w:rsid w:val="006221F8"/>
    <w:rsid w:val="0062261C"/>
    <w:rsid w:val="00622A5F"/>
    <w:rsid w:val="006230EA"/>
    <w:rsid w:val="006231EF"/>
    <w:rsid w:val="006234FE"/>
    <w:rsid w:val="00623517"/>
    <w:rsid w:val="00623587"/>
    <w:rsid w:val="006239D3"/>
    <w:rsid w:val="00623BE1"/>
    <w:rsid w:val="00623D76"/>
    <w:rsid w:val="00623E57"/>
    <w:rsid w:val="0062443D"/>
    <w:rsid w:val="006244A1"/>
    <w:rsid w:val="0062472B"/>
    <w:rsid w:val="0062488A"/>
    <w:rsid w:val="00624A16"/>
    <w:rsid w:val="00624AF2"/>
    <w:rsid w:val="00625124"/>
    <w:rsid w:val="006253AE"/>
    <w:rsid w:val="006255D9"/>
    <w:rsid w:val="0062579D"/>
    <w:rsid w:val="00625D72"/>
    <w:rsid w:val="006260C4"/>
    <w:rsid w:val="00626380"/>
    <w:rsid w:val="006266C6"/>
    <w:rsid w:val="006268CF"/>
    <w:rsid w:val="00626B03"/>
    <w:rsid w:val="0062712E"/>
    <w:rsid w:val="0062715D"/>
    <w:rsid w:val="00627191"/>
    <w:rsid w:val="0062727F"/>
    <w:rsid w:val="00627C46"/>
    <w:rsid w:val="00627F47"/>
    <w:rsid w:val="00630087"/>
    <w:rsid w:val="00630095"/>
    <w:rsid w:val="00630285"/>
    <w:rsid w:val="0063073D"/>
    <w:rsid w:val="00630983"/>
    <w:rsid w:val="00630C4D"/>
    <w:rsid w:val="00631144"/>
    <w:rsid w:val="0063123D"/>
    <w:rsid w:val="0063127F"/>
    <w:rsid w:val="0063135D"/>
    <w:rsid w:val="00631360"/>
    <w:rsid w:val="006313D5"/>
    <w:rsid w:val="00631450"/>
    <w:rsid w:val="006316DE"/>
    <w:rsid w:val="00631BC1"/>
    <w:rsid w:val="00632298"/>
    <w:rsid w:val="006322CD"/>
    <w:rsid w:val="00632378"/>
    <w:rsid w:val="00632607"/>
    <w:rsid w:val="00632963"/>
    <w:rsid w:val="00632BBF"/>
    <w:rsid w:val="00632C46"/>
    <w:rsid w:val="00632D00"/>
    <w:rsid w:val="006334E7"/>
    <w:rsid w:val="00633638"/>
    <w:rsid w:val="00633A5E"/>
    <w:rsid w:val="00633C5F"/>
    <w:rsid w:val="00633E22"/>
    <w:rsid w:val="00634095"/>
    <w:rsid w:val="0063411A"/>
    <w:rsid w:val="006344A4"/>
    <w:rsid w:val="0063453B"/>
    <w:rsid w:val="00634853"/>
    <w:rsid w:val="006349C8"/>
    <w:rsid w:val="00634D26"/>
    <w:rsid w:val="00634E43"/>
    <w:rsid w:val="00634F7C"/>
    <w:rsid w:val="006356BF"/>
    <w:rsid w:val="00635733"/>
    <w:rsid w:val="006358A1"/>
    <w:rsid w:val="00635D31"/>
    <w:rsid w:val="00635E3B"/>
    <w:rsid w:val="00635E6C"/>
    <w:rsid w:val="00635ED8"/>
    <w:rsid w:val="00635EF4"/>
    <w:rsid w:val="00636094"/>
    <w:rsid w:val="006361EF"/>
    <w:rsid w:val="006361F2"/>
    <w:rsid w:val="0063627F"/>
    <w:rsid w:val="00636524"/>
    <w:rsid w:val="00636703"/>
    <w:rsid w:val="00636979"/>
    <w:rsid w:val="00636AB5"/>
    <w:rsid w:val="00636DF0"/>
    <w:rsid w:val="00637051"/>
    <w:rsid w:val="00637069"/>
    <w:rsid w:val="0063738D"/>
    <w:rsid w:val="006377DD"/>
    <w:rsid w:val="006377E2"/>
    <w:rsid w:val="00637C5E"/>
    <w:rsid w:val="00637CAF"/>
    <w:rsid w:val="006403EF"/>
    <w:rsid w:val="0064061D"/>
    <w:rsid w:val="00640BEF"/>
    <w:rsid w:val="00640DD0"/>
    <w:rsid w:val="006411CF"/>
    <w:rsid w:val="006411DB"/>
    <w:rsid w:val="00641227"/>
    <w:rsid w:val="0064147D"/>
    <w:rsid w:val="006417C2"/>
    <w:rsid w:val="00641AFE"/>
    <w:rsid w:val="00641F0B"/>
    <w:rsid w:val="00641F8E"/>
    <w:rsid w:val="0064202F"/>
    <w:rsid w:val="006423E6"/>
    <w:rsid w:val="00642433"/>
    <w:rsid w:val="0064248F"/>
    <w:rsid w:val="00642664"/>
    <w:rsid w:val="00642CE7"/>
    <w:rsid w:val="00642DB3"/>
    <w:rsid w:val="00642E2C"/>
    <w:rsid w:val="00642E4D"/>
    <w:rsid w:val="00642F31"/>
    <w:rsid w:val="0064317B"/>
    <w:rsid w:val="006432C0"/>
    <w:rsid w:val="006436C7"/>
    <w:rsid w:val="006437C6"/>
    <w:rsid w:val="00643A27"/>
    <w:rsid w:val="00643FFD"/>
    <w:rsid w:val="00644172"/>
    <w:rsid w:val="006442F0"/>
    <w:rsid w:val="00644335"/>
    <w:rsid w:val="0064449E"/>
    <w:rsid w:val="006445D2"/>
    <w:rsid w:val="0064467F"/>
    <w:rsid w:val="006449AF"/>
    <w:rsid w:val="00644A80"/>
    <w:rsid w:val="00644B79"/>
    <w:rsid w:val="00644C91"/>
    <w:rsid w:val="0064532B"/>
    <w:rsid w:val="006456DC"/>
    <w:rsid w:val="00645E4A"/>
    <w:rsid w:val="0064621B"/>
    <w:rsid w:val="00646761"/>
    <w:rsid w:val="0064695F"/>
    <w:rsid w:val="00646B2F"/>
    <w:rsid w:val="00646C17"/>
    <w:rsid w:val="00646D2B"/>
    <w:rsid w:val="00646DEE"/>
    <w:rsid w:val="00646E83"/>
    <w:rsid w:val="00647803"/>
    <w:rsid w:val="00647AAE"/>
    <w:rsid w:val="00647D23"/>
    <w:rsid w:val="00647E50"/>
    <w:rsid w:val="00647FB5"/>
    <w:rsid w:val="0065005E"/>
    <w:rsid w:val="00650134"/>
    <w:rsid w:val="006505A3"/>
    <w:rsid w:val="00650780"/>
    <w:rsid w:val="0065096F"/>
    <w:rsid w:val="00650B64"/>
    <w:rsid w:val="00650C73"/>
    <w:rsid w:val="00650EBA"/>
    <w:rsid w:val="006512D1"/>
    <w:rsid w:val="0065135B"/>
    <w:rsid w:val="00651472"/>
    <w:rsid w:val="00651985"/>
    <w:rsid w:val="0065205D"/>
    <w:rsid w:val="00652113"/>
    <w:rsid w:val="00652264"/>
    <w:rsid w:val="0065230E"/>
    <w:rsid w:val="0065234F"/>
    <w:rsid w:val="006524B5"/>
    <w:rsid w:val="00652706"/>
    <w:rsid w:val="00652AC5"/>
    <w:rsid w:val="00653DFC"/>
    <w:rsid w:val="00653E62"/>
    <w:rsid w:val="00653F61"/>
    <w:rsid w:val="006541BC"/>
    <w:rsid w:val="00654697"/>
    <w:rsid w:val="00654B61"/>
    <w:rsid w:val="0065509E"/>
    <w:rsid w:val="0065538A"/>
    <w:rsid w:val="00655A05"/>
    <w:rsid w:val="00655C1C"/>
    <w:rsid w:val="00655D91"/>
    <w:rsid w:val="00656686"/>
    <w:rsid w:val="006566D6"/>
    <w:rsid w:val="006567F2"/>
    <w:rsid w:val="0065694D"/>
    <w:rsid w:val="00656CFD"/>
    <w:rsid w:val="00656ECD"/>
    <w:rsid w:val="00656FC1"/>
    <w:rsid w:val="00657490"/>
    <w:rsid w:val="00657927"/>
    <w:rsid w:val="00657942"/>
    <w:rsid w:val="00657BFA"/>
    <w:rsid w:val="00657FC9"/>
    <w:rsid w:val="00660061"/>
    <w:rsid w:val="00660350"/>
    <w:rsid w:val="00660380"/>
    <w:rsid w:val="006603B6"/>
    <w:rsid w:val="0066061C"/>
    <w:rsid w:val="00660993"/>
    <w:rsid w:val="00660DB7"/>
    <w:rsid w:val="00661941"/>
    <w:rsid w:val="00661C5F"/>
    <w:rsid w:val="00661DE8"/>
    <w:rsid w:val="0066237D"/>
    <w:rsid w:val="00662A67"/>
    <w:rsid w:val="00662DE0"/>
    <w:rsid w:val="006637A2"/>
    <w:rsid w:val="006642ED"/>
    <w:rsid w:val="0066473D"/>
    <w:rsid w:val="0066491D"/>
    <w:rsid w:val="006649EF"/>
    <w:rsid w:val="00664AEC"/>
    <w:rsid w:val="00664F9E"/>
    <w:rsid w:val="0066503A"/>
    <w:rsid w:val="006651E6"/>
    <w:rsid w:val="00665214"/>
    <w:rsid w:val="006653BC"/>
    <w:rsid w:val="00665759"/>
    <w:rsid w:val="006657B6"/>
    <w:rsid w:val="00665CAB"/>
    <w:rsid w:val="00665EE7"/>
    <w:rsid w:val="0066625B"/>
    <w:rsid w:val="006663E2"/>
    <w:rsid w:val="006665E6"/>
    <w:rsid w:val="00666755"/>
    <w:rsid w:val="00666866"/>
    <w:rsid w:val="00666B0D"/>
    <w:rsid w:val="00666E00"/>
    <w:rsid w:val="00667058"/>
    <w:rsid w:val="0066730F"/>
    <w:rsid w:val="00667576"/>
    <w:rsid w:val="006675C8"/>
    <w:rsid w:val="0066765E"/>
    <w:rsid w:val="0066774D"/>
    <w:rsid w:val="00667D08"/>
    <w:rsid w:val="00667E64"/>
    <w:rsid w:val="00670339"/>
    <w:rsid w:val="00670853"/>
    <w:rsid w:val="006708A0"/>
    <w:rsid w:val="00670D03"/>
    <w:rsid w:val="00670E7A"/>
    <w:rsid w:val="00670FC6"/>
    <w:rsid w:val="006712BD"/>
    <w:rsid w:val="0067162E"/>
    <w:rsid w:val="0067175B"/>
    <w:rsid w:val="006717C9"/>
    <w:rsid w:val="00671835"/>
    <w:rsid w:val="00671DD7"/>
    <w:rsid w:val="0067212C"/>
    <w:rsid w:val="006721B3"/>
    <w:rsid w:val="00672576"/>
    <w:rsid w:val="006725AA"/>
    <w:rsid w:val="006729EA"/>
    <w:rsid w:val="0067310F"/>
    <w:rsid w:val="006734BD"/>
    <w:rsid w:val="006739E3"/>
    <w:rsid w:val="00673B1A"/>
    <w:rsid w:val="00673B55"/>
    <w:rsid w:val="00673B56"/>
    <w:rsid w:val="00673C03"/>
    <w:rsid w:val="00673D3E"/>
    <w:rsid w:val="006740CE"/>
    <w:rsid w:val="006741C9"/>
    <w:rsid w:val="006742C9"/>
    <w:rsid w:val="006749DB"/>
    <w:rsid w:val="00674BF9"/>
    <w:rsid w:val="00674C67"/>
    <w:rsid w:val="00674CD4"/>
    <w:rsid w:val="00675229"/>
    <w:rsid w:val="00675357"/>
    <w:rsid w:val="00675571"/>
    <w:rsid w:val="00675AA6"/>
    <w:rsid w:val="00675B71"/>
    <w:rsid w:val="00675EBF"/>
    <w:rsid w:val="00676020"/>
    <w:rsid w:val="00676098"/>
    <w:rsid w:val="00676254"/>
    <w:rsid w:val="006765CF"/>
    <w:rsid w:val="00676705"/>
    <w:rsid w:val="0067675F"/>
    <w:rsid w:val="00676919"/>
    <w:rsid w:val="00676B44"/>
    <w:rsid w:val="00676BFA"/>
    <w:rsid w:val="00676F90"/>
    <w:rsid w:val="00677525"/>
    <w:rsid w:val="0067766F"/>
    <w:rsid w:val="006776D5"/>
    <w:rsid w:val="00677703"/>
    <w:rsid w:val="0067770C"/>
    <w:rsid w:val="00677825"/>
    <w:rsid w:val="006778E8"/>
    <w:rsid w:val="006779AC"/>
    <w:rsid w:val="00677B54"/>
    <w:rsid w:val="00677BC6"/>
    <w:rsid w:val="00677D29"/>
    <w:rsid w:val="00677E73"/>
    <w:rsid w:val="00680121"/>
    <w:rsid w:val="00680136"/>
    <w:rsid w:val="006801C7"/>
    <w:rsid w:val="006802CB"/>
    <w:rsid w:val="00680319"/>
    <w:rsid w:val="0068045C"/>
    <w:rsid w:val="006806A8"/>
    <w:rsid w:val="006806C0"/>
    <w:rsid w:val="006807C6"/>
    <w:rsid w:val="006807D7"/>
    <w:rsid w:val="006808D2"/>
    <w:rsid w:val="006808F4"/>
    <w:rsid w:val="00680987"/>
    <w:rsid w:val="00680D76"/>
    <w:rsid w:val="00681C6A"/>
    <w:rsid w:val="00681D1B"/>
    <w:rsid w:val="00681E33"/>
    <w:rsid w:val="00681FC8"/>
    <w:rsid w:val="0068238F"/>
    <w:rsid w:val="00682720"/>
    <w:rsid w:val="006827D3"/>
    <w:rsid w:val="00682B54"/>
    <w:rsid w:val="00683056"/>
    <w:rsid w:val="00683115"/>
    <w:rsid w:val="0068319D"/>
    <w:rsid w:val="00683591"/>
    <w:rsid w:val="006837E6"/>
    <w:rsid w:val="0068394A"/>
    <w:rsid w:val="00683A33"/>
    <w:rsid w:val="006845E7"/>
    <w:rsid w:val="006849D7"/>
    <w:rsid w:val="00684EFA"/>
    <w:rsid w:val="00684F46"/>
    <w:rsid w:val="00684F80"/>
    <w:rsid w:val="006851B9"/>
    <w:rsid w:val="00685211"/>
    <w:rsid w:val="006852FC"/>
    <w:rsid w:val="00685408"/>
    <w:rsid w:val="00685418"/>
    <w:rsid w:val="0068567D"/>
    <w:rsid w:val="006859A2"/>
    <w:rsid w:val="00685FFF"/>
    <w:rsid w:val="006860B6"/>
    <w:rsid w:val="006864AD"/>
    <w:rsid w:val="00686CFA"/>
    <w:rsid w:val="00686DA9"/>
    <w:rsid w:val="00686EC3"/>
    <w:rsid w:val="006870B7"/>
    <w:rsid w:val="00687285"/>
    <w:rsid w:val="0068740C"/>
    <w:rsid w:val="00687721"/>
    <w:rsid w:val="006879CC"/>
    <w:rsid w:val="00687E52"/>
    <w:rsid w:val="00687E86"/>
    <w:rsid w:val="006901F2"/>
    <w:rsid w:val="00690477"/>
    <w:rsid w:val="00690630"/>
    <w:rsid w:val="00690749"/>
    <w:rsid w:val="00690786"/>
    <w:rsid w:val="00690B08"/>
    <w:rsid w:val="00690B7B"/>
    <w:rsid w:val="0069129B"/>
    <w:rsid w:val="00691656"/>
    <w:rsid w:val="006917EA"/>
    <w:rsid w:val="006919AD"/>
    <w:rsid w:val="006919DE"/>
    <w:rsid w:val="00691A84"/>
    <w:rsid w:val="00691BFB"/>
    <w:rsid w:val="00691C31"/>
    <w:rsid w:val="00691C4F"/>
    <w:rsid w:val="00691E36"/>
    <w:rsid w:val="006920E5"/>
    <w:rsid w:val="006922E1"/>
    <w:rsid w:val="00692376"/>
    <w:rsid w:val="006926EE"/>
    <w:rsid w:val="00692A54"/>
    <w:rsid w:val="00692AD3"/>
    <w:rsid w:val="00692BED"/>
    <w:rsid w:val="00692F67"/>
    <w:rsid w:val="0069300D"/>
    <w:rsid w:val="00693137"/>
    <w:rsid w:val="00693148"/>
    <w:rsid w:val="006934C1"/>
    <w:rsid w:val="006935DD"/>
    <w:rsid w:val="00693798"/>
    <w:rsid w:val="00693DDC"/>
    <w:rsid w:val="00693F1B"/>
    <w:rsid w:val="00693F3B"/>
    <w:rsid w:val="00693FDD"/>
    <w:rsid w:val="0069406F"/>
    <w:rsid w:val="00694613"/>
    <w:rsid w:val="0069462E"/>
    <w:rsid w:val="00694649"/>
    <w:rsid w:val="00694C1A"/>
    <w:rsid w:val="00694E93"/>
    <w:rsid w:val="00694E9C"/>
    <w:rsid w:val="006951A2"/>
    <w:rsid w:val="0069522F"/>
    <w:rsid w:val="00695455"/>
    <w:rsid w:val="006954FB"/>
    <w:rsid w:val="00695799"/>
    <w:rsid w:val="0069587D"/>
    <w:rsid w:val="00695960"/>
    <w:rsid w:val="00695CCE"/>
    <w:rsid w:val="00695F9F"/>
    <w:rsid w:val="0069652A"/>
    <w:rsid w:val="00696766"/>
    <w:rsid w:val="00696909"/>
    <w:rsid w:val="00696980"/>
    <w:rsid w:val="00696B41"/>
    <w:rsid w:val="00697147"/>
    <w:rsid w:val="006972A6"/>
    <w:rsid w:val="006972BE"/>
    <w:rsid w:val="00697455"/>
    <w:rsid w:val="00697BA2"/>
    <w:rsid w:val="00697F00"/>
    <w:rsid w:val="006A0063"/>
    <w:rsid w:val="006A0175"/>
    <w:rsid w:val="006A0357"/>
    <w:rsid w:val="006A0735"/>
    <w:rsid w:val="006A07A4"/>
    <w:rsid w:val="006A0CA7"/>
    <w:rsid w:val="006A0D02"/>
    <w:rsid w:val="006A0E0B"/>
    <w:rsid w:val="006A13EB"/>
    <w:rsid w:val="006A1590"/>
    <w:rsid w:val="006A16B2"/>
    <w:rsid w:val="006A1937"/>
    <w:rsid w:val="006A194C"/>
    <w:rsid w:val="006A216F"/>
    <w:rsid w:val="006A22A0"/>
    <w:rsid w:val="006A23F8"/>
    <w:rsid w:val="006A256F"/>
    <w:rsid w:val="006A25E5"/>
    <w:rsid w:val="006A2778"/>
    <w:rsid w:val="006A2C65"/>
    <w:rsid w:val="006A2C72"/>
    <w:rsid w:val="006A2CF8"/>
    <w:rsid w:val="006A2F06"/>
    <w:rsid w:val="006A3164"/>
    <w:rsid w:val="006A3173"/>
    <w:rsid w:val="006A3216"/>
    <w:rsid w:val="006A334E"/>
    <w:rsid w:val="006A33D4"/>
    <w:rsid w:val="006A37FC"/>
    <w:rsid w:val="006A3A40"/>
    <w:rsid w:val="006A3ACE"/>
    <w:rsid w:val="006A3B84"/>
    <w:rsid w:val="006A3B8E"/>
    <w:rsid w:val="006A4318"/>
    <w:rsid w:val="006A4539"/>
    <w:rsid w:val="006A46CC"/>
    <w:rsid w:val="006A478A"/>
    <w:rsid w:val="006A49CC"/>
    <w:rsid w:val="006A4C3A"/>
    <w:rsid w:val="006A4D0F"/>
    <w:rsid w:val="006A4F8D"/>
    <w:rsid w:val="006A529D"/>
    <w:rsid w:val="006A5588"/>
    <w:rsid w:val="006A588F"/>
    <w:rsid w:val="006A59AA"/>
    <w:rsid w:val="006A5CC3"/>
    <w:rsid w:val="006A5E67"/>
    <w:rsid w:val="006A5F76"/>
    <w:rsid w:val="006A6168"/>
    <w:rsid w:val="006A631E"/>
    <w:rsid w:val="006A645E"/>
    <w:rsid w:val="006A65BA"/>
    <w:rsid w:val="006A68E6"/>
    <w:rsid w:val="006A6DBE"/>
    <w:rsid w:val="006A7008"/>
    <w:rsid w:val="006A7654"/>
    <w:rsid w:val="006A7BDC"/>
    <w:rsid w:val="006B01D4"/>
    <w:rsid w:val="006B01F8"/>
    <w:rsid w:val="006B02E9"/>
    <w:rsid w:val="006B03C8"/>
    <w:rsid w:val="006B04F1"/>
    <w:rsid w:val="006B06AD"/>
    <w:rsid w:val="006B06C9"/>
    <w:rsid w:val="006B116B"/>
    <w:rsid w:val="006B11C9"/>
    <w:rsid w:val="006B1550"/>
    <w:rsid w:val="006B1673"/>
    <w:rsid w:val="006B1C86"/>
    <w:rsid w:val="006B1CD3"/>
    <w:rsid w:val="006B1CF5"/>
    <w:rsid w:val="006B22C4"/>
    <w:rsid w:val="006B26D6"/>
    <w:rsid w:val="006B26D7"/>
    <w:rsid w:val="006B2723"/>
    <w:rsid w:val="006B299E"/>
    <w:rsid w:val="006B2E78"/>
    <w:rsid w:val="006B2F8F"/>
    <w:rsid w:val="006B30E8"/>
    <w:rsid w:val="006B342B"/>
    <w:rsid w:val="006B34B3"/>
    <w:rsid w:val="006B363A"/>
    <w:rsid w:val="006B410E"/>
    <w:rsid w:val="006B4500"/>
    <w:rsid w:val="006B47EA"/>
    <w:rsid w:val="006B488D"/>
    <w:rsid w:val="006B48C0"/>
    <w:rsid w:val="006B4B13"/>
    <w:rsid w:val="006B4B6B"/>
    <w:rsid w:val="006B52E3"/>
    <w:rsid w:val="006B5315"/>
    <w:rsid w:val="006B54CF"/>
    <w:rsid w:val="006B5514"/>
    <w:rsid w:val="006B5560"/>
    <w:rsid w:val="006B5696"/>
    <w:rsid w:val="006B5A5B"/>
    <w:rsid w:val="006B5A96"/>
    <w:rsid w:val="006B5D52"/>
    <w:rsid w:val="006B631F"/>
    <w:rsid w:val="006B65F9"/>
    <w:rsid w:val="006B666A"/>
    <w:rsid w:val="006B6D69"/>
    <w:rsid w:val="006B6DFC"/>
    <w:rsid w:val="006B709A"/>
    <w:rsid w:val="006B720E"/>
    <w:rsid w:val="006B759B"/>
    <w:rsid w:val="006B783F"/>
    <w:rsid w:val="006B7A44"/>
    <w:rsid w:val="006B7E9C"/>
    <w:rsid w:val="006B7FF7"/>
    <w:rsid w:val="006C015A"/>
    <w:rsid w:val="006C015E"/>
    <w:rsid w:val="006C0162"/>
    <w:rsid w:val="006C02EA"/>
    <w:rsid w:val="006C031D"/>
    <w:rsid w:val="006C0488"/>
    <w:rsid w:val="006C0599"/>
    <w:rsid w:val="006C0BB8"/>
    <w:rsid w:val="006C11FE"/>
    <w:rsid w:val="006C121D"/>
    <w:rsid w:val="006C1476"/>
    <w:rsid w:val="006C16C5"/>
    <w:rsid w:val="006C1A64"/>
    <w:rsid w:val="006C1B4C"/>
    <w:rsid w:val="006C1DCB"/>
    <w:rsid w:val="006C21DB"/>
    <w:rsid w:val="006C226E"/>
    <w:rsid w:val="006C23DC"/>
    <w:rsid w:val="006C2540"/>
    <w:rsid w:val="006C27AE"/>
    <w:rsid w:val="006C2C5D"/>
    <w:rsid w:val="006C2C89"/>
    <w:rsid w:val="006C3133"/>
    <w:rsid w:val="006C3166"/>
    <w:rsid w:val="006C3417"/>
    <w:rsid w:val="006C3B09"/>
    <w:rsid w:val="006C3C2C"/>
    <w:rsid w:val="006C3FA3"/>
    <w:rsid w:val="006C4127"/>
    <w:rsid w:val="006C413D"/>
    <w:rsid w:val="006C4308"/>
    <w:rsid w:val="006C43EF"/>
    <w:rsid w:val="006C45B1"/>
    <w:rsid w:val="006C46F8"/>
    <w:rsid w:val="006C4756"/>
    <w:rsid w:val="006C47C1"/>
    <w:rsid w:val="006C4AEA"/>
    <w:rsid w:val="006C4C88"/>
    <w:rsid w:val="006C4D2C"/>
    <w:rsid w:val="006C4DED"/>
    <w:rsid w:val="006C4E92"/>
    <w:rsid w:val="006C5097"/>
    <w:rsid w:val="006C5108"/>
    <w:rsid w:val="006C56BE"/>
    <w:rsid w:val="006C5A09"/>
    <w:rsid w:val="006C5D27"/>
    <w:rsid w:val="006C608D"/>
    <w:rsid w:val="006C6094"/>
    <w:rsid w:val="006C64CE"/>
    <w:rsid w:val="006C6564"/>
    <w:rsid w:val="006C66FF"/>
    <w:rsid w:val="006C73EE"/>
    <w:rsid w:val="006C74A3"/>
    <w:rsid w:val="006C7642"/>
    <w:rsid w:val="006C7739"/>
    <w:rsid w:val="006C7985"/>
    <w:rsid w:val="006C7B29"/>
    <w:rsid w:val="006C7FA3"/>
    <w:rsid w:val="006D0162"/>
    <w:rsid w:val="006D0820"/>
    <w:rsid w:val="006D0920"/>
    <w:rsid w:val="006D0999"/>
    <w:rsid w:val="006D0AC0"/>
    <w:rsid w:val="006D0B14"/>
    <w:rsid w:val="006D0BA6"/>
    <w:rsid w:val="006D0F04"/>
    <w:rsid w:val="006D14F7"/>
    <w:rsid w:val="006D15BC"/>
    <w:rsid w:val="006D173D"/>
    <w:rsid w:val="006D191E"/>
    <w:rsid w:val="006D1958"/>
    <w:rsid w:val="006D19B4"/>
    <w:rsid w:val="006D1CCF"/>
    <w:rsid w:val="006D1F83"/>
    <w:rsid w:val="006D20A7"/>
    <w:rsid w:val="006D20FC"/>
    <w:rsid w:val="006D2118"/>
    <w:rsid w:val="006D23DC"/>
    <w:rsid w:val="006D262A"/>
    <w:rsid w:val="006D2AC9"/>
    <w:rsid w:val="006D2B9F"/>
    <w:rsid w:val="006D2C7A"/>
    <w:rsid w:val="006D2D90"/>
    <w:rsid w:val="006D30A9"/>
    <w:rsid w:val="006D33BF"/>
    <w:rsid w:val="006D3682"/>
    <w:rsid w:val="006D37B8"/>
    <w:rsid w:val="006D3BE9"/>
    <w:rsid w:val="006D3C11"/>
    <w:rsid w:val="006D3E1F"/>
    <w:rsid w:val="006D3ED4"/>
    <w:rsid w:val="006D3F9F"/>
    <w:rsid w:val="006D3FD6"/>
    <w:rsid w:val="006D46D6"/>
    <w:rsid w:val="006D4874"/>
    <w:rsid w:val="006D4BAA"/>
    <w:rsid w:val="006D4D26"/>
    <w:rsid w:val="006D50D9"/>
    <w:rsid w:val="006D57E4"/>
    <w:rsid w:val="006D5A8C"/>
    <w:rsid w:val="006D5BBA"/>
    <w:rsid w:val="006D5E51"/>
    <w:rsid w:val="006D5ECD"/>
    <w:rsid w:val="006D649D"/>
    <w:rsid w:val="006D67E9"/>
    <w:rsid w:val="006D6860"/>
    <w:rsid w:val="006D6937"/>
    <w:rsid w:val="006D698F"/>
    <w:rsid w:val="006D6A29"/>
    <w:rsid w:val="006D6E56"/>
    <w:rsid w:val="006D70C5"/>
    <w:rsid w:val="006D70F4"/>
    <w:rsid w:val="006D714A"/>
    <w:rsid w:val="006D74AA"/>
    <w:rsid w:val="006D7703"/>
    <w:rsid w:val="006D78A4"/>
    <w:rsid w:val="006D79FC"/>
    <w:rsid w:val="006D7A72"/>
    <w:rsid w:val="006D7A89"/>
    <w:rsid w:val="006D7AEC"/>
    <w:rsid w:val="006D7B3A"/>
    <w:rsid w:val="006D7BC2"/>
    <w:rsid w:val="006D7E6B"/>
    <w:rsid w:val="006E00DA"/>
    <w:rsid w:val="006E0158"/>
    <w:rsid w:val="006E030D"/>
    <w:rsid w:val="006E0502"/>
    <w:rsid w:val="006E05CC"/>
    <w:rsid w:val="006E0867"/>
    <w:rsid w:val="006E1090"/>
    <w:rsid w:val="006E10AE"/>
    <w:rsid w:val="006E10CF"/>
    <w:rsid w:val="006E115A"/>
    <w:rsid w:val="006E1336"/>
    <w:rsid w:val="006E15FF"/>
    <w:rsid w:val="006E19EB"/>
    <w:rsid w:val="006E1E3C"/>
    <w:rsid w:val="006E204F"/>
    <w:rsid w:val="006E21FB"/>
    <w:rsid w:val="006E23F0"/>
    <w:rsid w:val="006E2615"/>
    <w:rsid w:val="006E27B7"/>
    <w:rsid w:val="006E2AE6"/>
    <w:rsid w:val="006E2C32"/>
    <w:rsid w:val="006E2DD5"/>
    <w:rsid w:val="006E2ED5"/>
    <w:rsid w:val="006E2F55"/>
    <w:rsid w:val="006E31C6"/>
    <w:rsid w:val="006E31CE"/>
    <w:rsid w:val="006E3297"/>
    <w:rsid w:val="006E372E"/>
    <w:rsid w:val="006E383B"/>
    <w:rsid w:val="006E3A43"/>
    <w:rsid w:val="006E3ABA"/>
    <w:rsid w:val="006E3C8C"/>
    <w:rsid w:val="006E3CF4"/>
    <w:rsid w:val="006E3DFF"/>
    <w:rsid w:val="006E411E"/>
    <w:rsid w:val="006E41B3"/>
    <w:rsid w:val="006E4595"/>
    <w:rsid w:val="006E4612"/>
    <w:rsid w:val="006E48EE"/>
    <w:rsid w:val="006E4A74"/>
    <w:rsid w:val="006E4B2D"/>
    <w:rsid w:val="006E4E16"/>
    <w:rsid w:val="006E507B"/>
    <w:rsid w:val="006E5148"/>
    <w:rsid w:val="006E525E"/>
    <w:rsid w:val="006E5466"/>
    <w:rsid w:val="006E57B0"/>
    <w:rsid w:val="006E5BD1"/>
    <w:rsid w:val="006E5E1D"/>
    <w:rsid w:val="006E5F0C"/>
    <w:rsid w:val="006E5FC8"/>
    <w:rsid w:val="006E5FF0"/>
    <w:rsid w:val="006E624A"/>
    <w:rsid w:val="006E6431"/>
    <w:rsid w:val="006E6595"/>
    <w:rsid w:val="006E65C8"/>
    <w:rsid w:val="006E68EB"/>
    <w:rsid w:val="006E6A31"/>
    <w:rsid w:val="006E6AFD"/>
    <w:rsid w:val="006E705E"/>
    <w:rsid w:val="006E7678"/>
    <w:rsid w:val="006E7777"/>
    <w:rsid w:val="006E7B6A"/>
    <w:rsid w:val="006F0168"/>
    <w:rsid w:val="006F018E"/>
    <w:rsid w:val="006F0825"/>
    <w:rsid w:val="006F0908"/>
    <w:rsid w:val="006F0915"/>
    <w:rsid w:val="006F0AD7"/>
    <w:rsid w:val="006F0BCB"/>
    <w:rsid w:val="006F0C34"/>
    <w:rsid w:val="006F1141"/>
    <w:rsid w:val="006F1362"/>
    <w:rsid w:val="006F193F"/>
    <w:rsid w:val="006F196F"/>
    <w:rsid w:val="006F1C00"/>
    <w:rsid w:val="006F1D40"/>
    <w:rsid w:val="006F1D48"/>
    <w:rsid w:val="006F217F"/>
    <w:rsid w:val="006F24D2"/>
    <w:rsid w:val="006F2534"/>
    <w:rsid w:val="006F255E"/>
    <w:rsid w:val="006F297E"/>
    <w:rsid w:val="006F29E9"/>
    <w:rsid w:val="006F29F5"/>
    <w:rsid w:val="006F3066"/>
    <w:rsid w:val="006F33B8"/>
    <w:rsid w:val="006F36A2"/>
    <w:rsid w:val="006F3B64"/>
    <w:rsid w:val="006F3F6B"/>
    <w:rsid w:val="006F4023"/>
    <w:rsid w:val="006F41D1"/>
    <w:rsid w:val="006F4246"/>
    <w:rsid w:val="006F43F8"/>
    <w:rsid w:val="006F462F"/>
    <w:rsid w:val="006F47F6"/>
    <w:rsid w:val="006F49C6"/>
    <w:rsid w:val="006F4A3F"/>
    <w:rsid w:val="006F4B33"/>
    <w:rsid w:val="006F4DE9"/>
    <w:rsid w:val="006F4F2A"/>
    <w:rsid w:val="006F514B"/>
    <w:rsid w:val="006F5675"/>
    <w:rsid w:val="006F56F0"/>
    <w:rsid w:val="006F58A4"/>
    <w:rsid w:val="006F5C2B"/>
    <w:rsid w:val="006F615A"/>
    <w:rsid w:val="006F6299"/>
    <w:rsid w:val="006F6CD6"/>
    <w:rsid w:val="006F6E6B"/>
    <w:rsid w:val="006F7034"/>
    <w:rsid w:val="006F72B3"/>
    <w:rsid w:val="006F72C9"/>
    <w:rsid w:val="006F7340"/>
    <w:rsid w:val="006F7A15"/>
    <w:rsid w:val="006F7CF8"/>
    <w:rsid w:val="006F7EA2"/>
    <w:rsid w:val="007001D4"/>
    <w:rsid w:val="00700229"/>
    <w:rsid w:val="007002C4"/>
    <w:rsid w:val="0070043A"/>
    <w:rsid w:val="00700946"/>
    <w:rsid w:val="00700A32"/>
    <w:rsid w:val="00700AAA"/>
    <w:rsid w:val="00700AD7"/>
    <w:rsid w:val="00700C1E"/>
    <w:rsid w:val="00700C5C"/>
    <w:rsid w:val="00700CBD"/>
    <w:rsid w:val="007011CE"/>
    <w:rsid w:val="0070141C"/>
    <w:rsid w:val="00701493"/>
    <w:rsid w:val="007014B8"/>
    <w:rsid w:val="007019BD"/>
    <w:rsid w:val="00701FA6"/>
    <w:rsid w:val="0070202A"/>
    <w:rsid w:val="00702061"/>
    <w:rsid w:val="007020DB"/>
    <w:rsid w:val="007024AA"/>
    <w:rsid w:val="00702C44"/>
    <w:rsid w:val="00702D62"/>
    <w:rsid w:val="00702FAA"/>
    <w:rsid w:val="00703369"/>
    <w:rsid w:val="007035CA"/>
    <w:rsid w:val="007036B7"/>
    <w:rsid w:val="0070393D"/>
    <w:rsid w:val="00703ACE"/>
    <w:rsid w:val="00703E0D"/>
    <w:rsid w:val="00703EA8"/>
    <w:rsid w:val="00704462"/>
    <w:rsid w:val="00704C5F"/>
    <w:rsid w:val="00704E32"/>
    <w:rsid w:val="00704EB9"/>
    <w:rsid w:val="007052CC"/>
    <w:rsid w:val="007054BE"/>
    <w:rsid w:val="00705706"/>
    <w:rsid w:val="007057EE"/>
    <w:rsid w:val="00705EC3"/>
    <w:rsid w:val="00705F1D"/>
    <w:rsid w:val="0070632B"/>
    <w:rsid w:val="007065DD"/>
    <w:rsid w:val="00706A85"/>
    <w:rsid w:val="00706EC4"/>
    <w:rsid w:val="00707025"/>
    <w:rsid w:val="0070711A"/>
    <w:rsid w:val="00707239"/>
    <w:rsid w:val="00707525"/>
    <w:rsid w:val="00707949"/>
    <w:rsid w:val="00707AB9"/>
    <w:rsid w:val="00707CFF"/>
    <w:rsid w:val="00707EB4"/>
    <w:rsid w:val="007102BA"/>
    <w:rsid w:val="007102C5"/>
    <w:rsid w:val="0071052D"/>
    <w:rsid w:val="007105E6"/>
    <w:rsid w:val="0071090D"/>
    <w:rsid w:val="00710A95"/>
    <w:rsid w:val="00710E8F"/>
    <w:rsid w:val="00711FDA"/>
    <w:rsid w:val="007120A2"/>
    <w:rsid w:val="007122AB"/>
    <w:rsid w:val="00712553"/>
    <w:rsid w:val="0071255A"/>
    <w:rsid w:val="00712608"/>
    <w:rsid w:val="0071264C"/>
    <w:rsid w:val="007126F8"/>
    <w:rsid w:val="00712B7B"/>
    <w:rsid w:val="00712D1A"/>
    <w:rsid w:val="00712D1E"/>
    <w:rsid w:val="00713397"/>
    <w:rsid w:val="007133DD"/>
    <w:rsid w:val="007136BA"/>
    <w:rsid w:val="00713717"/>
    <w:rsid w:val="007137F7"/>
    <w:rsid w:val="00713D1B"/>
    <w:rsid w:val="007140DB"/>
    <w:rsid w:val="00714178"/>
    <w:rsid w:val="00714191"/>
    <w:rsid w:val="0071446A"/>
    <w:rsid w:val="0071498A"/>
    <w:rsid w:val="00714BBA"/>
    <w:rsid w:val="00714E51"/>
    <w:rsid w:val="00714F2E"/>
    <w:rsid w:val="007151F6"/>
    <w:rsid w:val="007155EE"/>
    <w:rsid w:val="00715811"/>
    <w:rsid w:val="00715864"/>
    <w:rsid w:val="00715C9B"/>
    <w:rsid w:val="00715CA1"/>
    <w:rsid w:val="007161B5"/>
    <w:rsid w:val="0071624D"/>
    <w:rsid w:val="00716317"/>
    <w:rsid w:val="0071635D"/>
    <w:rsid w:val="00716568"/>
    <w:rsid w:val="007165ED"/>
    <w:rsid w:val="00716A69"/>
    <w:rsid w:val="00716D09"/>
    <w:rsid w:val="00716F51"/>
    <w:rsid w:val="00717167"/>
    <w:rsid w:val="00717384"/>
    <w:rsid w:val="007174B8"/>
    <w:rsid w:val="0071771F"/>
    <w:rsid w:val="00717873"/>
    <w:rsid w:val="007178D8"/>
    <w:rsid w:val="00717A3F"/>
    <w:rsid w:val="00717C8F"/>
    <w:rsid w:val="00717DA0"/>
    <w:rsid w:val="00720033"/>
    <w:rsid w:val="00720576"/>
    <w:rsid w:val="007207DC"/>
    <w:rsid w:val="00720958"/>
    <w:rsid w:val="00720ABE"/>
    <w:rsid w:val="00720ACA"/>
    <w:rsid w:val="00720BC4"/>
    <w:rsid w:val="00720CD4"/>
    <w:rsid w:val="00720D06"/>
    <w:rsid w:val="00720E39"/>
    <w:rsid w:val="00720F20"/>
    <w:rsid w:val="007212CE"/>
    <w:rsid w:val="00721323"/>
    <w:rsid w:val="007215FE"/>
    <w:rsid w:val="00721644"/>
    <w:rsid w:val="007220D5"/>
    <w:rsid w:val="007221E1"/>
    <w:rsid w:val="0072246D"/>
    <w:rsid w:val="007225BC"/>
    <w:rsid w:val="0072260D"/>
    <w:rsid w:val="00722B19"/>
    <w:rsid w:val="00722BDE"/>
    <w:rsid w:val="00722E9F"/>
    <w:rsid w:val="00722F0A"/>
    <w:rsid w:val="00723151"/>
    <w:rsid w:val="0072327D"/>
    <w:rsid w:val="007232B3"/>
    <w:rsid w:val="007233F8"/>
    <w:rsid w:val="00723921"/>
    <w:rsid w:val="007239F1"/>
    <w:rsid w:val="00723A84"/>
    <w:rsid w:val="0072407A"/>
    <w:rsid w:val="007248D4"/>
    <w:rsid w:val="00724B37"/>
    <w:rsid w:val="00724CD7"/>
    <w:rsid w:val="00724F15"/>
    <w:rsid w:val="00725112"/>
    <w:rsid w:val="0072518D"/>
    <w:rsid w:val="007251A6"/>
    <w:rsid w:val="007251D5"/>
    <w:rsid w:val="0072563D"/>
    <w:rsid w:val="0072566F"/>
    <w:rsid w:val="007256F1"/>
    <w:rsid w:val="00725D49"/>
    <w:rsid w:val="007261AA"/>
    <w:rsid w:val="007261D0"/>
    <w:rsid w:val="007269D0"/>
    <w:rsid w:val="00726B61"/>
    <w:rsid w:val="00726C10"/>
    <w:rsid w:val="00726DCB"/>
    <w:rsid w:val="00726DD7"/>
    <w:rsid w:val="00727450"/>
    <w:rsid w:val="00727538"/>
    <w:rsid w:val="00727890"/>
    <w:rsid w:val="00730622"/>
    <w:rsid w:val="00730ACA"/>
    <w:rsid w:val="00730BA5"/>
    <w:rsid w:val="00730DE7"/>
    <w:rsid w:val="00731083"/>
    <w:rsid w:val="00731838"/>
    <w:rsid w:val="007319B4"/>
    <w:rsid w:val="00731CD7"/>
    <w:rsid w:val="00731DD9"/>
    <w:rsid w:val="007323B2"/>
    <w:rsid w:val="007328B5"/>
    <w:rsid w:val="00732B62"/>
    <w:rsid w:val="00732E24"/>
    <w:rsid w:val="00732F29"/>
    <w:rsid w:val="0073314E"/>
    <w:rsid w:val="00733401"/>
    <w:rsid w:val="007335D6"/>
    <w:rsid w:val="00733714"/>
    <w:rsid w:val="0073381D"/>
    <w:rsid w:val="0073387A"/>
    <w:rsid w:val="00733927"/>
    <w:rsid w:val="00733C71"/>
    <w:rsid w:val="00733D2C"/>
    <w:rsid w:val="00733DBC"/>
    <w:rsid w:val="007341E5"/>
    <w:rsid w:val="00734287"/>
    <w:rsid w:val="007346C9"/>
    <w:rsid w:val="00734789"/>
    <w:rsid w:val="007347DA"/>
    <w:rsid w:val="00734B18"/>
    <w:rsid w:val="00734C05"/>
    <w:rsid w:val="00734DB4"/>
    <w:rsid w:val="00735119"/>
    <w:rsid w:val="007353F1"/>
    <w:rsid w:val="007354F8"/>
    <w:rsid w:val="00735554"/>
    <w:rsid w:val="0073588B"/>
    <w:rsid w:val="007359E2"/>
    <w:rsid w:val="00735C5E"/>
    <w:rsid w:val="00735C84"/>
    <w:rsid w:val="00735C95"/>
    <w:rsid w:val="00736015"/>
    <w:rsid w:val="0073602A"/>
    <w:rsid w:val="007364A1"/>
    <w:rsid w:val="007365D0"/>
    <w:rsid w:val="007366C6"/>
    <w:rsid w:val="0073674C"/>
    <w:rsid w:val="00736B4D"/>
    <w:rsid w:val="00736D8C"/>
    <w:rsid w:val="00736EA0"/>
    <w:rsid w:val="007370E0"/>
    <w:rsid w:val="0073711D"/>
    <w:rsid w:val="00737549"/>
    <w:rsid w:val="00737567"/>
    <w:rsid w:val="007377E9"/>
    <w:rsid w:val="0073788C"/>
    <w:rsid w:val="00737997"/>
    <w:rsid w:val="00737A32"/>
    <w:rsid w:val="00737F32"/>
    <w:rsid w:val="00737F37"/>
    <w:rsid w:val="00737F61"/>
    <w:rsid w:val="00737FB2"/>
    <w:rsid w:val="007401A3"/>
    <w:rsid w:val="007406A5"/>
    <w:rsid w:val="0074076F"/>
    <w:rsid w:val="00740791"/>
    <w:rsid w:val="00740795"/>
    <w:rsid w:val="00740D72"/>
    <w:rsid w:val="00740DCA"/>
    <w:rsid w:val="00741491"/>
    <w:rsid w:val="0074196C"/>
    <w:rsid w:val="00741BE0"/>
    <w:rsid w:val="00741C08"/>
    <w:rsid w:val="0074248C"/>
    <w:rsid w:val="0074278F"/>
    <w:rsid w:val="00742BBD"/>
    <w:rsid w:val="00742EFF"/>
    <w:rsid w:val="007430BE"/>
    <w:rsid w:val="0074324C"/>
    <w:rsid w:val="0074336E"/>
    <w:rsid w:val="0074369B"/>
    <w:rsid w:val="0074370E"/>
    <w:rsid w:val="00743C0E"/>
    <w:rsid w:val="00743C69"/>
    <w:rsid w:val="00743EE5"/>
    <w:rsid w:val="00743F19"/>
    <w:rsid w:val="007446D6"/>
    <w:rsid w:val="007446FE"/>
    <w:rsid w:val="007447F6"/>
    <w:rsid w:val="00744B9A"/>
    <w:rsid w:val="00744CDA"/>
    <w:rsid w:val="00744DD5"/>
    <w:rsid w:val="00744F4C"/>
    <w:rsid w:val="007450DD"/>
    <w:rsid w:val="0074522F"/>
    <w:rsid w:val="0074560C"/>
    <w:rsid w:val="00745628"/>
    <w:rsid w:val="007456AF"/>
    <w:rsid w:val="0074574B"/>
    <w:rsid w:val="00745950"/>
    <w:rsid w:val="0074597E"/>
    <w:rsid w:val="00745DF9"/>
    <w:rsid w:val="007463F3"/>
    <w:rsid w:val="0074681D"/>
    <w:rsid w:val="00746948"/>
    <w:rsid w:val="00746B56"/>
    <w:rsid w:val="00746BFA"/>
    <w:rsid w:val="00747177"/>
    <w:rsid w:val="00747264"/>
    <w:rsid w:val="00747278"/>
    <w:rsid w:val="00747389"/>
    <w:rsid w:val="007475C6"/>
    <w:rsid w:val="007479FE"/>
    <w:rsid w:val="00747C1A"/>
    <w:rsid w:val="00747CED"/>
    <w:rsid w:val="00747D2C"/>
    <w:rsid w:val="00747EAA"/>
    <w:rsid w:val="007503E0"/>
    <w:rsid w:val="00750461"/>
    <w:rsid w:val="00750482"/>
    <w:rsid w:val="00750AA8"/>
    <w:rsid w:val="00750BAC"/>
    <w:rsid w:val="00750E4E"/>
    <w:rsid w:val="00750F4D"/>
    <w:rsid w:val="0075116C"/>
    <w:rsid w:val="0075129B"/>
    <w:rsid w:val="007519CC"/>
    <w:rsid w:val="00751BC1"/>
    <w:rsid w:val="0075200E"/>
    <w:rsid w:val="00752164"/>
    <w:rsid w:val="00752340"/>
    <w:rsid w:val="00752432"/>
    <w:rsid w:val="00752599"/>
    <w:rsid w:val="00752774"/>
    <w:rsid w:val="00752954"/>
    <w:rsid w:val="00752D47"/>
    <w:rsid w:val="00752DBF"/>
    <w:rsid w:val="00752E71"/>
    <w:rsid w:val="007530AB"/>
    <w:rsid w:val="007534CE"/>
    <w:rsid w:val="007534DE"/>
    <w:rsid w:val="00753679"/>
    <w:rsid w:val="00753F98"/>
    <w:rsid w:val="0075409A"/>
    <w:rsid w:val="007542A9"/>
    <w:rsid w:val="00754314"/>
    <w:rsid w:val="007548D8"/>
    <w:rsid w:val="00754CF4"/>
    <w:rsid w:val="00755396"/>
    <w:rsid w:val="007553CD"/>
    <w:rsid w:val="00755546"/>
    <w:rsid w:val="00755645"/>
    <w:rsid w:val="0075568C"/>
    <w:rsid w:val="007559CE"/>
    <w:rsid w:val="00755A36"/>
    <w:rsid w:val="00755E67"/>
    <w:rsid w:val="007561B7"/>
    <w:rsid w:val="00756423"/>
    <w:rsid w:val="00756722"/>
    <w:rsid w:val="00756973"/>
    <w:rsid w:val="00756CC2"/>
    <w:rsid w:val="00756E34"/>
    <w:rsid w:val="00756E56"/>
    <w:rsid w:val="00756FB9"/>
    <w:rsid w:val="007572C3"/>
    <w:rsid w:val="00757974"/>
    <w:rsid w:val="007579F9"/>
    <w:rsid w:val="00757BBB"/>
    <w:rsid w:val="00757E2C"/>
    <w:rsid w:val="00760026"/>
    <w:rsid w:val="00760787"/>
    <w:rsid w:val="00760C4D"/>
    <w:rsid w:val="00760CEE"/>
    <w:rsid w:val="00761897"/>
    <w:rsid w:val="0076198B"/>
    <w:rsid w:val="00761EB6"/>
    <w:rsid w:val="00761F5B"/>
    <w:rsid w:val="00762871"/>
    <w:rsid w:val="00762963"/>
    <w:rsid w:val="00762E4F"/>
    <w:rsid w:val="00762EED"/>
    <w:rsid w:val="007631B8"/>
    <w:rsid w:val="007637B2"/>
    <w:rsid w:val="0076387E"/>
    <w:rsid w:val="00763B17"/>
    <w:rsid w:val="00763B87"/>
    <w:rsid w:val="00763C9E"/>
    <w:rsid w:val="00763DC9"/>
    <w:rsid w:val="00763EE9"/>
    <w:rsid w:val="00763F30"/>
    <w:rsid w:val="00763FEA"/>
    <w:rsid w:val="0076414F"/>
    <w:rsid w:val="00764500"/>
    <w:rsid w:val="00764DE6"/>
    <w:rsid w:val="00764F1D"/>
    <w:rsid w:val="0076548A"/>
    <w:rsid w:val="007656DD"/>
    <w:rsid w:val="00765726"/>
    <w:rsid w:val="00765909"/>
    <w:rsid w:val="00765A64"/>
    <w:rsid w:val="00765C63"/>
    <w:rsid w:val="00765F01"/>
    <w:rsid w:val="00765F6E"/>
    <w:rsid w:val="0076605B"/>
    <w:rsid w:val="00766114"/>
    <w:rsid w:val="00766180"/>
    <w:rsid w:val="0076633A"/>
    <w:rsid w:val="0076645D"/>
    <w:rsid w:val="00766EB6"/>
    <w:rsid w:val="00766F64"/>
    <w:rsid w:val="00766F65"/>
    <w:rsid w:val="0076721D"/>
    <w:rsid w:val="0076730B"/>
    <w:rsid w:val="0076763F"/>
    <w:rsid w:val="00767896"/>
    <w:rsid w:val="00767B89"/>
    <w:rsid w:val="00767E2A"/>
    <w:rsid w:val="00767E38"/>
    <w:rsid w:val="0077013D"/>
    <w:rsid w:val="0077029A"/>
    <w:rsid w:val="00770331"/>
    <w:rsid w:val="0077054E"/>
    <w:rsid w:val="007706FD"/>
    <w:rsid w:val="007708AB"/>
    <w:rsid w:val="00770ABD"/>
    <w:rsid w:val="00770B96"/>
    <w:rsid w:val="00770C69"/>
    <w:rsid w:val="00770F45"/>
    <w:rsid w:val="00771230"/>
    <w:rsid w:val="00771423"/>
    <w:rsid w:val="00771478"/>
    <w:rsid w:val="00771681"/>
    <w:rsid w:val="00771774"/>
    <w:rsid w:val="0077187A"/>
    <w:rsid w:val="007718CC"/>
    <w:rsid w:val="00771AB4"/>
    <w:rsid w:val="00771B55"/>
    <w:rsid w:val="00771CD4"/>
    <w:rsid w:val="00772187"/>
    <w:rsid w:val="007724BA"/>
    <w:rsid w:val="007725EA"/>
    <w:rsid w:val="00772629"/>
    <w:rsid w:val="007727D8"/>
    <w:rsid w:val="00772F25"/>
    <w:rsid w:val="00773397"/>
    <w:rsid w:val="007734DA"/>
    <w:rsid w:val="00773566"/>
    <w:rsid w:val="00773831"/>
    <w:rsid w:val="00773951"/>
    <w:rsid w:val="00773BBB"/>
    <w:rsid w:val="00773D87"/>
    <w:rsid w:val="00773E04"/>
    <w:rsid w:val="00773FE0"/>
    <w:rsid w:val="007742F0"/>
    <w:rsid w:val="007748D7"/>
    <w:rsid w:val="00774BDF"/>
    <w:rsid w:val="00774D40"/>
    <w:rsid w:val="00774D6D"/>
    <w:rsid w:val="007753F7"/>
    <w:rsid w:val="007758FE"/>
    <w:rsid w:val="00775979"/>
    <w:rsid w:val="00775D76"/>
    <w:rsid w:val="00775D87"/>
    <w:rsid w:val="007763A1"/>
    <w:rsid w:val="00776505"/>
    <w:rsid w:val="0077693A"/>
    <w:rsid w:val="00776EEF"/>
    <w:rsid w:val="00776FD9"/>
    <w:rsid w:val="0077709F"/>
    <w:rsid w:val="00777257"/>
    <w:rsid w:val="007772E6"/>
    <w:rsid w:val="00777374"/>
    <w:rsid w:val="00777459"/>
    <w:rsid w:val="0077760E"/>
    <w:rsid w:val="007779C9"/>
    <w:rsid w:val="00777DBD"/>
    <w:rsid w:val="00780066"/>
    <w:rsid w:val="0078025E"/>
    <w:rsid w:val="00780530"/>
    <w:rsid w:val="0078068C"/>
    <w:rsid w:val="007806F5"/>
    <w:rsid w:val="007806FA"/>
    <w:rsid w:val="00780A73"/>
    <w:rsid w:val="00780EBC"/>
    <w:rsid w:val="00780F57"/>
    <w:rsid w:val="007810A6"/>
    <w:rsid w:val="0078181A"/>
    <w:rsid w:val="0078198B"/>
    <w:rsid w:val="00781B8B"/>
    <w:rsid w:val="00781C04"/>
    <w:rsid w:val="00782103"/>
    <w:rsid w:val="0078232A"/>
    <w:rsid w:val="0078246C"/>
    <w:rsid w:val="007824EC"/>
    <w:rsid w:val="0078255E"/>
    <w:rsid w:val="007827F0"/>
    <w:rsid w:val="007828B0"/>
    <w:rsid w:val="00782D28"/>
    <w:rsid w:val="00783143"/>
    <w:rsid w:val="00783188"/>
    <w:rsid w:val="007834DC"/>
    <w:rsid w:val="007836C6"/>
    <w:rsid w:val="00783846"/>
    <w:rsid w:val="007839B4"/>
    <w:rsid w:val="00783ACD"/>
    <w:rsid w:val="00784053"/>
    <w:rsid w:val="007843CD"/>
    <w:rsid w:val="00784665"/>
    <w:rsid w:val="007847AB"/>
    <w:rsid w:val="007847AC"/>
    <w:rsid w:val="00784854"/>
    <w:rsid w:val="00784E6A"/>
    <w:rsid w:val="00784E98"/>
    <w:rsid w:val="00785287"/>
    <w:rsid w:val="007856D8"/>
    <w:rsid w:val="0078579A"/>
    <w:rsid w:val="00785998"/>
    <w:rsid w:val="00785A05"/>
    <w:rsid w:val="00785BB8"/>
    <w:rsid w:val="007860A9"/>
    <w:rsid w:val="00786463"/>
    <w:rsid w:val="00786568"/>
    <w:rsid w:val="00786765"/>
    <w:rsid w:val="007867A2"/>
    <w:rsid w:val="007869E0"/>
    <w:rsid w:val="00786E36"/>
    <w:rsid w:val="00786FD4"/>
    <w:rsid w:val="007875A4"/>
    <w:rsid w:val="007878B7"/>
    <w:rsid w:val="00787993"/>
    <w:rsid w:val="00787B40"/>
    <w:rsid w:val="00787DDC"/>
    <w:rsid w:val="00787E22"/>
    <w:rsid w:val="00790892"/>
    <w:rsid w:val="00790E1A"/>
    <w:rsid w:val="00790E2E"/>
    <w:rsid w:val="00791311"/>
    <w:rsid w:val="00791583"/>
    <w:rsid w:val="00791982"/>
    <w:rsid w:val="00791D6A"/>
    <w:rsid w:val="007920E7"/>
    <w:rsid w:val="007921FE"/>
    <w:rsid w:val="007922FE"/>
    <w:rsid w:val="0079258D"/>
    <w:rsid w:val="00792AEF"/>
    <w:rsid w:val="00792B0A"/>
    <w:rsid w:val="00792B27"/>
    <w:rsid w:val="0079342B"/>
    <w:rsid w:val="007934D7"/>
    <w:rsid w:val="00793858"/>
    <w:rsid w:val="00793EB3"/>
    <w:rsid w:val="00793F04"/>
    <w:rsid w:val="00793F29"/>
    <w:rsid w:val="00793F32"/>
    <w:rsid w:val="0079463A"/>
    <w:rsid w:val="00794F38"/>
    <w:rsid w:val="007953FE"/>
    <w:rsid w:val="0079561F"/>
    <w:rsid w:val="00795743"/>
    <w:rsid w:val="007959CA"/>
    <w:rsid w:val="00795A66"/>
    <w:rsid w:val="00795B0F"/>
    <w:rsid w:val="00795B9D"/>
    <w:rsid w:val="00795EDF"/>
    <w:rsid w:val="00795EE8"/>
    <w:rsid w:val="00795FD7"/>
    <w:rsid w:val="00796606"/>
    <w:rsid w:val="00796807"/>
    <w:rsid w:val="00796823"/>
    <w:rsid w:val="00796AB4"/>
    <w:rsid w:val="00796B96"/>
    <w:rsid w:val="00796C33"/>
    <w:rsid w:val="00796D72"/>
    <w:rsid w:val="00797000"/>
    <w:rsid w:val="00797390"/>
    <w:rsid w:val="00797693"/>
    <w:rsid w:val="007977E0"/>
    <w:rsid w:val="007978D3"/>
    <w:rsid w:val="00797A84"/>
    <w:rsid w:val="00797ED3"/>
    <w:rsid w:val="007A0012"/>
    <w:rsid w:val="007A02E6"/>
    <w:rsid w:val="007A0310"/>
    <w:rsid w:val="007A03C9"/>
    <w:rsid w:val="007A04F3"/>
    <w:rsid w:val="007A05BB"/>
    <w:rsid w:val="007A05BC"/>
    <w:rsid w:val="007A0915"/>
    <w:rsid w:val="007A0EB5"/>
    <w:rsid w:val="007A0EBC"/>
    <w:rsid w:val="007A107F"/>
    <w:rsid w:val="007A137C"/>
    <w:rsid w:val="007A15B7"/>
    <w:rsid w:val="007A174C"/>
    <w:rsid w:val="007A18F5"/>
    <w:rsid w:val="007A1CB7"/>
    <w:rsid w:val="007A20B4"/>
    <w:rsid w:val="007A2300"/>
    <w:rsid w:val="007A2782"/>
    <w:rsid w:val="007A2887"/>
    <w:rsid w:val="007A28B1"/>
    <w:rsid w:val="007A28FA"/>
    <w:rsid w:val="007A2B44"/>
    <w:rsid w:val="007A2BB0"/>
    <w:rsid w:val="007A2D55"/>
    <w:rsid w:val="007A32C2"/>
    <w:rsid w:val="007A368A"/>
    <w:rsid w:val="007A37B4"/>
    <w:rsid w:val="007A3803"/>
    <w:rsid w:val="007A3942"/>
    <w:rsid w:val="007A3BA2"/>
    <w:rsid w:val="007A3C16"/>
    <w:rsid w:val="007A3CC5"/>
    <w:rsid w:val="007A3D1A"/>
    <w:rsid w:val="007A459D"/>
    <w:rsid w:val="007A464F"/>
    <w:rsid w:val="007A46E4"/>
    <w:rsid w:val="007A4710"/>
    <w:rsid w:val="007A4EF3"/>
    <w:rsid w:val="007A5006"/>
    <w:rsid w:val="007A5383"/>
    <w:rsid w:val="007A54F8"/>
    <w:rsid w:val="007A5526"/>
    <w:rsid w:val="007A568B"/>
    <w:rsid w:val="007A5A3E"/>
    <w:rsid w:val="007A5DB6"/>
    <w:rsid w:val="007A61D1"/>
    <w:rsid w:val="007A6642"/>
    <w:rsid w:val="007A6743"/>
    <w:rsid w:val="007A6E09"/>
    <w:rsid w:val="007A6F8D"/>
    <w:rsid w:val="007A6FAD"/>
    <w:rsid w:val="007A7156"/>
    <w:rsid w:val="007A71FA"/>
    <w:rsid w:val="007A7889"/>
    <w:rsid w:val="007A7A78"/>
    <w:rsid w:val="007A7E75"/>
    <w:rsid w:val="007A7F03"/>
    <w:rsid w:val="007B038F"/>
    <w:rsid w:val="007B061F"/>
    <w:rsid w:val="007B09F5"/>
    <w:rsid w:val="007B09FA"/>
    <w:rsid w:val="007B0CE9"/>
    <w:rsid w:val="007B0D65"/>
    <w:rsid w:val="007B1051"/>
    <w:rsid w:val="007B12C3"/>
    <w:rsid w:val="007B13E8"/>
    <w:rsid w:val="007B1ACC"/>
    <w:rsid w:val="007B1BA4"/>
    <w:rsid w:val="007B1C4D"/>
    <w:rsid w:val="007B1C83"/>
    <w:rsid w:val="007B1C94"/>
    <w:rsid w:val="007B1DEF"/>
    <w:rsid w:val="007B2060"/>
    <w:rsid w:val="007B208F"/>
    <w:rsid w:val="007B20E3"/>
    <w:rsid w:val="007B2478"/>
    <w:rsid w:val="007B2520"/>
    <w:rsid w:val="007B26C5"/>
    <w:rsid w:val="007B29C4"/>
    <w:rsid w:val="007B2AC4"/>
    <w:rsid w:val="007B2E9D"/>
    <w:rsid w:val="007B32D5"/>
    <w:rsid w:val="007B359B"/>
    <w:rsid w:val="007B3627"/>
    <w:rsid w:val="007B37F6"/>
    <w:rsid w:val="007B39C8"/>
    <w:rsid w:val="007B3CB0"/>
    <w:rsid w:val="007B40F0"/>
    <w:rsid w:val="007B451D"/>
    <w:rsid w:val="007B4650"/>
    <w:rsid w:val="007B47EB"/>
    <w:rsid w:val="007B4D67"/>
    <w:rsid w:val="007B5007"/>
    <w:rsid w:val="007B5562"/>
    <w:rsid w:val="007B5B9D"/>
    <w:rsid w:val="007B5D09"/>
    <w:rsid w:val="007B5EE8"/>
    <w:rsid w:val="007B61C0"/>
    <w:rsid w:val="007B621A"/>
    <w:rsid w:val="007B6BAE"/>
    <w:rsid w:val="007B6F12"/>
    <w:rsid w:val="007B72BA"/>
    <w:rsid w:val="007B736A"/>
    <w:rsid w:val="007B75E0"/>
    <w:rsid w:val="007B7BC6"/>
    <w:rsid w:val="007B7F7B"/>
    <w:rsid w:val="007C00D1"/>
    <w:rsid w:val="007C0445"/>
    <w:rsid w:val="007C0457"/>
    <w:rsid w:val="007C052A"/>
    <w:rsid w:val="007C099F"/>
    <w:rsid w:val="007C0B0A"/>
    <w:rsid w:val="007C12C0"/>
    <w:rsid w:val="007C12EF"/>
    <w:rsid w:val="007C147F"/>
    <w:rsid w:val="007C169E"/>
    <w:rsid w:val="007C1A20"/>
    <w:rsid w:val="007C1A4C"/>
    <w:rsid w:val="007C1AF2"/>
    <w:rsid w:val="007C1B63"/>
    <w:rsid w:val="007C1EA8"/>
    <w:rsid w:val="007C1F2B"/>
    <w:rsid w:val="007C1F58"/>
    <w:rsid w:val="007C208C"/>
    <w:rsid w:val="007C2137"/>
    <w:rsid w:val="007C27EF"/>
    <w:rsid w:val="007C3313"/>
    <w:rsid w:val="007C3333"/>
    <w:rsid w:val="007C35A3"/>
    <w:rsid w:val="007C3BD9"/>
    <w:rsid w:val="007C3E15"/>
    <w:rsid w:val="007C3FA5"/>
    <w:rsid w:val="007C40D6"/>
    <w:rsid w:val="007C4102"/>
    <w:rsid w:val="007C41FA"/>
    <w:rsid w:val="007C4A4D"/>
    <w:rsid w:val="007C4C18"/>
    <w:rsid w:val="007C4DAD"/>
    <w:rsid w:val="007C4E5D"/>
    <w:rsid w:val="007C5014"/>
    <w:rsid w:val="007C5554"/>
    <w:rsid w:val="007C563E"/>
    <w:rsid w:val="007C573A"/>
    <w:rsid w:val="007C5DC7"/>
    <w:rsid w:val="007C5DDE"/>
    <w:rsid w:val="007C6498"/>
    <w:rsid w:val="007C65EA"/>
    <w:rsid w:val="007C69DE"/>
    <w:rsid w:val="007C6BE8"/>
    <w:rsid w:val="007C6D35"/>
    <w:rsid w:val="007C6DDC"/>
    <w:rsid w:val="007C7069"/>
    <w:rsid w:val="007C72E6"/>
    <w:rsid w:val="007C7326"/>
    <w:rsid w:val="007C7E5B"/>
    <w:rsid w:val="007C7E83"/>
    <w:rsid w:val="007D008B"/>
    <w:rsid w:val="007D0463"/>
    <w:rsid w:val="007D07FB"/>
    <w:rsid w:val="007D0803"/>
    <w:rsid w:val="007D0A93"/>
    <w:rsid w:val="007D0E9F"/>
    <w:rsid w:val="007D1051"/>
    <w:rsid w:val="007D1432"/>
    <w:rsid w:val="007D143B"/>
    <w:rsid w:val="007D1C66"/>
    <w:rsid w:val="007D23B7"/>
    <w:rsid w:val="007D24B2"/>
    <w:rsid w:val="007D2A38"/>
    <w:rsid w:val="007D2CA3"/>
    <w:rsid w:val="007D2E39"/>
    <w:rsid w:val="007D2E6C"/>
    <w:rsid w:val="007D2FAD"/>
    <w:rsid w:val="007D33A8"/>
    <w:rsid w:val="007D346D"/>
    <w:rsid w:val="007D3A56"/>
    <w:rsid w:val="007D3D0A"/>
    <w:rsid w:val="007D3E89"/>
    <w:rsid w:val="007D3F62"/>
    <w:rsid w:val="007D43BD"/>
    <w:rsid w:val="007D4461"/>
    <w:rsid w:val="007D44B0"/>
    <w:rsid w:val="007D480B"/>
    <w:rsid w:val="007D48A7"/>
    <w:rsid w:val="007D49E0"/>
    <w:rsid w:val="007D4F89"/>
    <w:rsid w:val="007D54C6"/>
    <w:rsid w:val="007D54E5"/>
    <w:rsid w:val="007D561C"/>
    <w:rsid w:val="007D57E9"/>
    <w:rsid w:val="007D591C"/>
    <w:rsid w:val="007D5A9C"/>
    <w:rsid w:val="007D5C76"/>
    <w:rsid w:val="007D5DBB"/>
    <w:rsid w:val="007D5E1F"/>
    <w:rsid w:val="007D5F3A"/>
    <w:rsid w:val="007D5FEE"/>
    <w:rsid w:val="007D602B"/>
    <w:rsid w:val="007D61BE"/>
    <w:rsid w:val="007D62C0"/>
    <w:rsid w:val="007D65A6"/>
    <w:rsid w:val="007D6BC4"/>
    <w:rsid w:val="007D6CD8"/>
    <w:rsid w:val="007D6F63"/>
    <w:rsid w:val="007D7278"/>
    <w:rsid w:val="007D7462"/>
    <w:rsid w:val="007D7628"/>
    <w:rsid w:val="007D766A"/>
    <w:rsid w:val="007D7718"/>
    <w:rsid w:val="007D7F1C"/>
    <w:rsid w:val="007D7F2B"/>
    <w:rsid w:val="007D7FCA"/>
    <w:rsid w:val="007E0217"/>
    <w:rsid w:val="007E02DB"/>
    <w:rsid w:val="007E0671"/>
    <w:rsid w:val="007E0B77"/>
    <w:rsid w:val="007E1129"/>
    <w:rsid w:val="007E12CC"/>
    <w:rsid w:val="007E18B9"/>
    <w:rsid w:val="007E197F"/>
    <w:rsid w:val="007E19B7"/>
    <w:rsid w:val="007E1D16"/>
    <w:rsid w:val="007E254E"/>
    <w:rsid w:val="007E300A"/>
    <w:rsid w:val="007E3332"/>
    <w:rsid w:val="007E3681"/>
    <w:rsid w:val="007E36EE"/>
    <w:rsid w:val="007E3798"/>
    <w:rsid w:val="007E39F3"/>
    <w:rsid w:val="007E3AD4"/>
    <w:rsid w:val="007E3BA6"/>
    <w:rsid w:val="007E3D18"/>
    <w:rsid w:val="007E4339"/>
    <w:rsid w:val="007E43C9"/>
    <w:rsid w:val="007E4429"/>
    <w:rsid w:val="007E4635"/>
    <w:rsid w:val="007E46B8"/>
    <w:rsid w:val="007E494A"/>
    <w:rsid w:val="007E49BB"/>
    <w:rsid w:val="007E4A2E"/>
    <w:rsid w:val="007E4B53"/>
    <w:rsid w:val="007E4DCA"/>
    <w:rsid w:val="007E5010"/>
    <w:rsid w:val="007E507A"/>
    <w:rsid w:val="007E514A"/>
    <w:rsid w:val="007E5688"/>
    <w:rsid w:val="007E5917"/>
    <w:rsid w:val="007E5D4A"/>
    <w:rsid w:val="007E609D"/>
    <w:rsid w:val="007E6232"/>
    <w:rsid w:val="007E63FF"/>
    <w:rsid w:val="007E6EC7"/>
    <w:rsid w:val="007E6FEB"/>
    <w:rsid w:val="007E71C1"/>
    <w:rsid w:val="007E753C"/>
    <w:rsid w:val="007E754B"/>
    <w:rsid w:val="007E7655"/>
    <w:rsid w:val="007E795D"/>
    <w:rsid w:val="007E79E2"/>
    <w:rsid w:val="007E7AF2"/>
    <w:rsid w:val="007E7BEF"/>
    <w:rsid w:val="007E7E4E"/>
    <w:rsid w:val="007F006B"/>
    <w:rsid w:val="007F0A64"/>
    <w:rsid w:val="007F0D34"/>
    <w:rsid w:val="007F0D6F"/>
    <w:rsid w:val="007F1081"/>
    <w:rsid w:val="007F14CF"/>
    <w:rsid w:val="007F16B3"/>
    <w:rsid w:val="007F1B5D"/>
    <w:rsid w:val="007F1CAB"/>
    <w:rsid w:val="007F20C3"/>
    <w:rsid w:val="007F210D"/>
    <w:rsid w:val="007F211B"/>
    <w:rsid w:val="007F2159"/>
    <w:rsid w:val="007F23D7"/>
    <w:rsid w:val="007F240B"/>
    <w:rsid w:val="007F291C"/>
    <w:rsid w:val="007F2A27"/>
    <w:rsid w:val="007F2C3E"/>
    <w:rsid w:val="007F2CC9"/>
    <w:rsid w:val="007F2D39"/>
    <w:rsid w:val="007F2D87"/>
    <w:rsid w:val="007F2DE3"/>
    <w:rsid w:val="007F30DB"/>
    <w:rsid w:val="007F3450"/>
    <w:rsid w:val="007F36C6"/>
    <w:rsid w:val="007F378E"/>
    <w:rsid w:val="007F3BEA"/>
    <w:rsid w:val="007F4856"/>
    <w:rsid w:val="007F4CFE"/>
    <w:rsid w:val="007F4D20"/>
    <w:rsid w:val="007F4EE3"/>
    <w:rsid w:val="007F5023"/>
    <w:rsid w:val="007F517B"/>
    <w:rsid w:val="007F5549"/>
    <w:rsid w:val="007F562F"/>
    <w:rsid w:val="007F572D"/>
    <w:rsid w:val="007F5CC0"/>
    <w:rsid w:val="007F5E50"/>
    <w:rsid w:val="007F5FC4"/>
    <w:rsid w:val="007F5FDC"/>
    <w:rsid w:val="007F6450"/>
    <w:rsid w:val="007F6C08"/>
    <w:rsid w:val="007F72B8"/>
    <w:rsid w:val="007F732D"/>
    <w:rsid w:val="007F7413"/>
    <w:rsid w:val="007F77CF"/>
    <w:rsid w:val="007F7913"/>
    <w:rsid w:val="007F7BC2"/>
    <w:rsid w:val="008002DC"/>
    <w:rsid w:val="0080090B"/>
    <w:rsid w:val="00800E04"/>
    <w:rsid w:val="00800ED0"/>
    <w:rsid w:val="00800F4B"/>
    <w:rsid w:val="0080100C"/>
    <w:rsid w:val="008011C9"/>
    <w:rsid w:val="00801341"/>
    <w:rsid w:val="008014B2"/>
    <w:rsid w:val="00801613"/>
    <w:rsid w:val="008017CB"/>
    <w:rsid w:val="008018C3"/>
    <w:rsid w:val="008019FA"/>
    <w:rsid w:val="00801A94"/>
    <w:rsid w:val="00801C4A"/>
    <w:rsid w:val="00801E72"/>
    <w:rsid w:val="00801E8D"/>
    <w:rsid w:val="00802345"/>
    <w:rsid w:val="00802433"/>
    <w:rsid w:val="0080272B"/>
    <w:rsid w:val="008029A2"/>
    <w:rsid w:val="008029DC"/>
    <w:rsid w:val="00802BC1"/>
    <w:rsid w:val="00802DD8"/>
    <w:rsid w:val="00802E07"/>
    <w:rsid w:val="00802E5C"/>
    <w:rsid w:val="00803300"/>
    <w:rsid w:val="008035F9"/>
    <w:rsid w:val="00803C3A"/>
    <w:rsid w:val="00803C6A"/>
    <w:rsid w:val="008044E2"/>
    <w:rsid w:val="00804630"/>
    <w:rsid w:val="00804641"/>
    <w:rsid w:val="0080472C"/>
    <w:rsid w:val="00804C09"/>
    <w:rsid w:val="00804C7C"/>
    <w:rsid w:val="00804E89"/>
    <w:rsid w:val="00804F33"/>
    <w:rsid w:val="008054F2"/>
    <w:rsid w:val="0080564C"/>
    <w:rsid w:val="00805D60"/>
    <w:rsid w:val="00805F4F"/>
    <w:rsid w:val="00805FA9"/>
    <w:rsid w:val="0080612D"/>
    <w:rsid w:val="00806153"/>
    <w:rsid w:val="008068B9"/>
    <w:rsid w:val="00806D55"/>
    <w:rsid w:val="00806E7D"/>
    <w:rsid w:val="0080704D"/>
    <w:rsid w:val="0080707A"/>
    <w:rsid w:val="0080775D"/>
    <w:rsid w:val="00807869"/>
    <w:rsid w:val="00807988"/>
    <w:rsid w:val="00807DBC"/>
    <w:rsid w:val="00810024"/>
    <w:rsid w:val="00810119"/>
    <w:rsid w:val="008103A9"/>
    <w:rsid w:val="008103F9"/>
    <w:rsid w:val="008104EB"/>
    <w:rsid w:val="008104F7"/>
    <w:rsid w:val="0081082E"/>
    <w:rsid w:val="00810A66"/>
    <w:rsid w:val="00810C52"/>
    <w:rsid w:val="00810F66"/>
    <w:rsid w:val="00810FBF"/>
    <w:rsid w:val="00811251"/>
    <w:rsid w:val="00811335"/>
    <w:rsid w:val="0081147D"/>
    <w:rsid w:val="008117FA"/>
    <w:rsid w:val="00811863"/>
    <w:rsid w:val="00811A86"/>
    <w:rsid w:val="00811D67"/>
    <w:rsid w:val="0081207C"/>
    <w:rsid w:val="008120B8"/>
    <w:rsid w:val="0081231D"/>
    <w:rsid w:val="008126AF"/>
    <w:rsid w:val="008127C7"/>
    <w:rsid w:val="0081299D"/>
    <w:rsid w:val="008129FA"/>
    <w:rsid w:val="0081328A"/>
    <w:rsid w:val="008134E3"/>
    <w:rsid w:val="00813810"/>
    <w:rsid w:val="00813A8E"/>
    <w:rsid w:val="00813B0B"/>
    <w:rsid w:val="00813B1B"/>
    <w:rsid w:val="00813C8A"/>
    <w:rsid w:val="00814772"/>
    <w:rsid w:val="008147AB"/>
    <w:rsid w:val="0081491F"/>
    <w:rsid w:val="00814A63"/>
    <w:rsid w:val="00814C29"/>
    <w:rsid w:val="00815293"/>
    <w:rsid w:val="00815352"/>
    <w:rsid w:val="00815593"/>
    <w:rsid w:val="00815C34"/>
    <w:rsid w:val="00815DF8"/>
    <w:rsid w:val="00815FC1"/>
    <w:rsid w:val="00816183"/>
    <w:rsid w:val="0081663A"/>
    <w:rsid w:val="00816744"/>
    <w:rsid w:val="008167A2"/>
    <w:rsid w:val="0081687D"/>
    <w:rsid w:val="00816A9D"/>
    <w:rsid w:val="00816EB6"/>
    <w:rsid w:val="00817400"/>
    <w:rsid w:val="00817645"/>
    <w:rsid w:val="0081781A"/>
    <w:rsid w:val="00817873"/>
    <w:rsid w:val="00817B81"/>
    <w:rsid w:val="0082045C"/>
    <w:rsid w:val="00820831"/>
    <w:rsid w:val="0082087A"/>
    <w:rsid w:val="00820ADE"/>
    <w:rsid w:val="00821200"/>
    <w:rsid w:val="00821313"/>
    <w:rsid w:val="0082146D"/>
    <w:rsid w:val="00821834"/>
    <w:rsid w:val="0082194A"/>
    <w:rsid w:val="00821B07"/>
    <w:rsid w:val="00821D08"/>
    <w:rsid w:val="00821E4B"/>
    <w:rsid w:val="00821E9D"/>
    <w:rsid w:val="00821EF8"/>
    <w:rsid w:val="00822019"/>
    <w:rsid w:val="00822238"/>
    <w:rsid w:val="008225EB"/>
    <w:rsid w:val="008226A9"/>
    <w:rsid w:val="008227EB"/>
    <w:rsid w:val="00822805"/>
    <w:rsid w:val="00822C1B"/>
    <w:rsid w:val="00823014"/>
    <w:rsid w:val="00823680"/>
    <w:rsid w:val="00823830"/>
    <w:rsid w:val="00823847"/>
    <w:rsid w:val="00823B98"/>
    <w:rsid w:val="0082403A"/>
    <w:rsid w:val="00824043"/>
    <w:rsid w:val="00824213"/>
    <w:rsid w:val="00824290"/>
    <w:rsid w:val="00824499"/>
    <w:rsid w:val="00824601"/>
    <w:rsid w:val="00824794"/>
    <w:rsid w:val="00824809"/>
    <w:rsid w:val="00824AEA"/>
    <w:rsid w:val="00824BCC"/>
    <w:rsid w:val="00824CDE"/>
    <w:rsid w:val="00824F96"/>
    <w:rsid w:val="00824F9D"/>
    <w:rsid w:val="0082507D"/>
    <w:rsid w:val="008251C1"/>
    <w:rsid w:val="008251E6"/>
    <w:rsid w:val="008254D1"/>
    <w:rsid w:val="008255EF"/>
    <w:rsid w:val="00825680"/>
    <w:rsid w:val="008259F7"/>
    <w:rsid w:val="00825B3E"/>
    <w:rsid w:val="00825C7F"/>
    <w:rsid w:val="00825D10"/>
    <w:rsid w:val="00825EF0"/>
    <w:rsid w:val="00825F40"/>
    <w:rsid w:val="0082615B"/>
    <w:rsid w:val="00826693"/>
    <w:rsid w:val="0082683C"/>
    <w:rsid w:val="00826A79"/>
    <w:rsid w:val="00826CED"/>
    <w:rsid w:val="0082744F"/>
    <w:rsid w:val="008276AC"/>
    <w:rsid w:val="00827884"/>
    <w:rsid w:val="00827AD9"/>
    <w:rsid w:val="00827CE9"/>
    <w:rsid w:val="008301C6"/>
    <w:rsid w:val="00830300"/>
    <w:rsid w:val="008303C3"/>
    <w:rsid w:val="00830646"/>
    <w:rsid w:val="00830C59"/>
    <w:rsid w:val="00830D7C"/>
    <w:rsid w:val="008310C2"/>
    <w:rsid w:val="008311B1"/>
    <w:rsid w:val="00831714"/>
    <w:rsid w:val="00831847"/>
    <w:rsid w:val="008318B0"/>
    <w:rsid w:val="00831BB6"/>
    <w:rsid w:val="0083210E"/>
    <w:rsid w:val="00832562"/>
    <w:rsid w:val="00832692"/>
    <w:rsid w:val="00832847"/>
    <w:rsid w:val="00832932"/>
    <w:rsid w:val="0083294A"/>
    <w:rsid w:val="008329E2"/>
    <w:rsid w:val="00832B99"/>
    <w:rsid w:val="00832C65"/>
    <w:rsid w:val="00832DB1"/>
    <w:rsid w:val="00832E5A"/>
    <w:rsid w:val="00832F44"/>
    <w:rsid w:val="00833030"/>
    <w:rsid w:val="008332E0"/>
    <w:rsid w:val="00833371"/>
    <w:rsid w:val="008333E4"/>
    <w:rsid w:val="00833672"/>
    <w:rsid w:val="00833972"/>
    <w:rsid w:val="00833A6B"/>
    <w:rsid w:val="00833B14"/>
    <w:rsid w:val="00834138"/>
    <w:rsid w:val="00834173"/>
    <w:rsid w:val="00835420"/>
    <w:rsid w:val="008357DA"/>
    <w:rsid w:val="0083595D"/>
    <w:rsid w:val="00836016"/>
    <w:rsid w:val="008362FD"/>
    <w:rsid w:val="00836408"/>
    <w:rsid w:val="00836495"/>
    <w:rsid w:val="0083657C"/>
    <w:rsid w:val="008367FF"/>
    <w:rsid w:val="00836BE1"/>
    <w:rsid w:val="00836D12"/>
    <w:rsid w:val="00836F6C"/>
    <w:rsid w:val="0083784C"/>
    <w:rsid w:val="00837871"/>
    <w:rsid w:val="00837892"/>
    <w:rsid w:val="00837914"/>
    <w:rsid w:val="00837CC2"/>
    <w:rsid w:val="00837EC0"/>
    <w:rsid w:val="00837FF3"/>
    <w:rsid w:val="0084005A"/>
    <w:rsid w:val="0084026D"/>
    <w:rsid w:val="0084070F"/>
    <w:rsid w:val="00840A47"/>
    <w:rsid w:val="00840BB4"/>
    <w:rsid w:val="00840C43"/>
    <w:rsid w:val="00840D83"/>
    <w:rsid w:val="00841137"/>
    <w:rsid w:val="00841203"/>
    <w:rsid w:val="00841388"/>
    <w:rsid w:val="008413D4"/>
    <w:rsid w:val="00841427"/>
    <w:rsid w:val="0084155A"/>
    <w:rsid w:val="008417AC"/>
    <w:rsid w:val="0084186F"/>
    <w:rsid w:val="008418E2"/>
    <w:rsid w:val="008419A6"/>
    <w:rsid w:val="00841ACC"/>
    <w:rsid w:val="00841C90"/>
    <w:rsid w:val="00841D76"/>
    <w:rsid w:val="00841E35"/>
    <w:rsid w:val="00841EEA"/>
    <w:rsid w:val="00841F6A"/>
    <w:rsid w:val="008423EB"/>
    <w:rsid w:val="00842B49"/>
    <w:rsid w:val="00842BAA"/>
    <w:rsid w:val="00842C81"/>
    <w:rsid w:val="00842E2D"/>
    <w:rsid w:val="00843039"/>
    <w:rsid w:val="008432F8"/>
    <w:rsid w:val="00843433"/>
    <w:rsid w:val="008439EC"/>
    <w:rsid w:val="008439FE"/>
    <w:rsid w:val="00843AA8"/>
    <w:rsid w:val="00843AE4"/>
    <w:rsid w:val="00843C11"/>
    <w:rsid w:val="00843D4E"/>
    <w:rsid w:val="00843E39"/>
    <w:rsid w:val="0084406A"/>
    <w:rsid w:val="0084427B"/>
    <w:rsid w:val="0084439C"/>
    <w:rsid w:val="008443CB"/>
    <w:rsid w:val="0084466A"/>
    <w:rsid w:val="00844741"/>
    <w:rsid w:val="00844915"/>
    <w:rsid w:val="00844CF5"/>
    <w:rsid w:val="00844DA9"/>
    <w:rsid w:val="00845015"/>
    <w:rsid w:val="00845278"/>
    <w:rsid w:val="00845396"/>
    <w:rsid w:val="00845564"/>
    <w:rsid w:val="008455FD"/>
    <w:rsid w:val="00845B1A"/>
    <w:rsid w:val="00845C92"/>
    <w:rsid w:val="00845F9D"/>
    <w:rsid w:val="00846039"/>
    <w:rsid w:val="0084626A"/>
    <w:rsid w:val="008463C0"/>
    <w:rsid w:val="00846579"/>
    <w:rsid w:val="00846693"/>
    <w:rsid w:val="008466DD"/>
    <w:rsid w:val="00846A19"/>
    <w:rsid w:val="00846BA7"/>
    <w:rsid w:val="00846D0A"/>
    <w:rsid w:val="00846F11"/>
    <w:rsid w:val="00847148"/>
    <w:rsid w:val="008472FC"/>
    <w:rsid w:val="008473B5"/>
    <w:rsid w:val="008478EE"/>
    <w:rsid w:val="00847A69"/>
    <w:rsid w:val="00847EA6"/>
    <w:rsid w:val="00847EE4"/>
    <w:rsid w:val="00847F26"/>
    <w:rsid w:val="0085006D"/>
    <w:rsid w:val="008506DF"/>
    <w:rsid w:val="00850807"/>
    <w:rsid w:val="0085086B"/>
    <w:rsid w:val="00850958"/>
    <w:rsid w:val="008509BA"/>
    <w:rsid w:val="00850AF1"/>
    <w:rsid w:val="00850DA5"/>
    <w:rsid w:val="00850E35"/>
    <w:rsid w:val="00850E5C"/>
    <w:rsid w:val="008511DE"/>
    <w:rsid w:val="00851B59"/>
    <w:rsid w:val="00851B94"/>
    <w:rsid w:val="00851D02"/>
    <w:rsid w:val="00851DEF"/>
    <w:rsid w:val="00851E68"/>
    <w:rsid w:val="0085226C"/>
    <w:rsid w:val="0085233E"/>
    <w:rsid w:val="00852639"/>
    <w:rsid w:val="00852A1A"/>
    <w:rsid w:val="00852A25"/>
    <w:rsid w:val="00852EE0"/>
    <w:rsid w:val="00853071"/>
    <w:rsid w:val="008530BC"/>
    <w:rsid w:val="00853351"/>
    <w:rsid w:val="0085378D"/>
    <w:rsid w:val="0085397C"/>
    <w:rsid w:val="00853C0F"/>
    <w:rsid w:val="00853C93"/>
    <w:rsid w:val="00853D8A"/>
    <w:rsid w:val="00853E81"/>
    <w:rsid w:val="00854074"/>
    <w:rsid w:val="00854437"/>
    <w:rsid w:val="00854522"/>
    <w:rsid w:val="0085453E"/>
    <w:rsid w:val="0085475A"/>
    <w:rsid w:val="0085512B"/>
    <w:rsid w:val="008551C3"/>
    <w:rsid w:val="0085526C"/>
    <w:rsid w:val="008552B4"/>
    <w:rsid w:val="0085549B"/>
    <w:rsid w:val="008555AF"/>
    <w:rsid w:val="00855623"/>
    <w:rsid w:val="00855A00"/>
    <w:rsid w:val="00855A33"/>
    <w:rsid w:val="00855DB3"/>
    <w:rsid w:val="00855DE8"/>
    <w:rsid w:val="00855E9E"/>
    <w:rsid w:val="00856299"/>
    <w:rsid w:val="008564C9"/>
    <w:rsid w:val="0085659A"/>
    <w:rsid w:val="00856827"/>
    <w:rsid w:val="00856D52"/>
    <w:rsid w:val="0085734B"/>
    <w:rsid w:val="008573C6"/>
    <w:rsid w:val="0085741D"/>
    <w:rsid w:val="008575C0"/>
    <w:rsid w:val="00857614"/>
    <w:rsid w:val="0085770C"/>
    <w:rsid w:val="00857733"/>
    <w:rsid w:val="008577C0"/>
    <w:rsid w:val="0085785C"/>
    <w:rsid w:val="0085787A"/>
    <w:rsid w:val="00857979"/>
    <w:rsid w:val="00857D38"/>
    <w:rsid w:val="00857EFC"/>
    <w:rsid w:val="0086009F"/>
    <w:rsid w:val="00860688"/>
    <w:rsid w:val="00861813"/>
    <w:rsid w:val="00861CA4"/>
    <w:rsid w:val="00861CF6"/>
    <w:rsid w:val="0086237D"/>
    <w:rsid w:val="008624EB"/>
    <w:rsid w:val="00862664"/>
    <w:rsid w:val="0086283E"/>
    <w:rsid w:val="00862A5E"/>
    <w:rsid w:val="00862C12"/>
    <w:rsid w:val="00862DAB"/>
    <w:rsid w:val="00863411"/>
    <w:rsid w:val="0086388B"/>
    <w:rsid w:val="0086395A"/>
    <w:rsid w:val="00863D68"/>
    <w:rsid w:val="00863ECE"/>
    <w:rsid w:val="00863F48"/>
    <w:rsid w:val="0086466C"/>
    <w:rsid w:val="0086479F"/>
    <w:rsid w:val="00864CFC"/>
    <w:rsid w:val="00865209"/>
    <w:rsid w:val="00865377"/>
    <w:rsid w:val="0086540B"/>
    <w:rsid w:val="008656EE"/>
    <w:rsid w:val="00865CA9"/>
    <w:rsid w:val="00865CF2"/>
    <w:rsid w:val="00865D24"/>
    <w:rsid w:val="00866189"/>
    <w:rsid w:val="00866273"/>
    <w:rsid w:val="00866560"/>
    <w:rsid w:val="008665B3"/>
    <w:rsid w:val="008669E7"/>
    <w:rsid w:val="00867112"/>
    <w:rsid w:val="0086753B"/>
    <w:rsid w:val="008677B1"/>
    <w:rsid w:val="008677E6"/>
    <w:rsid w:val="00867E4F"/>
    <w:rsid w:val="00870177"/>
    <w:rsid w:val="00870699"/>
    <w:rsid w:val="008707FB"/>
    <w:rsid w:val="0087097A"/>
    <w:rsid w:val="008709A3"/>
    <w:rsid w:val="00870AF1"/>
    <w:rsid w:val="00870C5F"/>
    <w:rsid w:val="00870D2B"/>
    <w:rsid w:val="00870E28"/>
    <w:rsid w:val="00870E7E"/>
    <w:rsid w:val="0087136A"/>
    <w:rsid w:val="008717FB"/>
    <w:rsid w:val="00871A96"/>
    <w:rsid w:val="00871AC5"/>
    <w:rsid w:val="00871F0A"/>
    <w:rsid w:val="0087226A"/>
    <w:rsid w:val="0087256F"/>
    <w:rsid w:val="00872576"/>
    <w:rsid w:val="008725EC"/>
    <w:rsid w:val="008726C1"/>
    <w:rsid w:val="008727C4"/>
    <w:rsid w:val="008727DA"/>
    <w:rsid w:val="00872975"/>
    <w:rsid w:val="008729DE"/>
    <w:rsid w:val="00872A80"/>
    <w:rsid w:val="00872BB0"/>
    <w:rsid w:val="00872BD9"/>
    <w:rsid w:val="00872C8F"/>
    <w:rsid w:val="008735DB"/>
    <w:rsid w:val="008738D9"/>
    <w:rsid w:val="00873A51"/>
    <w:rsid w:val="00873BD3"/>
    <w:rsid w:val="008741C5"/>
    <w:rsid w:val="00874234"/>
    <w:rsid w:val="00874435"/>
    <w:rsid w:val="0087460E"/>
    <w:rsid w:val="00874B9F"/>
    <w:rsid w:val="00874C50"/>
    <w:rsid w:val="00874F94"/>
    <w:rsid w:val="008751CB"/>
    <w:rsid w:val="0087522B"/>
    <w:rsid w:val="008752E4"/>
    <w:rsid w:val="00875358"/>
    <w:rsid w:val="008758F1"/>
    <w:rsid w:val="00875F27"/>
    <w:rsid w:val="00875FD9"/>
    <w:rsid w:val="00876049"/>
    <w:rsid w:val="008760E4"/>
    <w:rsid w:val="008761CF"/>
    <w:rsid w:val="008762AD"/>
    <w:rsid w:val="00876307"/>
    <w:rsid w:val="00876456"/>
    <w:rsid w:val="00876525"/>
    <w:rsid w:val="00876B74"/>
    <w:rsid w:val="00876C37"/>
    <w:rsid w:val="00876FFF"/>
    <w:rsid w:val="008779FF"/>
    <w:rsid w:val="00877ADE"/>
    <w:rsid w:val="00877CC3"/>
    <w:rsid w:val="00880059"/>
    <w:rsid w:val="0088010B"/>
    <w:rsid w:val="008803FB"/>
    <w:rsid w:val="0088054F"/>
    <w:rsid w:val="00880720"/>
    <w:rsid w:val="00880957"/>
    <w:rsid w:val="00880F2C"/>
    <w:rsid w:val="008810C5"/>
    <w:rsid w:val="008811D5"/>
    <w:rsid w:val="00881442"/>
    <w:rsid w:val="008815F2"/>
    <w:rsid w:val="008823E1"/>
    <w:rsid w:val="0088241B"/>
    <w:rsid w:val="0088253E"/>
    <w:rsid w:val="00882585"/>
    <w:rsid w:val="00882663"/>
    <w:rsid w:val="008826AF"/>
    <w:rsid w:val="008827A8"/>
    <w:rsid w:val="00882805"/>
    <w:rsid w:val="0088287E"/>
    <w:rsid w:val="00882ABA"/>
    <w:rsid w:val="00882AFE"/>
    <w:rsid w:val="00883080"/>
    <w:rsid w:val="008832CA"/>
    <w:rsid w:val="00883345"/>
    <w:rsid w:val="0088366C"/>
    <w:rsid w:val="0088373C"/>
    <w:rsid w:val="00883993"/>
    <w:rsid w:val="00883A3F"/>
    <w:rsid w:val="0088410C"/>
    <w:rsid w:val="008841D5"/>
    <w:rsid w:val="008841F5"/>
    <w:rsid w:val="00884204"/>
    <w:rsid w:val="008842CD"/>
    <w:rsid w:val="0088478B"/>
    <w:rsid w:val="00884A66"/>
    <w:rsid w:val="00884BA4"/>
    <w:rsid w:val="00884D54"/>
    <w:rsid w:val="008850BE"/>
    <w:rsid w:val="008854F9"/>
    <w:rsid w:val="00885A6D"/>
    <w:rsid w:val="00885D54"/>
    <w:rsid w:val="00885E39"/>
    <w:rsid w:val="00885F48"/>
    <w:rsid w:val="00886316"/>
    <w:rsid w:val="0088631D"/>
    <w:rsid w:val="008864E3"/>
    <w:rsid w:val="008864F1"/>
    <w:rsid w:val="00886B24"/>
    <w:rsid w:val="00886CA1"/>
    <w:rsid w:val="00886DC7"/>
    <w:rsid w:val="00886EF2"/>
    <w:rsid w:val="00887221"/>
    <w:rsid w:val="0088751F"/>
    <w:rsid w:val="008878ED"/>
    <w:rsid w:val="00887B0B"/>
    <w:rsid w:val="008904EF"/>
    <w:rsid w:val="0089055B"/>
    <w:rsid w:val="00890605"/>
    <w:rsid w:val="00890A38"/>
    <w:rsid w:val="00890B00"/>
    <w:rsid w:val="00890D6D"/>
    <w:rsid w:val="00890EF8"/>
    <w:rsid w:val="00890EFD"/>
    <w:rsid w:val="008911C6"/>
    <w:rsid w:val="00891316"/>
    <w:rsid w:val="0089133B"/>
    <w:rsid w:val="008913A6"/>
    <w:rsid w:val="00891607"/>
    <w:rsid w:val="00891A23"/>
    <w:rsid w:val="00891FEC"/>
    <w:rsid w:val="0089214B"/>
    <w:rsid w:val="008924BF"/>
    <w:rsid w:val="00892E58"/>
    <w:rsid w:val="008930E6"/>
    <w:rsid w:val="00893121"/>
    <w:rsid w:val="0089339C"/>
    <w:rsid w:val="0089346D"/>
    <w:rsid w:val="0089396D"/>
    <w:rsid w:val="00893B50"/>
    <w:rsid w:val="00893F61"/>
    <w:rsid w:val="008940CE"/>
    <w:rsid w:val="0089426C"/>
    <w:rsid w:val="0089432A"/>
    <w:rsid w:val="008947E2"/>
    <w:rsid w:val="00894AF4"/>
    <w:rsid w:val="00894B68"/>
    <w:rsid w:val="008955A3"/>
    <w:rsid w:val="008958F7"/>
    <w:rsid w:val="00895A48"/>
    <w:rsid w:val="00895BFB"/>
    <w:rsid w:val="00895F08"/>
    <w:rsid w:val="008962DF"/>
    <w:rsid w:val="00896388"/>
    <w:rsid w:val="008964A7"/>
    <w:rsid w:val="00896552"/>
    <w:rsid w:val="008967AB"/>
    <w:rsid w:val="00896AFC"/>
    <w:rsid w:val="00896BDC"/>
    <w:rsid w:val="00896D76"/>
    <w:rsid w:val="00896E8C"/>
    <w:rsid w:val="008973D0"/>
    <w:rsid w:val="008978D7"/>
    <w:rsid w:val="00897C66"/>
    <w:rsid w:val="00897ED8"/>
    <w:rsid w:val="008A0291"/>
    <w:rsid w:val="008A02A7"/>
    <w:rsid w:val="008A0443"/>
    <w:rsid w:val="008A0730"/>
    <w:rsid w:val="008A07A2"/>
    <w:rsid w:val="008A07E4"/>
    <w:rsid w:val="008A0DB0"/>
    <w:rsid w:val="008A1064"/>
    <w:rsid w:val="008A11E4"/>
    <w:rsid w:val="008A138C"/>
    <w:rsid w:val="008A1738"/>
    <w:rsid w:val="008A1DF3"/>
    <w:rsid w:val="008A1E09"/>
    <w:rsid w:val="008A2370"/>
    <w:rsid w:val="008A23AA"/>
    <w:rsid w:val="008A2655"/>
    <w:rsid w:val="008A2864"/>
    <w:rsid w:val="008A28DF"/>
    <w:rsid w:val="008A2DCD"/>
    <w:rsid w:val="008A31DA"/>
    <w:rsid w:val="008A31EB"/>
    <w:rsid w:val="008A320A"/>
    <w:rsid w:val="008A355D"/>
    <w:rsid w:val="008A37FA"/>
    <w:rsid w:val="008A38C0"/>
    <w:rsid w:val="008A3CC5"/>
    <w:rsid w:val="008A3D0B"/>
    <w:rsid w:val="008A3DC5"/>
    <w:rsid w:val="008A4150"/>
    <w:rsid w:val="008A45A2"/>
    <w:rsid w:val="008A4A9E"/>
    <w:rsid w:val="008A4DDE"/>
    <w:rsid w:val="008A4E96"/>
    <w:rsid w:val="008A570C"/>
    <w:rsid w:val="008A5BA9"/>
    <w:rsid w:val="008A5D78"/>
    <w:rsid w:val="008A5F2B"/>
    <w:rsid w:val="008A60BC"/>
    <w:rsid w:val="008A689F"/>
    <w:rsid w:val="008A68C3"/>
    <w:rsid w:val="008A6C78"/>
    <w:rsid w:val="008A6DCE"/>
    <w:rsid w:val="008A6DD6"/>
    <w:rsid w:val="008A6F38"/>
    <w:rsid w:val="008A7019"/>
    <w:rsid w:val="008A7131"/>
    <w:rsid w:val="008A73B4"/>
    <w:rsid w:val="008A79B3"/>
    <w:rsid w:val="008A7B85"/>
    <w:rsid w:val="008A7FE2"/>
    <w:rsid w:val="008B033C"/>
    <w:rsid w:val="008B03C8"/>
    <w:rsid w:val="008B0926"/>
    <w:rsid w:val="008B094E"/>
    <w:rsid w:val="008B096A"/>
    <w:rsid w:val="008B0F9F"/>
    <w:rsid w:val="008B111E"/>
    <w:rsid w:val="008B12F7"/>
    <w:rsid w:val="008B1610"/>
    <w:rsid w:val="008B1CA3"/>
    <w:rsid w:val="008B1E38"/>
    <w:rsid w:val="008B1F53"/>
    <w:rsid w:val="008B20D3"/>
    <w:rsid w:val="008B2351"/>
    <w:rsid w:val="008B2415"/>
    <w:rsid w:val="008B2810"/>
    <w:rsid w:val="008B2BCC"/>
    <w:rsid w:val="008B2FA4"/>
    <w:rsid w:val="008B31DE"/>
    <w:rsid w:val="008B321B"/>
    <w:rsid w:val="008B322C"/>
    <w:rsid w:val="008B3253"/>
    <w:rsid w:val="008B3524"/>
    <w:rsid w:val="008B361F"/>
    <w:rsid w:val="008B38C6"/>
    <w:rsid w:val="008B3C7B"/>
    <w:rsid w:val="008B3FA6"/>
    <w:rsid w:val="008B4322"/>
    <w:rsid w:val="008B4417"/>
    <w:rsid w:val="008B4997"/>
    <w:rsid w:val="008B49E7"/>
    <w:rsid w:val="008B49F8"/>
    <w:rsid w:val="008B4A29"/>
    <w:rsid w:val="008B4D40"/>
    <w:rsid w:val="008B51FF"/>
    <w:rsid w:val="008B5613"/>
    <w:rsid w:val="008B5777"/>
    <w:rsid w:val="008B5A19"/>
    <w:rsid w:val="008B5B14"/>
    <w:rsid w:val="008B5C53"/>
    <w:rsid w:val="008B5D61"/>
    <w:rsid w:val="008B626F"/>
    <w:rsid w:val="008B6361"/>
    <w:rsid w:val="008B64E3"/>
    <w:rsid w:val="008B65C3"/>
    <w:rsid w:val="008B6717"/>
    <w:rsid w:val="008B6730"/>
    <w:rsid w:val="008B6B3A"/>
    <w:rsid w:val="008B6B75"/>
    <w:rsid w:val="008B6C0F"/>
    <w:rsid w:val="008B759A"/>
    <w:rsid w:val="008B75C7"/>
    <w:rsid w:val="008B76E8"/>
    <w:rsid w:val="008B7700"/>
    <w:rsid w:val="008B7CB7"/>
    <w:rsid w:val="008B7CE8"/>
    <w:rsid w:val="008B7EB3"/>
    <w:rsid w:val="008B7F9D"/>
    <w:rsid w:val="008C00E9"/>
    <w:rsid w:val="008C0251"/>
    <w:rsid w:val="008C050C"/>
    <w:rsid w:val="008C072B"/>
    <w:rsid w:val="008C0A41"/>
    <w:rsid w:val="008C127D"/>
    <w:rsid w:val="008C14F1"/>
    <w:rsid w:val="008C1627"/>
    <w:rsid w:val="008C1741"/>
    <w:rsid w:val="008C1793"/>
    <w:rsid w:val="008C18BC"/>
    <w:rsid w:val="008C1A60"/>
    <w:rsid w:val="008C1BD0"/>
    <w:rsid w:val="008C1C58"/>
    <w:rsid w:val="008C1ED0"/>
    <w:rsid w:val="008C205A"/>
    <w:rsid w:val="008C2832"/>
    <w:rsid w:val="008C2904"/>
    <w:rsid w:val="008C2A49"/>
    <w:rsid w:val="008C2BAF"/>
    <w:rsid w:val="008C2C11"/>
    <w:rsid w:val="008C2C26"/>
    <w:rsid w:val="008C2EC4"/>
    <w:rsid w:val="008C314F"/>
    <w:rsid w:val="008C34DB"/>
    <w:rsid w:val="008C378E"/>
    <w:rsid w:val="008C38C0"/>
    <w:rsid w:val="008C38D9"/>
    <w:rsid w:val="008C39EA"/>
    <w:rsid w:val="008C3E3E"/>
    <w:rsid w:val="008C4463"/>
    <w:rsid w:val="008C44B2"/>
    <w:rsid w:val="008C4CE2"/>
    <w:rsid w:val="008C555A"/>
    <w:rsid w:val="008C5AB0"/>
    <w:rsid w:val="008C6044"/>
    <w:rsid w:val="008C60EC"/>
    <w:rsid w:val="008C6233"/>
    <w:rsid w:val="008C6457"/>
    <w:rsid w:val="008C6501"/>
    <w:rsid w:val="008C672A"/>
    <w:rsid w:val="008C690E"/>
    <w:rsid w:val="008C72D8"/>
    <w:rsid w:val="008C786C"/>
    <w:rsid w:val="008C78BC"/>
    <w:rsid w:val="008C78C5"/>
    <w:rsid w:val="008C7AEE"/>
    <w:rsid w:val="008C7B7D"/>
    <w:rsid w:val="008C7BBD"/>
    <w:rsid w:val="008D064C"/>
    <w:rsid w:val="008D0A99"/>
    <w:rsid w:val="008D0B9D"/>
    <w:rsid w:val="008D0D3A"/>
    <w:rsid w:val="008D0DF3"/>
    <w:rsid w:val="008D0F0E"/>
    <w:rsid w:val="008D0F8D"/>
    <w:rsid w:val="008D127D"/>
    <w:rsid w:val="008D14F7"/>
    <w:rsid w:val="008D1588"/>
    <w:rsid w:val="008D175F"/>
    <w:rsid w:val="008D1A62"/>
    <w:rsid w:val="008D1B22"/>
    <w:rsid w:val="008D2699"/>
    <w:rsid w:val="008D294C"/>
    <w:rsid w:val="008D2FE4"/>
    <w:rsid w:val="008D3142"/>
    <w:rsid w:val="008D327D"/>
    <w:rsid w:val="008D36EB"/>
    <w:rsid w:val="008D391B"/>
    <w:rsid w:val="008D3B29"/>
    <w:rsid w:val="008D4083"/>
    <w:rsid w:val="008D40B7"/>
    <w:rsid w:val="008D42E6"/>
    <w:rsid w:val="008D4453"/>
    <w:rsid w:val="008D4526"/>
    <w:rsid w:val="008D4AF7"/>
    <w:rsid w:val="008D4B52"/>
    <w:rsid w:val="008D4C8A"/>
    <w:rsid w:val="008D4D64"/>
    <w:rsid w:val="008D4F3C"/>
    <w:rsid w:val="008D50A5"/>
    <w:rsid w:val="008D58E4"/>
    <w:rsid w:val="008D5AF3"/>
    <w:rsid w:val="008D5C9F"/>
    <w:rsid w:val="008D602E"/>
    <w:rsid w:val="008D6211"/>
    <w:rsid w:val="008D62A4"/>
    <w:rsid w:val="008D62FD"/>
    <w:rsid w:val="008D639E"/>
    <w:rsid w:val="008D63AF"/>
    <w:rsid w:val="008D6583"/>
    <w:rsid w:val="008D66A0"/>
    <w:rsid w:val="008D686F"/>
    <w:rsid w:val="008D6AA9"/>
    <w:rsid w:val="008D6BCA"/>
    <w:rsid w:val="008D6D21"/>
    <w:rsid w:val="008D70D8"/>
    <w:rsid w:val="008D782D"/>
    <w:rsid w:val="008D78C9"/>
    <w:rsid w:val="008D7B65"/>
    <w:rsid w:val="008D7E46"/>
    <w:rsid w:val="008D7FB4"/>
    <w:rsid w:val="008E01A2"/>
    <w:rsid w:val="008E01C3"/>
    <w:rsid w:val="008E01F0"/>
    <w:rsid w:val="008E0517"/>
    <w:rsid w:val="008E07D3"/>
    <w:rsid w:val="008E09AA"/>
    <w:rsid w:val="008E0B4F"/>
    <w:rsid w:val="008E0EAA"/>
    <w:rsid w:val="008E0F0A"/>
    <w:rsid w:val="008E10B9"/>
    <w:rsid w:val="008E121D"/>
    <w:rsid w:val="008E1695"/>
    <w:rsid w:val="008E1789"/>
    <w:rsid w:val="008E19C6"/>
    <w:rsid w:val="008E19D7"/>
    <w:rsid w:val="008E1D90"/>
    <w:rsid w:val="008E1F1E"/>
    <w:rsid w:val="008E1F1F"/>
    <w:rsid w:val="008E2004"/>
    <w:rsid w:val="008E21D3"/>
    <w:rsid w:val="008E2709"/>
    <w:rsid w:val="008E2718"/>
    <w:rsid w:val="008E293A"/>
    <w:rsid w:val="008E2963"/>
    <w:rsid w:val="008E2CC6"/>
    <w:rsid w:val="008E2D72"/>
    <w:rsid w:val="008E39A4"/>
    <w:rsid w:val="008E39C7"/>
    <w:rsid w:val="008E3C5E"/>
    <w:rsid w:val="008E3D09"/>
    <w:rsid w:val="008E3EA8"/>
    <w:rsid w:val="008E45F7"/>
    <w:rsid w:val="008E4742"/>
    <w:rsid w:val="008E489A"/>
    <w:rsid w:val="008E4A98"/>
    <w:rsid w:val="008E4C76"/>
    <w:rsid w:val="008E4D3D"/>
    <w:rsid w:val="008E4E7A"/>
    <w:rsid w:val="008E522F"/>
    <w:rsid w:val="008E52BC"/>
    <w:rsid w:val="008E5380"/>
    <w:rsid w:val="008E54B7"/>
    <w:rsid w:val="008E54EC"/>
    <w:rsid w:val="008E579C"/>
    <w:rsid w:val="008E5988"/>
    <w:rsid w:val="008E5BF5"/>
    <w:rsid w:val="008E5C42"/>
    <w:rsid w:val="008E5CF5"/>
    <w:rsid w:val="008E6039"/>
    <w:rsid w:val="008E6116"/>
    <w:rsid w:val="008E618E"/>
    <w:rsid w:val="008E66BF"/>
    <w:rsid w:val="008E6B66"/>
    <w:rsid w:val="008E786A"/>
    <w:rsid w:val="008E7D2C"/>
    <w:rsid w:val="008E7E8C"/>
    <w:rsid w:val="008F00E3"/>
    <w:rsid w:val="008F020F"/>
    <w:rsid w:val="008F0212"/>
    <w:rsid w:val="008F0680"/>
    <w:rsid w:val="008F080A"/>
    <w:rsid w:val="008F0983"/>
    <w:rsid w:val="008F0B70"/>
    <w:rsid w:val="008F0D69"/>
    <w:rsid w:val="008F0E1F"/>
    <w:rsid w:val="008F0E34"/>
    <w:rsid w:val="008F1257"/>
    <w:rsid w:val="008F12C3"/>
    <w:rsid w:val="008F1378"/>
    <w:rsid w:val="008F164C"/>
    <w:rsid w:val="008F1A9F"/>
    <w:rsid w:val="008F1B0B"/>
    <w:rsid w:val="008F1C6C"/>
    <w:rsid w:val="008F1EAE"/>
    <w:rsid w:val="008F208C"/>
    <w:rsid w:val="008F21E3"/>
    <w:rsid w:val="008F24E6"/>
    <w:rsid w:val="008F264C"/>
    <w:rsid w:val="008F268A"/>
    <w:rsid w:val="008F2A04"/>
    <w:rsid w:val="008F2D97"/>
    <w:rsid w:val="008F2F6C"/>
    <w:rsid w:val="008F3057"/>
    <w:rsid w:val="008F31EF"/>
    <w:rsid w:val="008F3840"/>
    <w:rsid w:val="008F3971"/>
    <w:rsid w:val="008F3AF3"/>
    <w:rsid w:val="008F3EFD"/>
    <w:rsid w:val="008F4428"/>
    <w:rsid w:val="008F45DD"/>
    <w:rsid w:val="008F4859"/>
    <w:rsid w:val="008F4A08"/>
    <w:rsid w:val="008F4F31"/>
    <w:rsid w:val="008F50CD"/>
    <w:rsid w:val="008F52AB"/>
    <w:rsid w:val="008F537C"/>
    <w:rsid w:val="008F55D1"/>
    <w:rsid w:val="008F57F6"/>
    <w:rsid w:val="008F597F"/>
    <w:rsid w:val="008F5A3C"/>
    <w:rsid w:val="008F5B72"/>
    <w:rsid w:val="008F5BED"/>
    <w:rsid w:val="008F5C47"/>
    <w:rsid w:val="008F5F6E"/>
    <w:rsid w:val="008F5FBF"/>
    <w:rsid w:val="008F6018"/>
    <w:rsid w:val="008F60F8"/>
    <w:rsid w:val="008F6300"/>
    <w:rsid w:val="008F6566"/>
    <w:rsid w:val="008F6726"/>
    <w:rsid w:val="008F6BC0"/>
    <w:rsid w:val="008F6D8B"/>
    <w:rsid w:val="008F6E08"/>
    <w:rsid w:val="008F6E56"/>
    <w:rsid w:val="008F6F1C"/>
    <w:rsid w:val="008F7288"/>
    <w:rsid w:val="008F73BE"/>
    <w:rsid w:val="008F742B"/>
    <w:rsid w:val="008F7868"/>
    <w:rsid w:val="008F795F"/>
    <w:rsid w:val="008F7986"/>
    <w:rsid w:val="00900071"/>
    <w:rsid w:val="0090018D"/>
    <w:rsid w:val="00900636"/>
    <w:rsid w:val="009008ED"/>
    <w:rsid w:val="00900CF4"/>
    <w:rsid w:val="00900D1E"/>
    <w:rsid w:val="00900EF9"/>
    <w:rsid w:val="009012E2"/>
    <w:rsid w:val="00901BC3"/>
    <w:rsid w:val="009026AF"/>
    <w:rsid w:val="00902756"/>
    <w:rsid w:val="00902836"/>
    <w:rsid w:val="0090288B"/>
    <w:rsid w:val="00902F5E"/>
    <w:rsid w:val="00902FDD"/>
    <w:rsid w:val="009030A4"/>
    <w:rsid w:val="00903203"/>
    <w:rsid w:val="0090326E"/>
    <w:rsid w:val="00903442"/>
    <w:rsid w:val="009035FE"/>
    <w:rsid w:val="00903614"/>
    <w:rsid w:val="00903B8A"/>
    <w:rsid w:val="00903BE1"/>
    <w:rsid w:val="00903E30"/>
    <w:rsid w:val="00904179"/>
    <w:rsid w:val="00904306"/>
    <w:rsid w:val="00904624"/>
    <w:rsid w:val="00904C28"/>
    <w:rsid w:val="00904CA1"/>
    <w:rsid w:val="009050B4"/>
    <w:rsid w:val="009052CE"/>
    <w:rsid w:val="00905393"/>
    <w:rsid w:val="009053A3"/>
    <w:rsid w:val="00905C85"/>
    <w:rsid w:val="00905E30"/>
    <w:rsid w:val="0090609A"/>
    <w:rsid w:val="0090618E"/>
    <w:rsid w:val="009062C8"/>
    <w:rsid w:val="009065C5"/>
    <w:rsid w:val="009066C3"/>
    <w:rsid w:val="00906904"/>
    <w:rsid w:val="00906976"/>
    <w:rsid w:val="00906FED"/>
    <w:rsid w:val="009070D0"/>
    <w:rsid w:val="00907140"/>
    <w:rsid w:val="00907321"/>
    <w:rsid w:val="009076F6"/>
    <w:rsid w:val="00907AC9"/>
    <w:rsid w:val="00907C16"/>
    <w:rsid w:val="009101A8"/>
    <w:rsid w:val="009102EF"/>
    <w:rsid w:val="00910938"/>
    <w:rsid w:val="00910A2C"/>
    <w:rsid w:val="00910ABB"/>
    <w:rsid w:val="00911395"/>
    <w:rsid w:val="009114EF"/>
    <w:rsid w:val="00911686"/>
    <w:rsid w:val="00911802"/>
    <w:rsid w:val="009118BC"/>
    <w:rsid w:val="009118D1"/>
    <w:rsid w:val="009119DB"/>
    <w:rsid w:val="00911CFA"/>
    <w:rsid w:val="00911D84"/>
    <w:rsid w:val="00911DB4"/>
    <w:rsid w:val="00911FF4"/>
    <w:rsid w:val="00912049"/>
    <w:rsid w:val="009121A6"/>
    <w:rsid w:val="0091224E"/>
    <w:rsid w:val="0091250B"/>
    <w:rsid w:val="00912831"/>
    <w:rsid w:val="009129FD"/>
    <w:rsid w:val="00912A43"/>
    <w:rsid w:val="00912B4C"/>
    <w:rsid w:val="00912C5A"/>
    <w:rsid w:val="00912CA3"/>
    <w:rsid w:val="00912CC3"/>
    <w:rsid w:val="00912F7A"/>
    <w:rsid w:val="0091303B"/>
    <w:rsid w:val="00913410"/>
    <w:rsid w:val="00913438"/>
    <w:rsid w:val="00913567"/>
    <w:rsid w:val="0091366E"/>
    <w:rsid w:val="009138CE"/>
    <w:rsid w:val="009139C8"/>
    <w:rsid w:val="00913E27"/>
    <w:rsid w:val="00914142"/>
    <w:rsid w:val="00914251"/>
    <w:rsid w:val="009143D2"/>
    <w:rsid w:val="009146DA"/>
    <w:rsid w:val="00914B5E"/>
    <w:rsid w:val="00914F5D"/>
    <w:rsid w:val="0091535E"/>
    <w:rsid w:val="00915437"/>
    <w:rsid w:val="0091544A"/>
    <w:rsid w:val="009156C6"/>
    <w:rsid w:val="009157E1"/>
    <w:rsid w:val="009158E0"/>
    <w:rsid w:val="00915C42"/>
    <w:rsid w:val="009161CE"/>
    <w:rsid w:val="0091635C"/>
    <w:rsid w:val="00916504"/>
    <w:rsid w:val="009165EF"/>
    <w:rsid w:val="009166D5"/>
    <w:rsid w:val="00916C3B"/>
    <w:rsid w:val="00916D44"/>
    <w:rsid w:val="00916D8A"/>
    <w:rsid w:val="009171F5"/>
    <w:rsid w:val="009173B2"/>
    <w:rsid w:val="00917412"/>
    <w:rsid w:val="009174D1"/>
    <w:rsid w:val="00917A78"/>
    <w:rsid w:val="00917BC8"/>
    <w:rsid w:val="00917C91"/>
    <w:rsid w:val="009201EE"/>
    <w:rsid w:val="009207A6"/>
    <w:rsid w:val="0092089B"/>
    <w:rsid w:val="009208C5"/>
    <w:rsid w:val="00920A43"/>
    <w:rsid w:val="00920EDE"/>
    <w:rsid w:val="0092156D"/>
    <w:rsid w:val="009215D6"/>
    <w:rsid w:val="009216BA"/>
    <w:rsid w:val="00921715"/>
    <w:rsid w:val="00921C2E"/>
    <w:rsid w:val="0092214A"/>
    <w:rsid w:val="00922554"/>
    <w:rsid w:val="00922565"/>
    <w:rsid w:val="00922823"/>
    <w:rsid w:val="00922A9E"/>
    <w:rsid w:val="00922CF9"/>
    <w:rsid w:val="00922E84"/>
    <w:rsid w:val="009230B3"/>
    <w:rsid w:val="00923168"/>
    <w:rsid w:val="00923486"/>
    <w:rsid w:val="00923AF5"/>
    <w:rsid w:val="00923F8B"/>
    <w:rsid w:val="00924062"/>
    <w:rsid w:val="009242D7"/>
    <w:rsid w:val="0092438F"/>
    <w:rsid w:val="009243E6"/>
    <w:rsid w:val="009243EE"/>
    <w:rsid w:val="009247AB"/>
    <w:rsid w:val="00924AA5"/>
    <w:rsid w:val="00924AF9"/>
    <w:rsid w:val="00924D55"/>
    <w:rsid w:val="00924F22"/>
    <w:rsid w:val="00924FD8"/>
    <w:rsid w:val="00925229"/>
    <w:rsid w:val="00925B8E"/>
    <w:rsid w:val="00925C5D"/>
    <w:rsid w:val="00925D96"/>
    <w:rsid w:val="00925F16"/>
    <w:rsid w:val="00926073"/>
    <w:rsid w:val="00926200"/>
    <w:rsid w:val="00926301"/>
    <w:rsid w:val="00926446"/>
    <w:rsid w:val="009264F9"/>
    <w:rsid w:val="009265E7"/>
    <w:rsid w:val="0092696C"/>
    <w:rsid w:val="00926998"/>
    <w:rsid w:val="00926F0D"/>
    <w:rsid w:val="009271E2"/>
    <w:rsid w:val="00927241"/>
    <w:rsid w:val="009274C1"/>
    <w:rsid w:val="00927536"/>
    <w:rsid w:val="009277E2"/>
    <w:rsid w:val="00927800"/>
    <w:rsid w:val="009278EA"/>
    <w:rsid w:val="00927D39"/>
    <w:rsid w:val="00927D8F"/>
    <w:rsid w:val="00927DC4"/>
    <w:rsid w:val="00930228"/>
    <w:rsid w:val="00930457"/>
    <w:rsid w:val="00930629"/>
    <w:rsid w:val="009308C9"/>
    <w:rsid w:val="00930B93"/>
    <w:rsid w:val="00930C2F"/>
    <w:rsid w:val="00930DDD"/>
    <w:rsid w:val="00930F07"/>
    <w:rsid w:val="009317CD"/>
    <w:rsid w:val="00931AD9"/>
    <w:rsid w:val="00931E27"/>
    <w:rsid w:val="00931E71"/>
    <w:rsid w:val="009321E6"/>
    <w:rsid w:val="00932501"/>
    <w:rsid w:val="009326ED"/>
    <w:rsid w:val="00932B9B"/>
    <w:rsid w:val="00932BC2"/>
    <w:rsid w:val="00932D66"/>
    <w:rsid w:val="0093311F"/>
    <w:rsid w:val="00933717"/>
    <w:rsid w:val="00933E72"/>
    <w:rsid w:val="009343B1"/>
    <w:rsid w:val="00934795"/>
    <w:rsid w:val="009348E1"/>
    <w:rsid w:val="0093499B"/>
    <w:rsid w:val="009349C7"/>
    <w:rsid w:val="00934A97"/>
    <w:rsid w:val="00934D7D"/>
    <w:rsid w:val="00934E7F"/>
    <w:rsid w:val="00934F33"/>
    <w:rsid w:val="00934F4A"/>
    <w:rsid w:val="00934FC0"/>
    <w:rsid w:val="0093525B"/>
    <w:rsid w:val="00935583"/>
    <w:rsid w:val="0093586D"/>
    <w:rsid w:val="009358F3"/>
    <w:rsid w:val="00935AF2"/>
    <w:rsid w:val="00935C0E"/>
    <w:rsid w:val="00935D48"/>
    <w:rsid w:val="00936DA0"/>
    <w:rsid w:val="00936E8F"/>
    <w:rsid w:val="00936F47"/>
    <w:rsid w:val="009370F8"/>
    <w:rsid w:val="00937825"/>
    <w:rsid w:val="00937880"/>
    <w:rsid w:val="0093789E"/>
    <w:rsid w:val="00940107"/>
    <w:rsid w:val="00940439"/>
    <w:rsid w:val="00940455"/>
    <w:rsid w:val="009404A5"/>
    <w:rsid w:val="00940878"/>
    <w:rsid w:val="009409A2"/>
    <w:rsid w:val="00940F26"/>
    <w:rsid w:val="00941455"/>
    <w:rsid w:val="00941610"/>
    <w:rsid w:val="009416FD"/>
    <w:rsid w:val="00941826"/>
    <w:rsid w:val="0094189B"/>
    <w:rsid w:val="009418DB"/>
    <w:rsid w:val="00941AA3"/>
    <w:rsid w:val="00941B10"/>
    <w:rsid w:val="00941CFA"/>
    <w:rsid w:val="00941DB3"/>
    <w:rsid w:val="0094210F"/>
    <w:rsid w:val="00942506"/>
    <w:rsid w:val="009428D2"/>
    <w:rsid w:val="00942900"/>
    <w:rsid w:val="00942C3C"/>
    <w:rsid w:val="009430DE"/>
    <w:rsid w:val="009434A9"/>
    <w:rsid w:val="0094395A"/>
    <w:rsid w:val="00943A8F"/>
    <w:rsid w:val="00943E39"/>
    <w:rsid w:val="009440EA"/>
    <w:rsid w:val="0094416D"/>
    <w:rsid w:val="0094473C"/>
    <w:rsid w:val="00944767"/>
    <w:rsid w:val="009452DA"/>
    <w:rsid w:val="009454F2"/>
    <w:rsid w:val="00945718"/>
    <w:rsid w:val="009458BC"/>
    <w:rsid w:val="00945905"/>
    <w:rsid w:val="00945CB1"/>
    <w:rsid w:val="0094606E"/>
    <w:rsid w:val="00946218"/>
    <w:rsid w:val="0094653A"/>
    <w:rsid w:val="0094667D"/>
    <w:rsid w:val="009467F3"/>
    <w:rsid w:val="00946A39"/>
    <w:rsid w:val="00946C76"/>
    <w:rsid w:val="00947278"/>
    <w:rsid w:val="00947391"/>
    <w:rsid w:val="009474ED"/>
    <w:rsid w:val="00947817"/>
    <w:rsid w:val="0094787B"/>
    <w:rsid w:val="00950190"/>
    <w:rsid w:val="00950245"/>
    <w:rsid w:val="009502D4"/>
    <w:rsid w:val="009506E8"/>
    <w:rsid w:val="00950816"/>
    <w:rsid w:val="00950BD5"/>
    <w:rsid w:val="00950C2B"/>
    <w:rsid w:val="00951230"/>
    <w:rsid w:val="009515F9"/>
    <w:rsid w:val="00951B35"/>
    <w:rsid w:val="009520C6"/>
    <w:rsid w:val="009522A1"/>
    <w:rsid w:val="0095230E"/>
    <w:rsid w:val="009523AB"/>
    <w:rsid w:val="0095281C"/>
    <w:rsid w:val="00952A51"/>
    <w:rsid w:val="00952D14"/>
    <w:rsid w:val="0095306A"/>
    <w:rsid w:val="009535F6"/>
    <w:rsid w:val="00953742"/>
    <w:rsid w:val="00953EF3"/>
    <w:rsid w:val="00954596"/>
    <w:rsid w:val="009545AD"/>
    <w:rsid w:val="00954B7A"/>
    <w:rsid w:val="00954D94"/>
    <w:rsid w:val="00954E48"/>
    <w:rsid w:val="009554EF"/>
    <w:rsid w:val="0095591D"/>
    <w:rsid w:val="00955AE3"/>
    <w:rsid w:val="00955C48"/>
    <w:rsid w:val="00955D43"/>
    <w:rsid w:val="00956310"/>
    <w:rsid w:val="00956842"/>
    <w:rsid w:val="00956A1A"/>
    <w:rsid w:val="00956C26"/>
    <w:rsid w:val="009572DE"/>
    <w:rsid w:val="009578B5"/>
    <w:rsid w:val="00957988"/>
    <w:rsid w:val="00957B31"/>
    <w:rsid w:val="00957E6B"/>
    <w:rsid w:val="00957F7C"/>
    <w:rsid w:val="00960064"/>
    <w:rsid w:val="00960441"/>
    <w:rsid w:val="00960652"/>
    <w:rsid w:val="009608A1"/>
    <w:rsid w:val="009608CA"/>
    <w:rsid w:val="00960A93"/>
    <w:rsid w:val="00960BD2"/>
    <w:rsid w:val="009612E7"/>
    <w:rsid w:val="009614C5"/>
    <w:rsid w:val="009615C0"/>
    <w:rsid w:val="00961753"/>
    <w:rsid w:val="0096196A"/>
    <w:rsid w:val="00961A7A"/>
    <w:rsid w:val="00961C1B"/>
    <w:rsid w:val="00961C68"/>
    <w:rsid w:val="00961E74"/>
    <w:rsid w:val="00961EC9"/>
    <w:rsid w:val="009621A4"/>
    <w:rsid w:val="009622A7"/>
    <w:rsid w:val="009626DE"/>
    <w:rsid w:val="00962974"/>
    <w:rsid w:val="00962993"/>
    <w:rsid w:val="00962A22"/>
    <w:rsid w:val="00962A94"/>
    <w:rsid w:val="00962D14"/>
    <w:rsid w:val="00962D35"/>
    <w:rsid w:val="00962DAE"/>
    <w:rsid w:val="00962EE7"/>
    <w:rsid w:val="00962F08"/>
    <w:rsid w:val="00962F73"/>
    <w:rsid w:val="0096306D"/>
    <w:rsid w:val="00963387"/>
    <w:rsid w:val="009634C7"/>
    <w:rsid w:val="009634FB"/>
    <w:rsid w:val="00963C60"/>
    <w:rsid w:val="00963F0D"/>
    <w:rsid w:val="00964091"/>
    <w:rsid w:val="009648E1"/>
    <w:rsid w:val="009649FB"/>
    <w:rsid w:val="00964E55"/>
    <w:rsid w:val="00964EDA"/>
    <w:rsid w:val="00964FC8"/>
    <w:rsid w:val="0096506E"/>
    <w:rsid w:val="009653DE"/>
    <w:rsid w:val="009656EB"/>
    <w:rsid w:val="0096570E"/>
    <w:rsid w:val="00965964"/>
    <w:rsid w:val="00965A73"/>
    <w:rsid w:val="00966192"/>
    <w:rsid w:val="009662AF"/>
    <w:rsid w:val="0096637E"/>
    <w:rsid w:val="009663A6"/>
    <w:rsid w:val="00966705"/>
    <w:rsid w:val="00966AEF"/>
    <w:rsid w:val="00966E8E"/>
    <w:rsid w:val="00966FBA"/>
    <w:rsid w:val="009671FB"/>
    <w:rsid w:val="009673DB"/>
    <w:rsid w:val="00967810"/>
    <w:rsid w:val="00967812"/>
    <w:rsid w:val="009700F0"/>
    <w:rsid w:val="009703BE"/>
    <w:rsid w:val="009704AF"/>
    <w:rsid w:val="00970BBC"/>
    <w:rsid w:val="00970BF0"/>
    <w:rsid w:val="00970FE1"/>
    <w:rsid w:val="00971379"/>
    <w:rsid w:val="00971B29"/>
    <w:rsid w:val="00971C0D"/>
    <w:rsid w:val="00971C4D"/>
    <w:rsid w:val="00971D75"/>
    <w:rsid w:val="0097218D"/>
    <w:rsid w:val="0097219A"/>
    <w:rsid w:val="00972311"/>
    <w:rsid w:val="00972375"/>
    <w:rsid w:val="009724A7"/>
    <w:rsid w:val="009727F4"/>
    <w:rsid w:val="0097284B"/>
    <w:rsid w:val="00972E0D"/>
    <w:rsid w:val="00972EFA"/>
    <w:rsid w:val="00972F7E"/>
    <w:rsid w:val="009733B6"/>
    <w:rsid w:val="009734DC"/>
    <w:rsid w:val="00973530"/>
    <w:rsid w:val="0097365B"/>
    <w:rsid w:val="009738E7"/>
    <w:rsid w:val="00973BB3"/>
    <w:rsid w:val="00973BEF"/>
    <w:rsid w:val="00973CE7"/>
    <w:rsid w:val="00973D45"/>
    <w:rsid w:val="009740B1"/>
    <w:rsid w:val="009740EC"/>
    <w:rsid w:val="009745EF"/>
    <w:rsid w:val="0097462F"/>
    <w:rsid w:val="00974738"/>
    <w:rsid w:val="00974932"/>
    <w:rsid w:val="0097495E"/>
    <w:rsid w:val="00974CAD"/>
    <w:rsid w:val="00975339"/>
    <w:rsid w:val="00975601"/>
    <w:rsid w:val="00975831"/>
    <w:rsid w:val="00975B64"/>
    <w:rsid w:val="00975B8D"/>
    <w:rsid w:val="009765CB"/>
    <w:rsid w:val="0097666A"/>
    <w:rsid w:val="00976698"/>
    <w:rsid w:val="00976BED"/>
    <w:rsid w:val="00976C11"/>
    <w:rsid w:val="00976EB8"/>
    <w:rsid w:val="00976EEA"/>
    <w:rsid w:val="009773D8"/>
    <w:rsid w:val="00977B78"/>
    <w:rsid w:val="00977E76"/>
    <w:rsid w:val="00980139"/>
    <w:rsid w:val="00980364"/>
    <w:rsid w:val="009806AB"/>
    <w:rsid w:val="009809A2"/>
    <w:rsid w:val="00980C57"/>
    <w:rsid w:val="00980CDE"/>
    <w:rsid w:val="00980F2C"/>
    <w:rsid w:val="0098119D"/>
    <w:rsid w:val="0098149E"/>
    <w:rsid w:val="00981642"/>
    <w:rsid w:val="00981AE0"/>
    <w:rsid w:val="00982144"/>
    <w:rsid w:val="00982416"/>
    <w:rsid w:val="00982427"/>
    <w:rsid w:val="0098272D"/>
    <w:rsid w:val="0098276A"/>
    <w:rsid w:val="0098278D"/>
    <w:rsid w:val="00982AC6"/>
    <w:rsid w:val="00982B3D"/>
    <w:rsid w:val="00982C09"/>
    <w:rsid w:val="00982C91"/>
    <w:rsid w:val="0098305A"/>
    <w:rsid w:val="0098318B"/>
    <w:rsid w:val="00983242"/>
    <w:rsid w:val="009833D5"/>
    <w:rsid w:val="0098377E"/>
    <w:rsid w:val="00983869"/>
    <w:rsid w:val="00983929"/>
    <w:rsid w:val="009839EE"/>
    <w:rsid w:val="00983A72"/>
    <w:rsid w:val="00983AE3"/>
    <w:rsid w:val="00983D0B"/>
    <w:rsid w:val="00983D45"/>
    <w:rsid w:val="00984110"/>
    <w:rsid w:val="00984E5D"/>
    <w:rsid w:val="00985082"/>
    <w:rsid w:val="009857AF"/>
    <w:rsid w:val="00985A81"/>
    <w:rsid w:val="00985B65"/>
    <w:rsid w:val="00985C04"/>
    <w:rsid w:val="00985C1E"/>
    <w:rsid w:val="00985C2B"/>
    <w:rsid w:val="00985C45"/>
    <w:rsid w:val="00985F20"/>
    <w:rsid w:val="00986105"/>
    <w:rsid w:val="009865E3"/>
    <w:rsid w:val="009868CD"/>
    <w:rsid w:val="009869DC"/>
    <w:rsid w:val="00986AF0"/>
    <w:rsid w:val="00986BC1"/>
    <w:rsid w:val="00986E0E"/>
    <w:rsid w:val="00986F56"/>
    <w:rsid w:val="0098711E"/>
    <w:rsid w:val="00987860"/>
    <w:rsid w:val="00987C4D"/>
    <w:rsid w:val="00987CCB"/>
    <w:rsid w:val="00987EEE"/>
    <w:rsid w:val="00987F80"/>
    <w:rsid w:val="009900C5"/>
    <w:rsid w:val="00990255"/>
    <w:rsid w:val="00990627"/>
    <w:rsid w:val="00990974"/>
    <w:rsid w:val="00990A94"/>
    <w:rsid w:val="00990C19"/>
    <w:rsid w:val="00990C7D"/>
    <w:rsid w:val="00990FD6"/>
    <w:rsid w:val="0099102D"/>
    <w:rsid w:val="00991146"/>
    <w:rsid w:val="00991267"/>
    <w:rsid w:val="0099128A"/>
    <w:rsid w:val="00991474"/>
    <w:rsid w:val="009914EF"/>
    <w:rsid w:val="00991B49"/>
    <w:rsid w:val="00991E77"/>
    <w:rsid w:val="00992027"/>
    <w:rsid w:val="00992118"/>
    <w:rsid w:val="009922A4"/>
    <w:rsid w:val="00992503"/>
    <w:rsid w:val="009925DD"/>
    <w:rsid w:val="00992905"/>
    <w:rsid w:val="009929A4"/>
    <w:rsid w:val="00992E2D"/>
    <w:rsid w:val="009932B5"/>
    <w:rsid w:val="00993517"/>
    <w:rsid w:val="00993741"/>
    <w:rsid w:val="00993B4D"/>
    <w:rsid w:val="00993DA4"/>
    <w:rsid w:val="00993EB0"/>
    <w:rsid w:val="009943C7"/>
    <w:rsid w:val="00994551"/>
    <w:rsid w:val="009946C1"/>
    <w:rsid w:val="0099504F"/>
    <w:rsid w:val="0099510A"/>
    <w:rsid w:val="009951BF"/>
    <w:rsid w:val="00995240"/>
    <w:rsid w:val="0099542A"/>
    <w:rsid w:val="00995686"/>
    <w:rsid w:val="0099576C"/>
    <w:rsid w:val="009958E7"/>
    <w:rsid w:val="00995B54"/>
    <w:rsid w:val="00995C83"/>
    <w:rsid w:val="00996112"/>
    <w:rsid w:val="00996189"/>
    <w:rsid w:val="009967D5"/>
    <w:rsid w:val="00996FEF"/>
    <w:rsid w:val="0099707E"/>
    <w:rsid w:val="0099723C"/>
    <w:rsid w:val="0099741D"/>
    <w:rsid w:val="00997A10"/>
    <w:rsid w:val="009A015C"/>
    <w:rsid w:val="009A0280"/>
    <w:rsid w:val="009A0898"/>
    <w:rsid w:val="009A0BA5"/>
    <w:rsid w:val="009A1397"/>
    <w:rsid w:val="009A19BD"/>
    <w:rsid w:val="009A1D24"/>
    <w:rsid w:val="009A1DFE"/>
    <w:rsid w:val="009A1EEF"/>
    <w:rsid w:val="009A1F10"/>
    <w:rsid w:val="009A1F9F"/>
    <w:rsid w:val="009A25AD"/>
    <w:rsid w:val="009A268D"/>
    <w:rsid w:val="009A2A43"/>
    <w:rsid w:val="009A2D9F"/>
    <w:rsid w:val="009A2E48"/>
    <w:rsid w:val="009A2F7E"/>
    <w:rsid w:val="009A3056"/>
    <w:rsid w:val="009A30A5"/>
    <w:rsid w:val="009A3213"/>
    <w:rsid w:val="009A3375"/>
    <w:rsid w:val="009A3769"/>
    <w:rsid w:val="009A3C7E"/>
    <w:rsid w:val="009A42A4"/>
    <w:rsid w:val="009A44C4"/>
    <w:rsid w:val="009A4611"/>
    <w:rsid w:val="009A49DD"/>
    <w:rsid w:val="009A4A1C"/>
    <w:rsid w:val="009A4A6C"/>
    <w:rsid w:val="009A4BA2"/>
    <w:rsid w:val="009A4EAA"/>
    <w:rsid w:val="009A5085"/>
    <w:rsid w:val="009A54B8"/>
    <w:rsid w:val="009A559A"/>
    <w:rsid w:val="009A56A0"/>
    <w:rsid w:val="009A5EB4"/>
    <w:rsid w:val="009A6265"/>
    <w:rsid w:val="009A6343"/>
    <w:rsid w:val="009A6AF1"/>
    <w:rsid w:val="009A6DD2"/>
    <w:rsid w:val="009A6FF2"/>
    <w:rsid w:val="009A7033"/>
    <w:rsid w:val="009A75AD"/>
    <w:rsid w:val="009A7B74"/>
    <w:rsid w:val="009A7D08"/>
    <w:rsid w:val="009B016E"/>
    <w:rsid w:val="009B0199"/>
    <w:rsid w:val="009B0207"/>
    <w:rsid w:val="009B03C8"/>
    <w:rsid w:val="009B060C"/>
    <w:rsid w:val="009B075E"/>
    <w:rsid w:val="009B0843"/>
    <w:rsid w:val="009B0893"/>
    <w:rsid w:val="009B09F7"/>
    <w:rsid w:val="009B0C55"/>
    <w:rsid w:val="009B0D52"/>
    <w:rsid w:val="009B10F2"/>
    <w:rsid w:val="009B1162"/>
    <w:rsid w:val="009B1601"/>
    <w:rsid w:val="009B16F4"/>
    <w:rsid w:val="009B1B7B"/>
    <w:rsid w:val="009B21D4"/>
    <w:rsid w:val="009B2284"/>
    <w:rsid w:val="009B2350"/>
    <w:rsid w:val="009B2701"/>
    <w:rsid w:val="009B289E"/>
    <w:rsid w:val="009B318F"/>
    <w:rsid w:val="009B33AF"/>
    <w:rsid w:val="009B3515"/>
    <w:rsid w:val="009B351A"/>
    <w:rsid w:val="009B3610"/>
    <w:rsid w:val="009B36C3"/>
    <w:rsid w:val="009B3746"/>
    <w:rsid w:val="009B39E3"/>
    <w:rsid w:val="009B3C73"/>
    <w:rsid w:val="009B3DCA"/>
    <w:rsid w:val="009B3DE7"/>
    <w:rsid w:val="009B3F50"/>
    <w:rsid w:val="009B41DB"/>
    <w:rsid w:val="009B4405"/>
    <w:rsid w:val="009B48A8"/>
    <w:rsid w:val="009B4A70"/>
    <w:rsid w:val="009B4C36"/>
    <w:rsid w:val="009B5157"/>
    <w:rsid w:val="009B51A4"/>
    <w:rsid w:val="009B51E1"/>
    <w:rsid w:val="009B5259"/>
    <w:rsid w:val="009B53D5"/>
    <w:rsid w:val="009B5423"/>
    <w:rsid w:val="009B5627"/>
    <w:rsid w:val="009B5D24"/>
    <w:rsid w:val="009B668C"/>
    <w:rsid w:val="009B682B"/>
    <w:rsid w:val="009B6DA6"/>
    <w:rsid w:val="009B6EE4"/>
    <w:rsid w:val="009B7132"/>
    <w:rsid w:val="009B7591"/>
    <w:rsid w:val="009B7604"/>
    <w:rsid w:val="009B7A1D"/>
    <w:rsid w:val="009B7A69"/>
    <w:rsid w:val="009B7C08"/>
    <w:rsid w:val="009B7C2A"/>
    <w:rsid w:val="009B7CA2"/>
    <w:rsid w:val="009B7E99"/>
    <w:rsid w:val="009B7EC2"/>
    <w:rsid w:val="009C041F"/>
    <w:rsid w:val="009C043B"/>
    <w:rsid w:val="009C0559"/>
    <w:rsid w:val="009C0973"/>
    <w:rsid w:val="009C0CEA"/>
    <w:rsid w:val="009C1152"/>
    <w:rsid w:val="009C1693"/>
    <w:rsid w:val="009C17EA"/>
    <w:rsid w:val="009C1BEB"/>
    <w:rsid w:val="009C1CD5"/>
    <w:rsid w:val="009C2140"/>
    <w:rsid w:val="009C29FF"/>
    <w:rsid w:val="009C2CD3"/>
    <w:rsid w:val="009C2D3E"/>
    <w:rsid w:val="009C2E55"/>
    <w:rsid w:val="009C2EE8"/>
    <w:rsid w:val="009C2F30"/>
    <w:rsid w:val="009C325A"/>
    <w:rsid w:val="009C32D3"/>
    <w:rsid w:val="009C34C3"/>
    <w:rsid w:val="009C3E91"/>
    <w:rsid w:val="009C4262"/>
    <w:rsid w:val="009C447B"/>
    <w:rsid w:val="009C48F8"/>
    <w:rsid w:val="009C4C64"/>
    <w:rsid w:val="009C5140"/>
    <w:rsid w:val="009C5242"/>
    <w:rsid w:val="009C5328"/>
    <w:rsid w:val="009C53AD"/>
    <w:rsid w:val="009C54AA"/>
    <w:rsid w:val="009C5509"/>
    <w:rsid w:val="009C5751"/>
    <w:rsid w:val="009C60C2"/>
    <w:rsid w:val="009C6182"/>
    <w:rsid w:val="009C6369"/>
    <w:rsid w:val="009C651E"/>
    <w:rsid w:val="009C652C"/>
    <w:rsid w:val="009C67C2"/>
    <w:rsid w:val="009C6993"/>
    <w:rsid w:val="009C6F3A"/>
    <w:rsid w:val="009C6FA1"/>
    <w:rsid w:val="009C70D6"/>
    <w:rsid w:val="009C7245"/>
    <w:rsid w:val="009C72BD"/>
    <w:rsid w:val="009C7367"/>
    <w:rsid w:val="009C7449"/>
    <w:rsid w:val="009C74ED"/>
    <w:rsid w:val="009C76ED"/>
    <w:rsid w:val="009D0101"/>
    <w:rsid w:val="009D02AF"/>
    <w:rsid w:val="009D042C"/>
    <w:rsid w:val="009D0970"/>
    <w:rsid w:val="009D12EF"/>
    <w:rsid w:val="009D139D"/>
    <w:rsid w:val="009D141F"/>
    <w:rsid w:val="009D14FE"/>
    <w:rsid w:val="009D170D"/>
    <w:rsid w:val="009D1796"/>
    <w:rsid w:val="009D1A6C"/>
    <w:rsid w:val="009D1CFF"/>
    <w:rsid w:val="009D1E5B"/>
    <w:rsid w:val="009D1F78"/>
    <w:rsid w:val="009D2433"/>
    <w:rsid w:val="009D26BA"/>
    <w:rsid w:val="009D284D"/>
    <w:rsid w:val="009D29E2"/>
    <w:rsid w:val="009D2ABB"/>
    <w:rsid w:val="009D2BB4"/>
    <w:rsid w:val="009D2ED0"/>
    <w:rsid w:val="009D2F1D"/>
    <w:rsid w:val="009D30E7"/>
    <w:rsid w:val="009D3276"/>
    <w:rsid w:val="009D335E"/>
    <w:rsid w:val="009D340B"/>
    <w:rsid w:val="009D3543"/>
    <w:rsid w:val="009D38D4"/>
    <w:rsid w:val="009D3C1C"/>
    <w:rsid w:val="009D40D4"/>
    <w:rsid w:val="009D4185"/>
    <w:rsid w:val="009D41AB"/>
    <w:rsid w:val="009D41B3"/>
    <w:rsid w:val="009D4532"/>
    <w:rsid w:val="009D4935"/>
    <w:rsid w:val="009D612C"/>
    <w:rsid w:val="009D635A"/>
    <w:rsid w:val="009D654D"/>
    <w:rsid w:val="009D672A"/>
    <w:rsid w:val="009D6A8B"/>
    <w:rsid w:val="009D6A93"/>
    <w:rsid w:val="009D6B6C"/>
    <w:rsid w:val="009D6D15"/>
    <w:rsid w:val="009D6E24"/>
    <w:rsid w:val="009D7012"/>
    <w:rsid w:val="009D715F"/>
    <w:rsid w:val="009D73E8"/>
    <w:rsid w:val="009D764C"/>
    <w:rsid w:val="009D788C"/>
    <w:rsid w:val="009E01FB"/>
    <w:rsid w:val="009E0317"/>
    <w:rsid w:val="009E04C2"/>
    <w:rsid w:val="009E0AF2"/>
    <w:rsid w:val="009E0B8F"/>
    <w:rsid w:val="009E0C45"/>
    <w:rsid w:val="009E0F11"/>
    <w:rsid w:val="009E100F"/>
    <w:rsid w:val="009E1115"/>
    <w:rsid w:val="009E1442"/>
    <w:rsid w:val="009E16CA"/>
    <w:rsid w:val="009E19F0"/>
    <w:rsid w:val="009E1DC5"/>
    <w:rsid w:val="009E1EC4"/>
    <w:rsid w:val="009E202A"/>
    <w:rsid w:val="009E2B0A"/>
    <w:rsid w:val="009E2C89"/>
    <w:rsid w:val="009E2D07"/>
    <w:rsid w:val="009E2D53"/>
    <w:rsid w:val="009E352E"/>
    <w:rsid w:val="009E35BF"/>
    <w:rsid w:val="009E3A13"/>
    <w:rsid w:val="009E3AFA"/>
    <w:rsid w:val="009E4272"/>
    <w:rsid w:val="009E4517"/>
    <w:rsid w:val="009E453C"/>
    <w:rsid w:val="009E46DE"/>
    <w:rsid w:val="009E49BF"/>
    <w:rsid w:val="009E50A7"/>
    <w:rsid w:val="009E51B4"/>
    <w:rsid w:val="009E51D7"/>
    <w:rsid w:val="009E523E"/>
    <w:rsid w:val="009E542C"/>
    <w:rsid w:val="009E55F4"/>
    <w:rsid w:val="009E5AF5"/>
    <w:rsid w:val="009E5B9B"/>
    <w:rsid w:val="009E5CA2"/>
    <w:rsid w:val="009E5D62"/>
    <w:rsid w:val="009E5FA4"/>
    <w:rsid w:val="009E61DE"/>
    <w:rsid w:val="009E64FC"/>
    <w:rsid w:val="009E6541"/>
    <w:rsid w:val="009E6759"/>
    <w:rsid w:val="009E6783"/>
    <w:rsid w:val="009E6B48"/>
    <w:rsid w:val="009E6E93"/>
    <w:rsid w:val="009E780D"/>
    <w:rsid w:val="009E792F"/>
    <w:rsid w:val="009E7B85"/>
    <w:rsid w:val="009E7BB2"/>
    <w:rsid w:val="009E7D22"/>
    <w:rsid w:val="009E7D5D"/>
    <w:rsid w:val="009E7D81"/>
    <w:rsid w:val="009E7EFE"/>
    <w:rsid w:val="009F0409"/>
    <w:rsid w:val="009F0556"/>
    <w:rsid w:val="009F066A"/>
    <w:rsid w:val="009F07C7"/>
    <w:rsid w:val="009F0AD5"/>
    <w:rsid w:val="009F139B"/>
    <w:rsid w:val="009F167A"/>
    <w:rsid w:val="009F17BB"/>
    <w:rsid w:val="009F1BBF"/>
    <w:rsid w:val="009F1CCC"/>
    <w:rsid w:val="009F1DB2"/>
    <w:rsid w:val="009F1E63"/>
    <w:rsid w:val="009F1FB4"/>
    <w:rsid w:val="009F23AB"/>
    <w:rsid w:val="009F2495"/>
    <w:rsid w:val="009F2628"/>
    <w:rsid w:val="009F28E4"/>
    <w:rsid w:val="009F2EEC"/>
    <w:rsid w:val="009F300D"/>
    <w:rsid w:val="009F30A0"/>
    <w:rsid w:val="009F31C5"/>
    <w:rsid w:val="009F34A5"/>
    <w:rsid w:val="009F34F7"/>
    <w:rsid w:val="009F3814"/>
    <w:rsid w:val="009F3BBC"/>
    <w:rsid w:val="009F3D3B"/>
    <w:rsid w:val="009F42C6"/>
    <w:rsid w:val="009F4314"/>
    <w:rsid w:val="009F4844"/>
    <w:rsid w:val="009F499C"/>
    <w:rsid w:val="009F4BEE"/>
    <w:rsid w:val="009F4C5E"/>
    <w:rsid w:val="009F5014"/>
    <w:rsid w:val="009F50B1"/>
    <w:rsid w:val="009F53BE"/>
    <w:rsid w:val="009F54D3"/>
    <w:rsid w:val="009F56CC"/>
    <w:rsid w:val="009F5A74"/>
    <w:rsid w:val="009F5C4F"/>
    <w:rsid w:val="009F5E0F"/>
    <w:rsid w:val="009F5FE1"/>
    <w:rsid w:val="009F6186"/>
    <w:rsid w:val="009F61DA"/>
    <w:rsid w:val="009F62DE"/>
    <w:rsid w:val="009F674E"/>
    <w:rsid w:val="009F6A15"/>
    <w:rsid w:val="009F6B1C"/>
    <w:rsid w:val="009F6C00"/>
    <w:rsid w:val="009F6C2C"/>
    <w:rsid w:val="009F6EFC"/>
    <w:rsid w:val="009F713C"/>
    <w:rsid w:val="009F71AA"/>
    <w:rsid w:val="009F74C0"/>
    <w:rsid w:val="009F753E"/>
    <w:rsid w:val="009F7679"/>
    <w:rsid w:val="009F77E9"/>
    <w:rsid w:val="009F78B6"/>
    <w:rsid w:val="009F791F"/>
    <w:rsid w:val="009F7A1D"/>
    <w:rsid w:val="009F7B77"/>
    <w:rsid w:val="009F7CB4"/>
    <w:rsid w:val="009F7FF4"/>
    <w:rsid w:val="00A00012"/>
    <w:rsid w:val="00A000FD"/>
    <w:rsid w:val="00A00241"/>
    <w:rsid w:val="00A0029B"/>
    <w:rsid w:val="00A003E5"/>
    <w:rsid w:val="00A00421"/>
    <w:rsid w:val="00A004CA"/>
    <w:rsid w:val="00A005B6"/>
    <w:rsid w:val="00A006AD"/>
    <w:rsid w:val="00A008CB"/>
    <w:rsid w:val="00A00FBD"/>
    <w:rsid w:val="00A0139A"/>
    <w:rsid w:val="00A016C7"/>
    <w:rsid w:val="00A0184B"/>
    <w:rsid w:val="00A018CE"/>
    <w:rsid w:val="00A01A93"/>
    <w:rsid w:val="00A01AAB"/>
    <w:rsid w:val="00A01AE4"/>
    <w:rsid w:val="00A01DFB"/>
    <w:rsid w:val="00A01FBC"/>
    <w:rsid w:val="00A02318"/>
    <w:rsid w:val="00A025CE"/>
    <w:rsid w:val="00A0271E"/>
    <w:rsid w:val="00A02784"/>
    <w:rsid w:val="00A02787"/>
    <w:rsid w:val="00A0279F"/>
    <w:rsid w:val="00A02802"/>
    <w:rsid w:val="00A0293F"/>
    <w:rsid w:val="00A02CFF"/>
    <w:rsid w:val="00A02D37"/>
    <w:rsid w:val="00A02F3B"/>
    <w:rsid w:val="00A02FAC"/>
    <w:rsid w:val="00A03290"/>
    <w:rsid w:val="00A03C29"/>
    <w:rsid w:val="00A03C7C"/>
    <w:rsid w:val="00A03EAB"/>
    <w:rsid w:val="00A03F22"/>
    <w:rsid w:val="00A04121"/>
    <w:rsid w:val="00A0425B"/>
    <w:rsid w:val="00A042C4"/>
    <w:rsid w:val="00A046A1"/>
    <w:rsid w:val="00A047DE"/>
    <w:rsid w:val="00A04B34"/>
    <w:rsid w:val="00A04B6B"/>
    <w:rsid w:val="00A04F8D"/>
    <w:rsid w:val="00A04FD3"/>
    <w:rsid w:val="00A0512A"/>
    <w:rsid w:val="00A05442"/>
    <w:rsid w:val="00A0544A"/>
    <w:rsid w:val="00A057A3"/>
    <w:rsid w:val="00A05B76"/>
    <w:rsid w:val="00A06053"/>
    <w:rsid w:val="00A063A5"/>
    <w:rsid w:val="00A06505"/>
    <w:rsid w:val="00A06557"/>
    <w:rsid w:val="00A06807"/>
    <w:rsid w:val="00A0692F"/>
    <w:rsid w:val="00A06C54"/>
    <w:rsid w:val="00A06D79"/>
    <w:rsid w:val="00A07012"/>
    <w:rsid w:val="00A07304"/>
    <w:rsid w:val="00A076CD"/>
    <w:rsid w:val="00A07725"/>
    <w:rsid w:val="00A07B14"/>
    <w:rsid w:val="00A07D1D"/>
    <w:rsid w:val="00A07DE3"/>
    <w:rsid w:val="00A10347"/>
    <w:rsid w:val="00A1046B"/>
    <w:rsid w:val="00A104BF"/>
    <w:rsid w:val="00A10BDF"/>
    <w:rsid w:val="00A10C2F"/>
    <w:rsid w:val="00A10C89"/>
    <w:rsid w:val="00A10E5C"/>
    <w:rsid w:val="00A10F6D"/>
    <w:rsid w:val="00A11012"/>
    <w:rsid w:val="00A11738"/>
    <w:rsid w:val="00A11A5A"/>
    <w:rsid w:val="00A11B43"/>
    <w:rsid w:val="00A11D58"/>
    <w:rsid w:val="00A1254E"/>
    <w:rsid w:val="00A12906"/>
    <w:rsid w:val="00A12F31"/>
    <w:rsid w:val="00A1339E"/>
    <w:rsid w:val="00A13440"/>
    <w:rsid w:val="00A13798"/>
    <w:rsid w:val="00A138D1"/>
    <w:rsid w:val="00A138D5"/>
    <w:rsid w:val="00A13E63"/>
    <w:rsid w:val="00A1419A"/>
    <w:rsid w:val="00A14732"/>
    <w:rsid w:val="00A1476D"/>
    <w:rsid w:val="00A14AFA"/>
    <w:rsid w:val="00A14BA8"/>
    <w:rsid w:val="00A14DBF"/>
    <w:rsid w:val="00A14EAF"/>
    <w:rsid w:val="00A157A1"/>
    <w:rsid w:val="00A15979"/>
    <w:rsid w:val="00A15D76"/>
    <w:rsid w:val="00A15E96"/>
    <w:rsid w:val="00A15FDB"/>
    <w:rsid w:val="00A163B9"/>
    <w:rsid w:val="00A1641A"/>
    <w:rsid w:val="00A16633"/>
    <w:rsid w:val="00A16D90"/>
    <w:rsid w:val="00A16E42"/>
    <w:rsid w:val="00A16FFC"/>
    <w:rsid w:val="00A172C1"/>
    <w:rsid w:val="00A17330"/>
    <w:rsid w:val="00A17440"/>
    <w:rsid w:val="00A175EE"/>
    <w:rsid w:val="00A176A5"/>
    <w:rsid w:val="00A17903"/>
    <w:rsid w:val="00A17C03"/>
    <w:rsid w:val="00A17DD9"/>
    <w:rsid w:val="00A17E09"/>
    <w:rsid w:val="00A17F0A"/>
    <w:rsid w:val="00A20609"/>
    <w:rsid w:val="00A20A4D"/>
    <w:rsid w:val="00A20CD7"/>
    <w:rsid w:val="00A20DB6"/>
    <w:rsid w:val="00A20E3E"/>
    <w:rsid w:val="00A21424"/>
    <w:rsid w:val="00A21480"/>
    <w:rsid w:val="00A21808"/>
    <w:rsid w:val="00A21828"/>
    <w:rsid w:val="00A21A59"/>
    <w:rsid w:val="00A21B34"/>
    <w:rsid w:val="00A21B9E"/>
    <w:rsid w:val="00A21D9A"/>
    <w:rsid w:val="00A22012"/>
    <w:rsid w:val="00A2201B"/>
    <w:rsid w:val="00A22119"/>
    <w:rsid w:val="00A22417"/>
    <w:rsid w:val="00A22696"/>
    <w:rsid w:val="00A22A9D"/>
    <w:rsid w:val="00A22FE1"/>
    <w:rsid w:val="00A23004"/>
    <w:rsid w:val="00A231CA"/>
    <w:rsid w:val="00A236C3"/>
    <w:rsid w:val="00A236F6"/>
    <w:rsid w:val="00A2373D"/>
    <w:rsid w:val="00A23A85"/>
    <w:rsid w:val="00A23B65"/>
    <w:rsid w:val="00A23C5D"/>
    <w:rsid w:val="00A23FD7"/>
    <w:rsid w:val="00A24000"/>
    <w:rsid w:val="00A241C5"/>
    <w:rsid w:val="00A241D9"/>
    <w:rsid w:val="00A24223"/>
    <w:rsid w:val="00A245ED"/>
    <w:rsid w:val="00A2495F"/>
    <w:rsid w:val="00A24D45"/>
    <w:rsid w:val="00A24E23"/>
    <w:rsid w:val="00A24E30"/>
    <w:rsid w:val="00A24EBE"/>
    <w:rsid w:val="00A2531E"/>
    <w:rsid w:val="00A25A11"/>
    <w:rsid w:val="00A25EF4"/>
    <w:rsid w:val="00A260FC"/>
    <w:rsid w:val="00A2618D"/>
    <w:rsid w:val="00A26243"/>
    <w:rsid w:val="00A26456"/>
    <w:rsid w:val="00A264BF"/>
    <w:rsid w:val="00A2674B"/>
    <w:rsid w:val="00A26DBE"/>
    <w:rsid w:val="00A27284"/>
    <w:rsid w:val="00A27386"/>
    <w:rsid w:val="00A27486"/>
    <w:rsid w:val="00A27548"/>
    <w:rsid w:val="00A27BDD"/>
    <w:rsid w:val="00A27C66"/>
    <w:rsid w:val="00A27CE0"/>
    <w:rsid w:val="00A27D56"/>
    <w:rsid w:val="00A27ED6"/>
    <w:rsid w:val="00A30163"/>
    <w:rsid w:val="00A3046A"/>
    <w:rsid w:val="00A30E9A"/>
    <w:rsid w:val="00A30EC8"/>
    <w:rsid w:val="00A30F9B"/>
    <w:rsid w:val="00A31454"/>
    <w:rsid w:val="00A3177A"/>
    <w:rsid w:val="00A31D06"/>
    <w:rsid w:val="00A32380"/>
    <w:rsid w:val="00A32475"/>
    <w:rsid w:val="00A32480"/>
    <w:rsid w:val="00A324DF"/>
    <w:rsid w:val="00A32BAE"/>
    <w:rsid w:val="00A32BCF"/>
    <w:rsid w:val="00A33628"/>
    <w:rsid w:val="00A33811"/>
    <w:rsid w:val="00A33BAF"/>
    <w:rsid w:val="00A34172"/>
    <w:rsid w:val="00A343FC"/>
    <w:rsid w:val="00A349AA"/>
    <w:rsid w:val="00A34A1E"/>
    <w:rsid w:val="00A34CF5"/>
    <w:rsid w:val="00A34DCF"/>
    <w:rsid w:val="00A350A7"/>
    <w:rsid w:val="00A350D0"/>
    <w:rsid w:val="00A3520B"/>
    <w:rsid w:val="00A353FD"/>
    <w:rsid w:val="00A356D7"/>
    <w:rsid w:val="00A3586C"/>
    <w:rsid w:val="00A35C58"/>
    <w:rsid w:val="00A35DBE"/>
    <w:rsid w:val="00A35F4B"/>
    <w:rsid w:val="00A360C0"/>
    <w:rsid w:val="00A3610E"/>
    <w:rsid w:val="00A36545"/>
    <w:rsid w:val="00A365DA"/>
    <w:rsid w:val="00A36608"/>
    <w:rsid w:val="00A36793"/>
    <w:rsid w:val="00A372CC"/>
    <w:rsid w:val="00A37618"/>
    <w:rsid w:val="00A377BB"/>
    <w:rsid w:val="00A37826"/>
    <w:rsid w:val="00A37921"/>
    <w:rsid w:val="00A379E7"/>
    <w:rsid w:val="00A4036A"/>
    <w:rsid w:val="00A404D4"/>
    <w:rsid w:val="00A4083D"/>
    <w:rsid w:val="00A40E18"/>
    <w:rsid w:val="00A4101B"/>
    <w:rsid w:val="00A411B6"/>
    <w:rsid w:val="00A4122B"/>
    <w:rsid w:val="00A41474"/>
    <w:rsid w:val="00A41639"/>
    <w:rsid w:val="00A41747"/>
    <w:rsid w:val="00A4186A"/>
    <w:rsid w:val="00A418B4"/>
    <w:rsid w:val="00A41A68"/>
    <w:rsid w:val="00A41C3D"/>
    <w:rsid w:val="00A421AA"/>
    <w:rsid w:val="00A4228C"/>
    <w:rsid w:val="00A42311"/>
    <w:rsid w:val="00A4237F"/>
    <w:rsid w:val="00A423EA"/>
    <w:rsid w:val="00A42464"/>
    <w:rsid w:val="00A42690"/>
    <w:rsid w:val="00A426A6"/>
    <w:rsid w:val="00A42829"/>
    <w:rsid w:val="00A42B3B"/>
    <w:rsid w:val="00A42C36"/>
    <w:rsid w:val="00A42E25"/>
    <w:rsid w:val="00A4302D"/>
    <w:rsid w:val="00A43451"/>
    <w:rsid w:val="00A4392F"/>
    <w:rsid w:val="00A43BF4"/>
    <w:rsid w:val="00A43C9E"/>
    <w:rsid w:val="00A43F75"/>
    <w:rsid w:val="00A43FD6"/>
    <w:rsid w:val="00A4431D"/>
    <w:rsid w:val="00A445D7"/>
    <w:rsid w:val="00A448F4"/>
    <w:rsid w:val="00A44E5F"/>
    <w:rsid w:val="00A45166"/>
    <w:rsid w:val="00A45373"/>
    <w:rsid w:val="00A45425"/>
    <w:rsid w:val="00A458BF"/>
    <w:rsid w:val="00A45AB2"/>
    <w:rsid w:val="00A460D7"/>
    <w:rsid w:val="00A46249"/>
    <w:rsid w:val="00A46366"/>
    <w:rsid w:val="00A46449"/>
    <w:rsid w:val="00A46C3D"/>
    <w:rsid w:val="00A46D88"/>
    <w:rsid w:val="00A47256"/>
    <w:rsid w:val="00A47497"/>
    <w:rsid w:val="00A4760F"/>
    <w:rsid w:val="00A47636"/>
    <w:rsid w:val="00A4799E"/>
    <w:rsid w:val="00A47A4F"/>
    <w:rsid w:val="00A47BF5"/>
    <w:rsid w:val="00A47CD0"/>
    <w:rsid w:val="00A47E5B"/>
    <w:rsid w:val="00A47F8B"/>
    <w:rsid w:val="00A502D6"/>
    <w:rsid w:val="00A50335"/>
    <w:rsid w:val="00A50866"/>
    <w:rsid w:val="00A509D5"/>
    <w:rsid w:val="00A50B78"/>
    <w:rsid w:val="00A50B83"/>
    <w:rsid w:val="00A50BFF"/>
    <w:rsid w:val="00A50F65"/>
    <w:rsid w:val="00A51084"/>
    <w:rsid w:val="00A51228"/>
    <w:rsid w:val="00A51389"/>
    <w:rsid w:val="00A5165B"/>
    <w:rsid w:val="00A519E1"/>
    <w:rsid w:val="00A51AD4"/>
    <w:rsid w:val="00A51F4E"/>
    <w:rsid w:val="00A521FE"/>
    <w:rsid w:val="00A52DC7"/>
    <w:rsid w:val="00A52DE6"/>
    <w:rsid w:val="00A52DFA"/>
    <w:rsid w:val="00A52F44"/>
    <w:rsid w:val="00A530A8"/>
    <w:rsid w:val="00A531A2"/>
    <w:rsid w:val="00A53717"/>
    <w:rsid w:val="00A53BA7"/>
    <w:rsid w:val="00A542EA"/>
    <w:rsid w:val="00A54617"/>
    <w:rsid w:val="00A548FA"/>
    <w:rsid w:val="00A54949"/>
    <w:rsid w:val="00A54BA5"/>
    <w:rsid w:val="00A54C69"/>
    <w:rsid w:val="00A54D9D"/>
    <w:rsid w:val="00A54F2E"/>
    <w:rsid w:val="00A550B6"/>
    <w:rsid w:val="00A556DE"/>
    <w:rsid w:val="00A5576E"/>
    <w:rsid w:val="00A55796"/>
    <w:rsid w:val="00A55967"/>
    <w:rsid w:val="00A55E5E"/>
    <w:rsid w:val="00A56276"/>
    <w:rsid w:val="00A56356"/>
    <w:rsid w:val="00A56554"/>
    <w:rsid w:val="00A567B0"/>
    <w:rsid w:val="00A567D2"/>
    <w:rsid w:val="00A56AC2"/>
    <w:rsid w:val="00A56AD9"/>
    <w:rsid w:val="00A56C2A"/>
    <w:rsid w:val="00A57496"/>
    <w:rsid w:val="00A575D8"/>
    <w:rsid w:val="00A575E4"/>
    <w:rsid w:val="00A5795B"/>
    <w:rsid w:val="00A57B9D"/>
    <w:rsid w:val="00A57C07"/>
    <w:rsid w:val="00A57C81"/>
    <w:rsid w:val="00A57F0D"/>
    <w:rsid w:val="00A57F5D"/>
    <w:rsid w:val="00A602AF"/>
    <w:rsid w:val="00A602F3"/>
    <w:rsid w:val="00A60342"/>
    <w:rsid w:val="00A609E7"/>
    <w:rsid w:val="00A60AD6"/>
    <w:rsid w:val="00A6107D"/>
    <w:rsid w:val="00A61189"/>
    <w:rsid w:val="00A61DF3"/>
    <w:rsid w:val="00A61EA5"/>
    <w:rsid w:val="00A61F82"/>
    <w:rsid w:val="00A62115"/>
    <w:rsid w:val="00A62298"/>
    <w:rsid w:val="00A6253F"/>
    <w:rsid w:val="00A62747"/>
    <w:rsid w:val="00A627DF"/>
    <w:rsid w:val="00A62AC5"/>
    <w:rsid w:val="00A62F72"/>
    <w:rsid w:val="00A63396"/>
    <w:rsid w:val="00A633F8"/>
    <w:rsid w:val="00A6392E"/>
    <w:rsid w:val="00A639F4"/>
    <w:rsid w:val="00A63C77"/>
    <w:rsid w:val="00A63F1F"/>
    <w:rsid w:val="00A641FD"/>
    <w:rsid w:val="00A64504"/>
    <w:rsid w:val="00A64C56"/>
    <w:rsid w:val="00A64E07"/>
    <w:rsid w:val="00A64F72"/>
    <w:rsid w:val="00A651C5"/>
    <w:rsid w:val="00A652D1"/>
    <w:rsid w:val="00A6548A"/>
    <w:rsid w:val="00A65649"/>
    <w:rsid w:val="00A657B5"/>
    <w:rsid w:val="00A65955"/>
    <w:rsid w:val="00A65BD4"/>
    <w:rsid w:val="00A65D73"/>
    <w:rsid w:val="00A663CA"/>
    <w:rsid w:val="00A6660E"/>
    <w:rsid w:val="00A666E5"/>
    <w:rsid w:val="00A6679C"/>
    <w:rsid w:val="00A669EA"/>
    <w:rsid w:val="00A66A11"/>
    <w:rsid w:val="00A66B97"/>
    <w:rsid w:val="00A66FB5"/>
    <w:rsid w:val="00A67095"/>
    <w:rsid w:val="00A671DB"/>
    <w:rsid w:val="00A67255"/>
    <w:rsid w:val="00A673DF"/>
    <w:rsid w:val="00A67787"/>
    <w:rsid w:val="00A677E4"/>
    <w:rsid w:val="00A67992"/>
    <w:rsid w:val="00A67CFF"/>
    <w:rsid w:val="00A70311"/>
    <w:rsid w:val="00A707CB"/>
    <w:rsid w:val="00A7084E"/>
    <w:rsid w:val="00A70B76"/>
    <w:rsid w:val="00A70EA8"/>
    <w:rsid w:val="00A70EE1"/>
    <w:rsid w:val="00A710E0"/>
    <w:rsid w:val="00A712AC"/>
    <w:rsid w:val="00A712B0"/>
    <w:rsid w:val="00A7171F"/>
    <w:rsid w:val="00A71785"/>
    <w:rsid w:val="00A719D2"/>
    <w:rsid w:val="00A71BBF"/>
    <w:rsid w:val="00A71D08"/>
    <w:rsid w:val="00A71E7F"/>
    <w:rsid w:val="00A71E8C"/>
    <w:rsid w:val="00A71F96"/>
    <w:rsid w:val="00A722F6"/>
    <w:rsid w:val="00A72686"/>
    <w:rsid w:val="00A7295E"/>
    <w:rsid w:val="00A72A3D"/>
    <w:rsid w:val="00A72A6A"/>
    <w:rsid w:val="00A72FFC"/>
    <w:rsid w:val="00A730DE"/>
    <w:rsid w:val="00A7357C"/>
    <w:rsid w:val="00A73924"/>
    <w:rsid w:val="00A73B88"/>
    <w:rsid w:val="00A73C3C"/>
    <w:rsid w:val="00A74008"/>
    <w:rsid w:val="00A74227"/>
    <w:rsid w:val="00A74653"/>
    <w:rsid w:val="00A74665"/>
    <w:rsid w:val="00A746A2"/>
    <w:rsid w:val="00A7479B"/>
    <w:rsid w:val="00A747D2"/>
    <w:rsid w:val="00A748DF"/>
    <w:rsid w:val="00A74A10"/>
    <w:rsid w:val="00A74C4E"/>
    <w:rsid w:val="00A74CF6"/>
    <w:rsid w:val="00A75254"/>
    <w:rsid w:val="00A75812"/>
    <w:rsid w:val="00A75833"/>
    <w:rsid w:val="00A75B62"/>
    <w:rsid w:val="00A75C5D"/>
    <w:rsid w:val="00A75F9D"/>
    <w:rsid w:val="00A760F6"/>
    <w:rsid w:val="00A761CC"/>
    <w:rsid w:val="00A7636E"/>
    <w:rsid w:val="00A765C0"/>
    <w:rsid w:val="00A76625"/>
    <w:rsid w:val="00A76671"/>
    <w:rsid w:val="00A769BE"/>
    <w:rsid w:val="00A76AEB"/>
    <w:rsid w:val="00A77917"/>
    <w:rsid w:val="00A779C7"/>
    <w:rsid w:val="00A77A78"/>
    <w:rsid w:val="00A77BCF"/>
    <w:rsid w:val="00A80236"/>
    <w:rsid w:val="00A806D6"/>
    <w:rsid w:val="00A80915"/>
    <w:rsid w:val="00A80C2E"/>
    <w:rsid w:val="00A80C34"/>
    <w:rsid w:val="00A80FA2"/>
    <w:rsid w:val="00A81080"/>
    <w:rsid w:val="00A810D4"/>
    <w:rsid w:val="00A8125B"/>
    <w:rsid w:val="00A812E3"/>
    <w:rsid w:val="00A813F4"/>
    <w:rsid w:val="00A815B9"/>
    <w:rsid w:val="00A81D06"/>
    <w:rsid w:val="00A81DD2"/>
    <w:rsid w:val="00A820BB"/>
    <w:rsid w:val="00A821C2"/>
    <w:rsid w:val="00A82280"/>
    <w:rsid w:val="00A8281D"/>
    <w:rsid w:val="00A82D62"/>
    <w:rsid w:val="00A83227"/>
    <w:rsid w:val="00A83336"/>
    <w:rsid w:val="00A83377"/>
    <w:rsid w:val="00A833A2"/>
    <w:rsid w:val="00A834E0"/>
    <w:rsid w:val="00A8365E"/>
    <w:rsid w:val="00A836DA"/>
    <w:rsid w:val="00A837E4"/>
    <w:rsid w:val="00A837F8"/>
    <w:rsid w:val="00A83A62"/>
    <w:rsid w:val="00A83EF5"/>
    <w:rsid w:val="00A84014"/>
    <w:rsid w:val="00A841EB"/>
    <w:rsid w:val="00A844D1"/>
    <w:rsid w:val="00A845CE"/>
    <w:rsid w:val="00A846D8"/>
    <w:rsid w:val="00A84760"/>
    <w:rsid w:val="00A847AB"/>
    <w:rsid w:val="00A84937"/>
    <w:rsid w:val="00A84A63"/>
    <w:rsid w:val="00A84AB6"/>
    <w:rsid w:val="00A84C19"/>
    <w:rsid w:val="00A84EB4"/>
    <w:rsid w:val="00A84EDB"/>
    <w:rsid w:val="00A84EFC"/>
    <w:rsid w:val="00A84F8B"/>
    <w:rsid w:val="00A854B4"/>
    <w:rsid w:val="00A85704"/>
    <w:rsid w:val="00A8588A"/>
    <w:rsid w:val="00A8595C"/>
    <w:rsid w:val="00A85C6A"/>
    <w:rsid w:val="00A85D85"/>
    <w:rsid w:val="00A8633F"/>
    <w:rsid w:val="00A864FF"/>
    <w:rsid w:val="00A866DD"/>
    <w:rsid w:val="00A872E5"/>
    <w:rsid w:val="00A87468"/>
    <w:rsid w:val="00A87713"/>
    <w:rsid w:val="00A90069"/>
    <w:rsid w:val="00A900BB"/>
    <w:rsid w:val="00A90114"/>
    <w:rsid w:val="00A9017D"/>
    <w:rsid w:val="00A902A7"/>
    <w:rsid w:val="00A904DC"/>
    <w:rsid w:val="00A90631"/>
    <w:rsid w:val="00A9080A"/>
    <w:rsid w:val="00A9094C"/>
    <w:rsid w:val="00A9095E"/>
    <w:rsid w:val="00A90AB8"/>
    <w:rsid w:val="00A90B5A"/>
    <w:rsid w:val="00A90C7C"/>
    <w:rsid w:val="00A90EE5"/>
    <w:rsid w:val="00A90FE2"/>
    <w:rsid w:val="00A9136D"/>
    <w:rsid w:val="00A913E6"/>
    <w:rsid w:val="00A914A3"/>
    <w:rsid w:val="00A914D2"/>
    <w:rsid w:val="00A916DE"/>
    <w:rsid w:val="00A9189D"/>
    <w:rsid w:val="00A91A34"/>
    <w:rsid w:val="00A91BE2"/>
    <w:rsid w:val="00A91D05"/>
    <w:rsid w:val="00A926CC"/>
    <w:rsid w:val="00A928B1"/>
    <w:rsid w:val="00A929C4"/>
    <w:rsid w:val="00A92C21"/>
    <w:rsid w:val="00A93350"/>
    <w:rsid w:val="00A937D7"/>
    <w:rsid w:val="00A93B2D"/>
    <w:rsid w:val="00A93B7C"/>
    <w:rsid w:val="00A93C06"/>
    <w:rsid w:val="00A93C7A"/>
    <w:rsid w:val="00A94078"/>
    <w:rsid w:val="00A940D9"/>
    <w:rsid w:val="00A946CD"/>
    <w:rsid w:val="00A94889"/>
    <w:rsid w:val="00A948C0"/>
    <w:rsid w:val="00A9493E"/>
    <w:rsid w:val="00A9517F"/>
    <w:rsid w:val="00A953E7"/>
    <w:rsid w:val="00A95704"/>
    <w:rsid w:val="00A959A2"/>
    <w:rsid w:val="00A95B8D"/>
    <w:rsid w:val="00A96616"/>
    <w:rsid w:val="00A966DF"/>
    <w:rsid w:val="00A968AF"/>
    <w:rsid w:val="00A96A6D"/>
    <w:rsid w:val="00A96C70"/>
    <w:rsid w:val="00A96C8E"/>
    <w:rsid w:val="00A96DAF"/>
    <w:rsid w:val="00A96E5A"/>
    <w:rsid w:val="00A97259"/>
    <w:rsid w:val="00A974F0"/>
    <w:rsid w:val="00A97AED"/>
    <w:rsid w:val="00A97B87"/>
    <w:rsid w:val="00A97FB8"/>
    <w:rsid w:val="00A97FED"/>
    <w:rsid w:val="00AA0142"/>
    <w:rsid w:val="00AA0215"/>
    <w:rsid w:val="00AA0303"/>
    <w:rsid w:val="00AA0359"/>
    <w:rsid w:val="00AA0681"/>
    <w:rsid w:val="00AA098D"/>
    <w:rsid w:val="00AA09DE"/>
    <w:rsid w:val="00AA0AA7"/>
    <w:rsid w:val="00AA0AE6"/>
    <w:rsid w:val="00AA0C16"/>
    <w:rsid w:val="00AA0F6B"/>
    <w:rsid w:val="00AA10E2"/>
    <w:rsid w:val="00AA124E"/>
    <w:rsid w:val="00AA129C"/>
    <w:rsid w:val="00AA144B"/>
    <w:rsid w:val="00AA1762"/>
    <w:rsid w:val="00AA1BF9"/>
    <w:rsid w:val="00AA1D65"/>
    <w:rsid w:val="00AA1EAB"/>
    <w:rsid w:val="00AA1F86"/>
    <w:rsid w:val="00AA229E"/>
    <w:rsid w:val="00AA255D"/>
    <w:rsid w:val="00AA270E"/>
    <w:rsid w:val="00AA2802"/>
    <w:rsid w:val="00AA28B9"/>
    <w:rsid w:val="00AA28D0"/>
    <w:rsid w:val="00AA2967"/>
    <w:rsid w:val="00AA2E0E"/>
    <w:rsid w:val="00AA2F1E"/>
    <w:rsid w:val="00AA2F3D"/>
    <w:rsid w:val="00AA3117"/>
    <w:rsid w:val="00AA31A1"/>
    <w:rsid w:val="00AA3244"/>
    <w:rsid w:val="00AA35B5"/>
    <w:rsid w:val="00AA363C"/>
    <w:rsid w:val="00AA3EBC"/>
    <w:rsid w:val="00AA4855"/>
    <w:rsid w:val="00AA4AD8"/>
    <w:rsid w:val="00AA543C"/>
    <w:rsid w:val="00AA54F2"/>
    <w:rsid w:val="00AA5AD5"/>
    <w:rsid w:val="00AA5D00"/>
    <w:rsid w:val="00AA5E1E"/>
    <w:rsid w:val="00AA5F2A"/>
    <w:rsid w:val="00AA5F3C"/>
    <w:rsid w:val="00AA644A"/>
    <w:rsid w:val="00AA65F3"/>
    <w:rsid w:val="00AA677E"/>
    <w:rsid w:val="00AA68C9"/>
    <w:rsid w:val="00AA6ACE"/>
    <w:rsid w:val="00AA7195"/>
    <w:rsid w:val="00AA76D4"/>
    <w:rsid w:val="00AA7841"/>
    <w:rsid w:val="00AA7BE2"/>
    <w:rsid w:val="00AA7E06"/>
    <w:rsid w:val="00AA7EB8"/>
    <w:rsid w:val="00AB006B"/>
    <w:rsid w:val="00AB02EF"/>
    <w:rsid w:val="00AB0754"/>
    <w:rsid w:val="00AB0B77"/>
    <w:rsid w:val="00AB0D14"/>
    <w:rsid w:val="00AB0E6F"/>
    <w:rsid w:val="00AB0F11"/>
    <w:rsid w:val="00AB0F8A"/>
    <w:rsid w:val="00AB10EF"/>
    <w:rsid w:val="00AB133B"/>
    <w:rsid w:val="00AB22A3"/>
    <w:rsid w:val="00AB23AC"/>
    <w:rsid w:val="00AB2579"/>
    <w:rsid w:val="00AB25C8"/>
    <w:rsid w:val="00AB27B1"/>
    <w:rsid w:val="00AB2BCB"/>
    <w:rsid w:val="00AB2C3F"/>
    <w:rsid w:val="00AB2D39"/>
    <w:rsid w:val="00AB2E5B"/>
    <w:rsid w:val="00AB3742"/>
    <w:rsid w:val="00AB3915"/>
    <w:rsid w:val="00AB3AC7"/>
    <w:rsid w:val="00AB3D6B"/>
    <w:rsid w:val="00AB3EEE"/>
    <w:rsid w:val="00AB412C"/>
    <w:rsid w:val="00AB41AF"/>
    <w:rsid w:val="00AB49C1"/>
    <w:rsid w:val="00AB4AC5"/>
    <w:rsid w:val="00AB4EFC"/>
    <w:rsid w:val="00AB50E6"/>
    <w:rsid w:val="00AB51AE"/>
    <w:rsid w:val="00AB58E8"/>
    <w:rsid w:val="00AB59B3"/>
    <w:rsid w:val="00AB5B1F"/>
    <w:rsid w:val="00AB5C3A"/>
    <w:rsid w:val="00AB5D8C"/>
    <w:rsid w:val="00AB67CD"/>
    <w:rsid w:val="00AB67EF"/>
    <w:rsid w:val="00AB6A63"/>
    <w:rsid w:val="00AB6AB9"/>
    <w:rsid w:val="00AB6FA8"/>
    <w:rsid w:val="00AB793E"/>
    <w:rsid w:val="00AB79F9"/>
    <w:rsid w:val="00AB7C1A"/>
    <w:rsid w:val="00AB7D2B"/>
    <w:rsid w:val="00AC0058"/>
    <w:rsid w:val="00AC01BE"/>
    <w:rsid w:val="00AC0440"/>
    <w:rsid w:val="00AC047C"/>
    <w:rsid w:val="00AC08C9"/>
    <w:rsid w:val="00AC097A"/>
    <w:rsid w:val="00AC0CB9"/>
    <w:rsid w:val="00AC0D0E"/>
    <w:rsid w:val="00AC15DA"/>
    <w:rsid w:val="00AC185C"/>
    <w:rsid w:val="00AC197A"/>
    <w:rsid w:val="00AC20A5"/>
    <w:rsid w:val="00AC22CE"/>
    <w:rsid w:val="00AC28BF"/>
    <w:rsid w:val="00AC299A"/>
    <w:rsid w:val="00AC2AD6"/>
    <w:rsid w:val="00AC2FCC"/>
    <w:rsid w:val="00AC3329"/>
    <w:rsid w:val="00AC3697"/>
    <w:rsid w:val="00AC3C40"/>
    <w:rsid w:val="00AC3D35"/>
    <w:rsid w:val="00AC3E7A"/>
    <w:rsid w:val="00AC419E"/>
    <w:rsid w:val="00AC4432"/>
    <w:rsid w:val="00AC4BB8"/>
    <w:rsid w:val="00AC4EFF"/>
    <w:rsid w:val="00AC513A"/>
    <w:rsid w:val="00AC51FF"/>
    <w:rsid w:val="00AC5460"/>
    <w:rsid w:val="00AC560C"/>
    <w:rsid w:val="00AC5629"/>
    <w:rsid w:val="00AC58AC"/>
    <w:rsid w:val="00AC5941"/>
    <w:rsid w:val="00AC5B00"/>
    <w:rsid w:val="00AC624A"/>
    <w:rsid w:val="00AC64C5"/>
    <w:rsid w:val="00AC65B0"/>
    <w:rsid w:val="00AC670C"/>
    <w:rsid w:val="00AC7195"/>
    <w:rsid w:val="00AC72B0"/>
    <w:rsid w:val="00AC72B2"/>
    <w:rsid w:val="00AC73ED"/>
    <w:rsid w:val="00AC7836"/>
    <w:rsid w:val="00AC7CA8"/>
    <w:rsid w:val="00AC7CD5"/>
    <w:rsid w:val="00AD01B8"/>
    <w:rsid w:val="00AD01BB"/>
    <w:rsid w:val="00AD04BC"/>
    <w:rsid w:val="00AD06C6"/>
    <w:rsid w:val="00AD07C7"/>
    <w:rsid w:val="00AD07CD"/>
    <w:rsid w:val="00AD09E5"/>
    <w:rsid w:val="00AD0DF5"/>
    <w:rsid w:val="00AD0E6F"/>
    <w:rsid w:val="00AD117B"/>
    <w:rsid w:val="00AD1546"/>
    <w:rsid w:val="00AD176F"/>
    <w:rsid w:val="00AD1DC8"/>
    <w:rsid w:val="00AD21F8"/>
    <w:rsid w:val="00AD227B"/>
    <w:rsid w:val="00AD2AF7"/>
    <w:rsid w:val="00AD2C79"/>
    <w:rsid w:val="00AD2CF8"/>
    <w:rsid w:val="00AD33DD"/>
    <w:rsid w:val="00AD3459"/>
    <w:rsid w:val="00AD3467"/>
    <w:rsid w:val="00AD3808"/>
    <w:rsid w:val="00AD3B57"/>
    <w:rsid w:val="00AD3C0F"/>
    <w:rsid w:val="00AD3C3A"/>
    <w:rsid w:val="00AD41DE"/>
    <w:rsid w:val="00AD434D"/>
    <w:rsid w:val="00AD4458"/>
    <w:rsid w:val="00AD4836"/>
    <w:rsid w:val="00AD4ADC"/>
    <w:rsid w:val="00AD5009"/>
    <w:rsid w:val="00AD50B5"/>
    <w:rsid w:val="00AD521E"/>
    <w:rsid w:val="00AD5326"/>
    <w:rsid w:val="00AD5397"/>
    <w:rsid w:val="00AD5567"/>
    <w:rsid w:val="00AD5634"/>
    <w:rsid w:val="00AD5949"/>
    <w:rsid w:val="00AD59D5"/>
    <w:rsid w:val="00AD59EC"/>
    <w:rsid w:val="00AD61E5"/>
    <w:rsid w:val="00AD6506"/>
    <w:rsid w:val="00AD6603"/>
    <w:rsid w:val="00AD6671"/>
    <w:rsid w:val="00AD6894"/>
    <w:rsid w:val="00AD6C86"/>
    <w:rsid w:val="00AD70F8"/>
    <w:rsid w:val="00AD72AA"/>
    <w:rsid w:val="00AD750C"/>
    <w:rsid w:val="00AD76F2"/>
    <w:rsid w:val="00AD7741"/>
    <w:rsid w:val="00AD776E"/>
    <w:rsid w:val="00AD7C32"/>
    <w:rsid w:val="00AE0266"/>
    <w:rsid w:val="00AE039A"/>
    <w:rsid w:val="00AE046F"/>
    <w:rsid w:val="00AE0C95"/>
    <w:rsid w:val="00AE0E47"/>
    <w:rsid w:val="00AE139A"/>
    <w:rsid w:val="00AE13E6"/>
    <w:rsid w:val="00AE15EB"/>
    <w:rsid w:val="00AE17D9"/>
    <w:rsid w:val="00AE1956"/>
    <w:rsid w:val="00AE1BFF"/>
    <w:rsid w:val="00AE1CE2"/>
    <w:rsid w:val="00AE1DF5"/>
    <w:rsid w:val="00AE217D"/>
    <w:rsid w:val="00AE21C9"/>
    <w:rsid w:val="00AE232A"/>
    <w:rsid w:val="00AE261D"/>
    <w:rsid w:val="00AE2855"/>
    <w:rsid w:val="00AE2905"/>
    <w:rsid w:val="00AE2980"/>
    <w:rsid w:val="00AE314D"/>
    <w:rsid w:val="00AE33E2"/>
    <w:rsid w:val="00AE37AF"/>
    <w:rsid w:val="00AE3931"/>
    <w:rsid w:val="00AE3BAD"/>
    <w:rsid w:val="00AE3D43"/>
    <w:rsid w:val="00AE3F89"/>
    <w:rsid w:val="00AE41CD"/>
    <w:rsid w:val="00AE4325"/>
    <w:rsid w:val="00AE4472"/>
    <w:rsid w:val="00AE4CE9"/>
    <w:rsid w:val="00AE4F22"/>
    <w:rsid w:val="00AE5166"/>
    <w:rsid w:val="00AE531B"/>
    <w:rsid w:val="00AE53C8"/>
    <w:rsid w:val="00AE53E5"/>
    <w:rsid w:val="00AE5672"/>
    <w:rsid w:val="00AE5C92"/>
    <w:rsid w:val="00AE5C9F"/>
    <w:rsid w:val="00AE5CCB"/>
    <w:rsid w:val="00AE5D07"/>
    <w:rsid w:val="00AE5D57"/>
    <w:rsid w:val="00AE5E25"/>
    <w:rsid w:val="00AE5EC9"/>
    <w:rsid w:val="00AE5ED5"/>
    <w:rsid w:val="00AE5EF0"/>
    <w:rsid w:val="00AE5FCD"/>
    <w:rsid w:val="00AE5FD1"/>
    <w:rsid w:val="00AE6298"/>
    <w:rsid w:val="00AE667D"/>
    <w:rsid w:val="00AE673D"/>
    <w:rsid w:val="00AE684D"/>
    <w:rsid w:val="00AE6C28"/>
    <w:rsid w:val="00AE6C9E"/>
    <w:rsid w:val="00AE6D89"/>
    <w:rsid w:val="00AE70C2"/>
    <w:rsid w:val="00AE73C4"/>
    <w:rsid w:val="00AE7A01"/>
    <w:rsid w:val="00AE7CEC"/>
    <w:rsid w:val="00AE7D4D"/>
    <w:rsid w:val="00AF0051"/>
    <w:rsid w:val="00AF006C"/>
    <w:rsid w:val="00AF0A3F"/>
    <w:rsid w:val="00AF0DA6"/>
    <w:rsid w:val="00AF1080"/>
    <w:rsid w:val="00AF10DA"/>
    <w:rsid w:val="00AF1D17"/>
    <w:rsid w:val="00AF1FF8"/>
    <w:rsid w:val="00AF240A"/>
    <w:rsid w:val="00AF2CC9"/>
    <w:rsid w:val="00AF2D03"/>
    <w:rsid w:val="00AF3076"/>
    <w:rsid w:val="00AF33A8"/>
    <w:rsid w:val="00AF3601"/>
    <w:rsid w:val="00AF3976"/>
    <w:rsid w:val="00AF3A29"/>
    <w:rsid w:val="00AF3B4E"/>
    <w:rsid w:val="00AF3BD1"/>
    <w:rsid w:val="00AF3CCA"/>
    <w:rsid w:val="00AF3E14"/>
    <w:rsid w:val="00AF424F"/>
    <w:rsid w:val="00AF436E"/>
    <w:rsid w:val="00AF444E"/>
    <w:rsid w:val="00AF468A"/>
    <w:rsid w:val="00AF471A"/>
    <w:rsid w:val="00AF4DFA"/>
    <w:rsid w:val="00AF51FF"/>
    <w:rsid w:val="00AF5B4E"/>
    <w:rsid w:val="00AF5E9B"/>
    <w:rsid w:val="00AF5F81"/>
    <w:rsid w:val="00AF610A"/>
    <w:rsid w:val="00AF6356"/>
    <w:rsid w:val="00AF637B"/>
    <w:rsid w:val="00AF6564"/>
    <w:rsid w:val="00AF6608"/>
    <w:rsid w:val="00AF676B"/>
    <w:rsid w:val="00AF68F9"/>
    <w:rsid w:val="00AF6B01"/>
    <w:rsid w:val="00AF6B6F"/>
    <w:rsid w:val="00AF7008"/>
    <w:rsid w:val="00AF716B"/>
    <w:rsid w:val="00AF74A8"/>
    <w:rsid w:val="00AF7CDA"/>
    <w:rsid w:val="00AF7EA0"/>
    <w:rsid w:val="00B0088D"/>
    <w:rsid w:val="00B00B2A"/>
    <w:rsid w:val="00B00F99"/>
    <w:rsid w:val="00B01199"/>
    <w:rsid w:val="00B0122A"/>
    <w:rsid w:val="00B012EE"/>
    <w:rsid w:val="00B0141F"/>
    <w:rsid w:val="00B0165B"/>
    <w:rsid w:val="00B0199D"/>
    <w:rsid w:val="00B01F8F"/>
    <w:rsid w:val="00B01FEA"/>
    <w:rsid w:val="00B0211A"/>
    <w:rsid w:val="00B02123"/>
    <w:rsid w:val="00B027AB"/>
    <w:rsid w:val="00B028AB"/>
    <w:rsid w:val="00B02A15"/>
    <w:rsid w:val="00B02C6C"/>
    <w:rsid w:val="00B02D53"/>
    <w:rsid w:val="00B02EA3"/>
    <w:rsid w:val="00B02EAB"/>
    <w:rsid w:val="00B030D5"/>
    <w:rsid w:val="00B03232"/>
    <w:rsid w:val="00B03440"/>
    <w:rsid w:val="00B0345E"/>
    <w:rsid w:val="00B0360F"/>
    <w:rsid w:val="00B0376E"/>
    <w:rsid w:val="00B038F9"/>
    <w:rsid w:val="00B03ACC"/>
    <w:rsid w:val="00B03CC6"/>
    <w:rsid w:val="00B03E42"/>
    <w:rsid w:val="00B03F34"/>
    <w:rsid w:val="00B040FC"/>
    <w:rsid w:val="00B04353"/>
    <w:rsid w:val="00B04738"/>
    <w:rsid w:val="00B04864"/>
    <w:rsid w:val="00B04AB2"/>
    <w:rsid w:val="00B04C19"/>
    <w:rsid w:val="00B05281"/>
    <w:rsid w:val="00B0535C"/>
    <w:rsid w:val="00B05645"/>
    <w:rsid w:val="00B05787"/>
    <w:rsid w:val="00B05933"/>
    <w:rsid w:val="00B05A31"/>
    <w:rsid w:val="00B05B5B"/>
    <w:rsid w:val="00B05F55"/>
    <w:rsid w:val="00B06028"/>
    <w:rsid w:val="00B06282"/>
    <w:rsid w:val="00B062B8"/>
    <w:rsid w:val="00B063A4"/>
    <w:rsid w:val="00B069D6"/>
    <w:rsid w:val="00B0706B"/>
    <w:rsid w:val="00B07325"/>
    <w:rsid w:val="00B07A2C"/>
    <w:rsid w:val="00B07F8C"/>
    <w:rsid w:val="00B07FF7"/>
    <w:rsid w:val="00B10439"/>
    <w:rsid w:val="00B1084B"/>
    <w:rsid w:val="00B10A38"/>
    <w:rsid w:val="00B10D3F"/>
    <w:rsid w:val="00B10D81"/>
    <w:rsid w:val="00B10EA4"/>
    <w:rsid w:val="00B1139E"/>
    <w:rsid w:val="00B11449"/>
    <w:rsid w:val="00B11524"/>
    <w:rsid w:val="00B116BC"/>
    <w:rsid w:val="00B1177D"/>
    <w:rsid w:val="00B11820"/>
    <w:rsid w:val="00B11834"/>
    <w:rsid w:val="00B11992"/>
    <w:rsid w:val="00B11A48"/>
    <w:rsid w:val="00B11BD1"/>
    <w:rsid w:val="00B11C9C"/>
    <w:rsid w:val="00B122BB"/>
    <w:rsid w:val="00B1240C"/>
    <w:rsid w:val="00B125EE"/>
    <w:rsid w:val="00B1289E"/>
    <w:rsid w:val="00B12A35"/>
    <w:rsid w:val="00B12C52"/>
    <w:rsid w:val="00B1390A"/>
    <w:rsid w:val="00B13CA0"/>
    <w:rsid w:val="00B13E13"/>
    <w:rsid w:val="00B1406A"/>
    <w:rsid w:val="00B1434A"/>
    <w:rsid w:val="00B14473"/>
    <w:rsid w:val="00B14519"/>
    <w:rsid w:val="00B1459B"/>
    <w:rsid w:val="00B14A3B"/>
    <w:rsid w:val="00B14A5C"/>
    <w:rsid w:val="00B14C4F"/>
    <w:rsid w:val="00B14EBF"/>
    <w:rsid w:val="00B155F7"/>
    <w:rsid w:val="00B15862"/>
    <w:rsid w:val="00B15B52"/>
    <w:rsid w:val="00B15EEE"/>
    <w:rsid w:val="00B16123"/>
    <w:rsid w:val="00B1615E"/>
    <w:rsid w:val="00B1626D"/>
    <w:rsid w:val="00B16558"/>
    <w:rsid w:val="00B16745"/>
    <w:rsid w:val="00B16DD5"/>
    <w:rsid w:val="00B16DDC"/>
    <w:rsid w:val="00B16E18"/>
    <w:rsid w:val="00B16E6A"/>
    <w:rsid w:val="00B16EF8"/>
    <w:rsid w:val="00B17065"/>
    <w:rsid w:val="00B17453"/>
    <w:rsid w:val="00B17C9F"/>
    <w:rsid w:val="00B20032"/>
    <w:rsid w:val="00B202A9"/>
    <w:rsid w:val="00B202CB"/>
    <w:rsid w:val="00B204C0"/>
    <w:rsid w:val="00B206DD"/>
    <w:rsid w:val="00B20E30"/>
    <w:rsid w:val="00B21068"/>
    <w:rsid w:val="00B21091"/>
    <w:rsid w:val="00B21357"/>
    <w:rsid w:val="00B21630"/>
    <w:rsid w:val="00B219A2"/>
    <w:rsid w:val="00B21A71"/>
    <w:rsid w:val="00B21D28"/>
    <w:rsid w:val="00B220B7"/>
    <w:rsid w:val="00B22549"/>
    <w:rsid w:val="00B22572"/>
    <w:rsid w:val="00B225C1"/>
    <w:rsid w:val="00B22707"/>
    <w:rsid w:val="00B230AC"/>
    <w:rsid w:val="00B23425"/>
    <w:rsid w:val="00B236B6"/>
    <w:rsid w:val="00B239A5"/>
    <w:rsid w:val="00B23C25"/>
    <w:rsid w:val="00B23C7E"/>
    <w:rsid w:val="00B23D9C"/>
    <w:rsid w:val="00B23F7D"/>
    <w:rsid w:val="00B2410D"/>
    <w:rsid w:val="00B242EA"/>
    <w:rsid w:val="00B2444C"/>
    <w:rsid w:val="00B245C9"/>
    <w:rsid w:val="00B24621"/>
    <w:rsid w:val="00B2481B"/>
    <w:rsid w:val="00B24988"/>
    <w:rsid w:val="00B24CE7"/>
    <w:rsid w:val="00B24FEF"/>
    <w:rsid w:val="00B25033"/>
    <w:rsid w:val="00B25127"/>
    <w:rsid w:val="00B251D4"/>
    <w:rsid w:val="00B2588E"/>
    <w:rsid w:val="00B259BF"/>
    <w:rsid w:val="00B25B88"/>
    <w:rsid w:val="00B2607D"/>
    <w:rsid w:val="00B26313"/>
    <w:rsid w:val="00B26A10"/>
    <w:rsid w:val="00B26A27"/>
    <w:rsid w:val="00B26C10"/>
    <w:rsid w:val="00B26C94"/>
    <w:rsid w:val="00B26D4D"/>
    <w:rsid w:val="00B26EED"/>
    <w:rsid w:val="00B2738E"/>
    <w:rsid w:val="00B273A9"/>
    <w:rsid w:val="00B277D2"/>
    <w:rsid w:val="00B278ED"/>
    <w:rsid w:val="00B27C62"/>
    <w:rsid w:val="00B27D11"/>
    <w:rsid w:val="00B27FF0"/>
    <w:rsid w:val="00B30386"/>
    <w:rsid w:val="00B304CB"/>
    <w:rsid w:val="00B3068C"/>
    <w:rsid w:val="00B3088C"/>
    <w:rsid w:val="00B30898"/>
    <w:rsid w:val="00B30D2F"/>
    <w:rsid w:val="00B30EA8"/>
    <w:rsid w:val="00B31173"/>
    <w:rsid w:val="00B312FA"/>
    <w:rsid w:val="00B31533"/>
    <w:rsid w:val="00B31D36"/>
    <w:rsid w:val="00B31EE2"/>
    <w:rsid w:val="00B321BD"/>
    <w:rsid w:val="00B321E4"/>
    <w:rsid w:val="00B32467"/>
    <w:rsid w:val="00B326E0"/>
    <w:rsid w:val="00B329E3"/>
    <w:rsid w:val="00B32B22"/>
    <w:rsid w:val="00B32B84"/>
    <w:rsid w:val="00B32DAD"/>
    <w:rsid w:val="00B32FAC"/>
    <w:rsid w:val="00B330A5"/>
    <w:rsid w:val="00B331D1"/>
    <w:rsid w:val="00B33371"/>
    <w:rsid w:val="00B33808"/>
    <w:rsid w:val="00B3396D"/>
    <w:rsid w:val="00B33B74"/>
    <w:rsid w:val="00B33D4B"/>
    <w:rsid w:val="00B33DF7"/>
    <w:rsid w:val="00B34048"/>
    <w:rsid w:val="00B34177"/>
    <w:rsid w:val="00B34650"/>
    <w:rsid w:val="00B34684"/>
    <w:rsid w:val="00B34754"/>
    <w:rsid w:val="00B34893"/>
    <w:rsid w:val="00B34BE4"/>
    <w:rsid w:val="00B34CEB"/>
    <w:rsid w:val="00B34DA3"/>
    <w:rsid w:val="00B3508B"/>
    <w:rsid w:val="00B35656"/>
    <w:rsid w:val="00B35889"/>
    <w:rsid w:val="00B35B37"/>
    <w:rsid w:val="00B36503"/>
    <w:rsid w:val="00B369AF"/>
    <w:rsid w:val="00B36B87"/>
    <w:rsid w:val="00B36DDE"/>
    <w:rsid w:val="00B36F67"/>
    <w:rsid w:val="00B37147"/>
    <w:rsid w:val="00B3739C"/>
    <w:rsid w:val="00B375FD"/>
    <w:rsid w:val="00B376D5"/>
    <w:rsid w:val="00B37A1A"/>
    <w:rsid w:val="00B37AB4"/>
    <w:rsid w:val="00B37DF3"/>
    <w:rsid w:val="00B37EE4"/>
    <w:rsid w:val="00B37F18"/>
    <w:rsid w:val="00B4017F"/>
    <w:rsid w:val="00B401EE"/>
    <w:rsid w:val="00B4048E"/>
    <w:rsid w:val="00B40B07"/>
    <w:rsid w:val="00B412A3"/>
    <w:rsid w:val="00B41543"/>
    <w:rsid w:val="00B41707"/>
    <w:rsid w:val="00B41928"/>
    <w:rsid w:val="00B41C05"/>
    <w:rsid w:val="00B41C6E"/>
    <w:rsid w:val="00B41D31"/>
    <w:rsid w:val="00B421DC"/>
    <w:rsid w:val="00B42360"/>
    <w:rsid w:val="00B4246E"/>
    <w:rsid w:val="00B42544"/>
    <w:rsid w:val="00B4280F"/>
    <w:rsid w:val="00B4294F"/>
    <w:rsid w:val="00B429C8"/>
    <w:rsid w:val="00B42A6C"/>
    <w:rsid w:val="00B42DEB"/>
    <w:rsid w:val="00B42E4E"/>
    <w:rsid w:val="00B42E6A"/>
    <w:rsid w:val="00B430BA"/>
    <w:rsid w:val="00B43137"/>
    <w:rsid w:val="00B43346"/>
    <w:rsid w:val="00B433C2"/>
    <w:rsid w:val="00B43498"/>
    <w:rsid w:val="00B435D5"/>
    <w:rsid w:val="00B43B1A"/>
    <w:rsid w:val="00B443C3"/>
    <w:rsid w:val="00B443E4"/>
    <w:rsid w:val="00B445EE"/>
    <w:rsid w:val="00B4479A"/>
    <w:rsid w:val="00B447B2"/>
    <w:rsid w:val="00B449AF"/>
    <w:rsid w:val="00B44BD8"/>
    <w:rsid w:val="00B45023"/>
    <w:rsid w:val="00B450F4"/>
    <w:rsid w:val="00B4560C"/>
    <w:rsid w:val="00B45782"/>
    <w:rsid w:val="00B459CD"/>
    <w:rsid w:val="00B459FA"/>
    <w:rsid w:val="00B45A30"/>
    <w:rsid w:val="00B45C53"/>
    <w:rsid w:val="00B45E46"/>
    <w:rsid w:val="00B45E7F"/>
    <w:rsid w:val="00B4613C"/>
    <w:rsid w:val="00B4683E"/>
    <w:rsid w:val="00B4687C"/>
    <w:rsid w:val="00B46CF2"/>
    <w:rsid w:val="00B46DE6"/>
    <w:rsid w:val="00B470C0"/>
    <w:rsid w:val="00B4712D"/>
    <w:rsid w:val="00B474E9"/>
    <w:rsid w:val="00B47937"/>
    <w:rsid w:val="00B47A55"/>
    <w:rsid w:val="00B47A7B"/>
    <w:rsid w:val="00B47C76"/>
    <w:rsid w:val="00B47D2E"/>
    <w:rsid w:val="00B47E3A"/>
    <w:rsid w:val="00B47E4A"/>
    <w:rsid w:val="00B5000A"/>
    <w:rsid w:val="00B5016F"/>
    <w:rsid w:val="00B50516"/>
    <w:rsid w:val="00B50618"/>
    <w:rsid w:val="00B50646"/>
    <w:rsid w:val="00B50E00"/>
    <w:rsid w:val="00B51198"/>
    <w:rsid w:val="00B5170E"/>
    <w:rsid w:val="00B51C71"/>
    <w:rsid w:val="00B5246F"/>
    <w:rsid w:val="00B524F1"/>
    <w:rsid w:val="00B52590"/>
    <w:rsid w:val="00B52E53"/>
    <w:rsid w:val="00B52EE9"/>
    <w:rsid w:val="00B53068"/>
    <w:rsid w:val="00B5307C"/>
    <w:rsid w:val="00B532B4"/>
    <w:rsid w:val="00B5331D"/>
    <w:rsid w:val="00B53710"/>
    <w:rsid w:val="00B53733"/>
    <w:rsid w:val="00B538CA"/>
    <w:rsid w:val="00B539B3"/>
    <w:rsid w:val="00B53A85"/>
    <w:rsid w:val="00B53B28"/>
    <w:rsid w:val="00B53CA1"/>
    <w:rsid w:val="00B53D05"/>
    <w:rsid w:val="00B5405E"/>
    <w:rsid w:val="00B5406A"/>
    <w:rsid w:val="00B547FA"/>
    <w:rsid w:val="00B54967"/>
    <w:rsid w:val="00B54C6F"/>
    <w:rsid w:val="00B54EF3"/>
    <w:rsid w:val="00B54F40"/>
    <w:rsid w:val="00B55089"/>
    <w:rsid w:val="00B5577D"/>
    <w:rsid w:val="00B5587A"/>
    <w:rsid w:val="00B55E33"/>
    <w:rsid w:val="00B55E41"/>
    <w:rsid w:val="00B55F80"/>
    <w:rsid w:val="00B560C5"/>
    <w:rsid w:val="00B5659B"/>
    <w:rsid w:val="00B567FA"/>
    <w:rsid w:val="00B5680C"/>
    <w:rsid w:val="00B56BDD"/>
    <w:rsid w:val="00B56CFA"/>
    <w:rsid w:val="00B56CFE"/>
    <w:rsid w:val="00B56E6A"/>
    <w:rsid w:val="00B57078"/>
    <w:rsid w:val="00B57462"/>
    <w:rsid w:val="00B57799"/>
    <w:rsid w:val="00B57B2E"/>
    <w:rsid w:val="00B57F65"/>
    <w:rsid w:val="00B57F8F"/>
    <w:rsid w:val="00B6003F"/>
    <w:rsid w:val="00B601D7"/>
    <w:rsid w:val="00B60632"/>
    <w:rsid w:val="00B6074D"/>
    <w:rsid w:val="00B60755"/>
    <w:rsid w:val="00B607AD"/>
    <w:rsid w:val="00B6110D"/>
    <w:rsid w:val="00B613AD"/>
    <w:rsid w:val="00B61437"/>
    <w:rsid w:val="00B6183C"/>
    <w:rsid w:val="00B61870"/>
    <w:rsid w:val="00B61FEB"/>
    <w:rsid w:val="00B6206C"/>
    <w:rsid w:val="00B620BA"/>
    <w:rsid w:val="00B620D2"/>
    <w:rsid w:val="00B62438"/>
    <w:rsid w:val="00B624BF"/>
    <w:rsid w:val="00B629DA"/>
    <w:rsid w:val="00B62A03"/>
    <w:rsid w:val="00B62B52"/>
    <w:rsid w:val="00B62C89"/>
    <w:rsid w:val="00B63011"/>
    <w:rsid w:val="00B6343B"/>
    <w:rsid w:val="00B639D0"/>
    <w:rsid w:val="00B63F5D"/>
    <w:rsid w:val="00B63F95"/>
    <w:rsid w:val="00B64152"/>
    <w:rsid w:val="00B641DE"/>
    <w:rsid w:val="00B6459E"/>
    <w:rsid w:val="00B64B8B"/>
    <w:rsid w:val="00B64CEB"/>
    <w:rsid w:val="00B64D69"/>
    <w:rsid w:val="00B64DCD"/>
    <w:rsid w:val="00B650A6"/>
    <w:rsid w:val="00B653AB"/>
    <w:rsid w:val="00B6574C"/>
    <w:rsid w:val="00B65955"/>
    <w:rsid w:val="00B65B2A"/>
    <w:rsid w:val="00B66219"/>
    <w:rsid w:val="00B663E2"/>
    <w:rsid w:val="00B66667"/>
    <w:rsid w:val="00B6671C"/>
    <w:rsid w:val="00B66AFD"/>
    <w:rsid w:val="00B66BD1"/>
    <w:rsid w:val="00B66BE7"/>
    <w:rsid w:val="00B66CCE"/>
    <w:rsid w:val="00B66DD5"/>
    <w:rsid w:val="00B670D9"/>
    <w:rsid w:val="00B6711E"/>
    <w:rsid w:val="00B67248"/>
    <w:rsid w:val="00B67718"/>
    <w:rsid w:val="00B700B2"/>
    <w:rsid w:val="00B7047C"/>
    <w:rsid w:val="00B70966"/>
    <w:rsid w:val="00B70B4F"/>
    <w:rsid w:val="00B711F8"/>
    <w:rsid w:val="00B713AC"/>
    <w:rsid w:val="00B71C0E"/>
    <w:rsid w:val="00B71FBC"/>
    <w:rsid w:val="00B72160"/>
    <w:rsid w:val="00B72191"/>
    <w:rsid w:val="00B7251F"/>
    <w:rsid w:val="00B72BF9"/>
    <w:rsid w:val="00B72C93"/>
    <w:rsid w:val="00B72F29"/>
    <w:rsid w:val="00B7309C"/>
    <w:rsid w:val="00B730E9"/>
    <w:rsid w:val="00B732EF"/>
    <w:rsid w:val="00B73CF6"/>
    <w:rsid w:val="00B73E84"/>
    <w:rsid w:val="00B73FC7"/>
    <w:rsid w:val="00B7434A"/>
    <w:rsid w:val="00B7438E"/>
    <w:rsid w:val="00B7447D"/>
    <w:rsid w:val="00B7461A"/>
    <w:rsid w:val="00B74962"/>
    <w:rsid w:val="00B749C9"/>
    <w:rsid w:val="00B74A98"/>
    <w:rsid w:val="00B74ADF"/>
    <w:rsid w:val="00B74B6B"/>
    <w:rsid w:val="00B74D6E"/>
    <w:rsid w:val="00B74ED7"/>
    <w:rsid w:val="00B750AE"/>
    <w:rsid w:val="00B754C8"/>
    <w:rsid w:val="00B759B2"/>
    <w:rsid w:val="00B75AA5"/>
    <w:rsid w:val="00B75B7B"/>
    <w:rsid w:val="00B75BEE"/>
    <w:rsid w:val="00B75D42"/>
    <w:rsid w:val="00B75DA7"/>
    <w:rsid w:val="00B7611F"/>
    <w:rsid w:val="00B76550"/>
    <w:rsid w:val="00B765A7"/>
    <w:rsid w:val="00B76691"/>
    <w:rsid w:val="00B76758"/>
    <w:rsid w:val="00B769C7"/>
    <w:rsid w:val="00B76C26"/>
    <w:rsid w:val="00B772E8"/>
    <w:rsid w:val="00B777C9"/>
    <w:rsid w:val="00B77D47"/>
    <w:rsid w:val="00B77D59"/>
    <w:rsid w:val="00B77DC9"/>
    <w:rsid w:val="00B77EA6"/>
    <w:rsid w:val="00B800E5"/>
    <w:rsid w:val="00B801AA"/>
    <w:rsid w:val="00B801C4"/>
    <w:rsid w:val="00B806E2"/>
    <w:rsid w:val="00B8092D"/>
    <w:rsid w:val="00B80AC9"/>
    <w:rsid w:val="00B80B0F"/>
    <w:rsid w:val="00B80B7C"/>
    <w:rsid w:val="00B80E05"/>
    <w:rsid w:val="00B80EF1"/>
    <w:rsid w:val="00B80FA2"/>
    <w:rsid w:val="00B81760"/>
    <w:rsid w:val="00B817A9"/>
    <w:rsid w:val="00B818EF"/>
    <w:rsid w:val="00B81943"/>
    <w:rsid w:val="00B81A29"/>
    <w:rsid w:val="00B81CBE"/>
    <w:rsid w:val="00B81EAE"/>
    <w:rsid w:val="00B82CB8"/>
    <w:rsid w:val="00B82DCC"/>
    <w:rsid w:val="00B82F48"/>
    <w:rsid w:val="00B83DE2"/>
    <w:rsid w:val="00B84090"/>
    <w:rsid w:val="00B8409F"/>
    <w:rsid w:val="00B841EB"/>
    <w:rsid w:val="00B84222"/>
    <w:rsid w:val="00B84A30"/>
    <w:rsid w:val="00B84A9C"/>
    <w:rsid w:val="00B84B16"/>
    <w:rsid w:val="00B84C40"/>
    <w:rsid w:val="00B84FCA"/>
    <w:rsid w:val="00B852A8"/>
    <w:rsid w:val="00B852EF"/>
    <w:rsid w:val="00B853D6"/>
    <w:rsid w:val="00B85AAE"/>
    <w:rsid w:val="00B85E6E"/>
    <w:rsid w:val="00B86106"/>
    <w:rsid w:val="00B8613A"/>
    <w:rsid w:val="00B865E7"/>
    <w:rsid w:val="00B866EC"/>
    <w:rsid w:val="00B86ACC"/>
    <w:rsid w:val="00B86D71"/>
    <w:rsid w:val="00B873D3"/>
    <w:rsid w:val="00B877F0"/>
    <w:rsid w:val="00B87937"/>
    <w:rsid w:val="00B879CA"/>
    <w:rsid w:val="00B87BC8"/>
    <w:rsid w:val="00B87EB3"/>
    <w:rsid w:val="00B87EE8"/>
    <w:rsid w:val="00B90122"/>
    <w:rsid w:val="00B90541"/>
    <w:rsid w:val="00B90F65"/>
    <w:rsid w:val="00B91167"/>
    <w:rsid w:val="00B91181"/>
    <w:rsid w:val="00B91A4E"/>
    <w:rsid w:val="00B91B34"/>
    <w:rsid w:val="00B92056"/>
    <w:rsid w:val="00B92978"/>
    <w:rsid w:val="00B929CA"/>
    <w:rsid w:val="00B92B72"/>
    <w:rsid w:val="00B92E55"/>
    <w:rsid w:val="00B92F24"/>
    <w:rsid w:val="00B9304A"/>
    <w:rsid w:val="00B931C4"/>
    <w:rsid w:val="00B93324"/>
    <w:rsid w:val="00B9341F"/>
    <w:rsid w:val="00B93731"/>
    <w:rsid w:val="00B93812"/>
    <w:rsid w:val="00B9396D"/>
    <w:rsid w:val="00B94062"/>
    <w:rsid w:val="00B9418D"/>
    <w:rsid w:val="00B9437E"/>
    <w:rsid w:val="00B9442B"/>
    <w:rsid w:val="00B94460"/>
    <w:rsid w:val="00B94533"/>
    <w:rsid w:val="00B946C7"/>
    <w:rsid w:val="00B9481B"/>
    <w:rsid w:val="00B94BA9"/>
    <w:rsid w:val="00B94C97"/>
    <w:rsid w:val="00B94CD9"/>
    <w:rsid w:val="00B94DB5"/>
    <w:rsid w:val="00B94E04"/>
    <w:rsid w:val="00B95115"/>
    <w:rsid w:val="00B951B3"/>
    <w:rsid w:val="00B95394"/>
    <w:rsid w:val="00B954E7"/>
    <w:rsid w:val="00B95584"/>
    <w:rsid w:val="00B957AD"/>
    <w:rsid w:val="00B958E2"/>
    <w:rsid w:val="00B95A0F"/>
    <w:rsid w:val="00B95A90"/>
    <w:rsid w:val="00B95B20"/>
    <w:rsid w:val="00B9662F"/>
    <w:rsid w:val="00B96700"/>
    <w:rsid w:val="00B967FC"/>
    <w:rsid w:val="00B9686E"/>
    <w:rsid w:val="00B96A5C"/>
    <w:rsid w:val="00B96A91"/>
    <w:rsid w:val="00B96AB7"/>
    <w:rsid w:val="00B96B5C"/>
    <w:rsid w:val="00B96FFD"/>
    <w:rsid w:val="00B9751B"/>
    <w:rsid w:val="00B97590"/>
    <w:rsid w:val="00B97689"/>
    <w:rsid w:val="00B97BEF"/>
    <w:rsid w:val="00B97FF0"/>
    <w:rsid w:val="00BA023E"/>
    <w:rsid w:val="00BA02FB"/>
    <w:rsid w:val="00BA043C"/>
    <w:rsid w:val="00BA086F"/>
    <w:rsid w:val="00BA08D8"/>
    <w:rsid w:val="00BA0C74"/>
    <w:rsid w:val="00BA1041"/>
    <w:rsid w:val="00BA1140"/>
    <w:rsid w:val="00BA11A5"/>
    <w:rsid w:val="00BA1AAB"/>
    <w:rsid w:val="00BA1DCC"/>
    <w:rsid w:val="00BA260D"/>
    <w:rsid w:val="00BA28C3"/>
    <w:rsid w:val="00BA2B4B"/>
    <w:rsid w:val="00BA2C24"/>
    <w:rsid w:val="00BA30ED"/>
    <w:rsid w:val="00BA336E"/>
    <w:rsid w:val="00BA33B5"/>
    <w:rsid w:val="00BA34BF"/>
    <w:rsid w:val="00BA38B7"/>
    <w:rsid w:val="00BA3AD4"/>
    <w:rsid w:val="00BA3B07"/>
    <w:rsid w:val="00BA3D76"/>
    <w:rsid w:val="00BA3E78"/>
    <w:rsid w:val="00BA3EC4"/>
    <w:rsid w:val="00BA4259"/>
    <w:rsid w:val="00BA44D7"/>
    <w:rsid w:val="00BA451E"/>
    <w:rsid w:val="00BA47F1"/>
    <w:rsid w:val="00BA48C8"/>
    <w:rsid w:val="00BA4A48"/>
    <w:rsid w:val="00BA4B16"/>
    <w:rsid w:val="00BA4BEA"/>
    <w:rsid w:val="00BA4DE6"/>
    <w:rsid w:val="00BA5270"/>
    <w:rsid w:val="00BA5299"/>
    <w:rsid w:val="00BA5415"/>
    <w:rsid w:val="00BA577C"/>
    <w:rsid w:val="00BA57B3"/>
    <w:rsid w:val="00BA58DE"/>
    <w:rsid w:val="00BA5970"/>
    <w:rsid w:val="00BA5AEB"/>
    <w:rsid w:val="00BA6456"/>
    <w:rsid w:val="00BA692E"/>
    <w:rsid w:val="00BA69B2"/>
    <w:rsid w:val="00BA69DF"/>
    <w:rsid w:val="00BA6B86"/>
    <w:rsid w:val="00BA6ED5"/>
    <w:rsid w:val="00BA7094"/>
    <w:rsid w:val="00BA70FF"/>
    <w:rsid w:val="00BA722D"/>
    <w:rsid w:val="00BA77FD"/>
    <w:rsid w:val="00BA7A8D"/>
    <w:rsid w:val="00BA7E2A"/>
    <w:rsid w:val="00BA7FAA"/>
    <w:rsid w:val="00BB0189"/>
    <w:rsid w:val="00BB04BE"/>
    <w:rsid w:val="00BB073C"/>
    <w:rsid w:val="00BB073E"/>
    <w:rsid w:val="00BB0A5C"/>
    <w:rsid w:val="00BB0F22"/>
    <w:rsid w:val="00BB0FB0"/>
    <w:rsid w:val="00BB1100"/>
    <w:rsid w:val="00BB1262"/>
    <w:rsid w:val="00BB14E6"/>
    <w:rsid w:val="00BB17A1"/>
    <w:rsid w:val="00BB17C0"/>
    <w:rsid w:val="00BB187D"/>
    <w:rsid w:val="00BB1C65"/>
    <w:rsid w:val="00BB1CEF"/>
    <w:rsid w:val="00BB1CF3"/>
    <w:rsid w:val="00BB210E"/>
    <w:rsid w:val="00BB2335"/>
    <w:rsid w:val="00BB2349"/>
    <w:rsid w:val="00BB23A9"/>
    <w:rsid w:val="00BB24B3"/>
    <w:rsid w:val="00BB2558"/>
    <w:rsid w:val="00BB26C8"/>
    <w:rsid w:val="00BB2C1E"/>
    <w:rsid w:val="00BB2CEE"/>
    <w:rsid w:val="00BB2FF6"/>
    <w:rsid w:val="00BB3253"/>
    <w:rsid w:val="00BB3671"/>
    <w:rsid w:val="00BB3679"/>
    <w:rsid w:val="00BB36C2"/>
    <w:rsid w:val="00BB3C0D"/>
    <w:rsid w:val="00BB3E12"/>
    <w:rsid w:val="00BB412E"/>
    <w:rsid w:val="00BB41F6"/>
    <w:rsid w:val="00BB445A"/>
    <w:rsid w:val="00BB48EF"/>
    <w:rsid w:val="00BB4976"/>
    <w:rsid w:val="00BB4B34"/>
    <w:rsid w:val="00BB512E"/>
    <w:rsid w:val="00BB554B"/>
    <w:rsid w:val="00BB572B"/>
    <w:rsid w:val="00BB5798"/>
    <w:rsid w:val="00BB5849"/>
    <w:rsid w:val="00BB59D2"/>
    <w:rsid w:val="00BB5A3E"/>
    <w:rsid w:val="00BB5D34"/>
    <w:rsid w:val="00BB647E"/>
    <w:rsid w:val="00BB657D"/>
    <w:rsid w:val="00BB6598"/>
    <w:rsid w:val="00BB664D"/>
    <w:rsid w:val="00BB6838"/>
    <w:rsid w:val="00BB6895"/>
    <w:rsid w:val="00BB689F"/>
    <w:rsid w:val="00BB6A99"/>
    <w:rsid w:val="00BB6C6A"/>
    <w:rsid w:val="00BB6E20"/>
    <w:rsid w:val="00BB6EC6"/>
    <w:rsid w:val="00BB6FCA"/>
    <w:rsid w:val="00BB7009"/>
    <w:rsid w:val="00BB77D6"/>
    <w:rsid w:val="00BB7858"/>
    <w:rsid w:val="00BB7E96"/>
    <w:rsid w:val="00BB7EB3"/>
    <w:rsid w:val="00BC023A"/>
    <w:rsid w:val="00BC025F"/>
    <w:rsid w:val="00BC034F"/>
    <w:rsid w:val="00BC06F6"/>
    <w:rsid w:val="00BC0746"/>
    <w:rsid w:val="00BC0983"/>
    <w:rsid w:val="00BC0A01"/>
    <w:rsid w:val="00BC0A64"/>
    <w:rsid w:val="00BC0C52"/>
    <w:rsid w:val="00BC0EC0"/>
    <w:rsid w:val="00BC1020"/>
    <w:rsid w:val="00BC10DA"/>
    <w:rsid w:val="00BC1B63"/>
    <w:rsid w:val="00BC1D9D"/>
    <w:rsid w:val="00BC20C1"/>
    <w:rsid w:val="00BC2163"/>
    <w:rsid w:val="00BC2188"/>
    <w:rsid w:val="00BC2287"/>
    <w:rsid w:val="00BC23C8"/>
    <w:rsid w:val="00BC273E"/>
    <w:rsid w:val="00BC274D"/>
    <w:rsid w:val="00BC2A28"/>
    <w:rsid w:val="00BC2C42"/>
    <w:rsid w:val="00BC2CF2"/>
    <w:rsid w:val="00BC2F18"/>
    <w:rsid w:val="00BC3043"/>
    <w:rsid w:val="00BC3155"/>
    <w:rsid w:val="00BC335F"/>
    <w:rsid w:val="00BC35C9"/>
    <w:rsid w:val="00BC3794"/>
    <w:rsid w:val="00BC3996"/>
    <w:rsid w:val="00BC3D64"/>
    <w:rsid w:val="00BC3D6A"/>
    <w:rsid w:val="00BC3E1C"/>
    <w:rsid w:val="00BC3E87"/>
    <w:rsid w:val="00BC3F4E"/>
    <w:rsid w:val="00BC447C"/>
    <w:rsid w:val="00BC4597"/>
    <w:rsid w:val="00BC46C2"/>
    <w:rsid w:val="00BC48D4"/>
    <w:rsid w:val="00BC49B6"/>
    <w:rsid w:val="00BC4B6E"/>
    <w:rsid w:val="00BC4BC2"/>
    <w:rsid w:val="00BC4E66"/>
    <w:rsid w:val="00BC5081"/>
    <w:rsid w:val="00BC5577"/>
    <w:rsid w:val="00BC6080"/>
    <w:rsid w:val="00BC6427"/>
    <w:rsid w:val="00BC65E2"/>
    <w:rsid w:val="00BC69EF"/>
    <w:rsid w:val="00BC6AB0"/>
    <w:rsid w:val="00BC6B1F"/>
    <w:rsid w:val="00BC6CB6"/>
    <w:rsid w:val="00BC6CC8"/>
    <w:rsid w:val="00BC6EFE"/>
    <w:rsid w:val="00BC7084"/>
    <w:rsid w:val="00BC71D7"/>
    <w:rsid w:val="00BC76B0"/>
    <w:rsid w:val="00BC7854"/>
    <w:rsid w:val="00BC7EF4"/>
    <w:rsid w:val="00BD00F8"/>
    <w:rsid w:val="00BD01AC"/>
    <w:rsid w:val="00BD02F3"/>
    <w:rsid w:val="00BD05AA"/>
    <w:rsid w:val="00BD0B8F"/>
    <w:rsid w:val="00BD0EC6"/>
    <w:rsid w:val="00BD15D9"/>
    <w:rsid w:val="00BD1826"/>
    <w:rsid w:val="00BD184C"/>
    <w:rsid w:val="00BD1A48"/>
    <w:rsid w:val="00BD1C6E"/>
    <w:rsid w:val="00BD200F"/>
    <w:rsid w:val="00BD214C"/>
    <w:rsid w:val="00BD2248"/>
    <w:rsid w:val="00BD2969"/>
    <w:rsid w:val="00BD2CCE"/>
    <w:rsid w:val="00BD2DF7"/>
    <w:rsid w:val="00BD3048"/>
    <w:rsid w:val="00BD317B"/>
    <w:rsid w:val="00BD3279"/>
    <w:rsid w:val="00BD36AF"/>
    <w:rsid w:val="00BD36DD"/>
    <w:rsid w:val="00BD3A24"/>
    <w:rsid w:val="00BD3BBA"/>
    <w:rsid w:val="00BD3E01"/>
    <w:rsid w:val="00BD3FF8"/>
    <w:rsid w:val="00BD4084"/>
    <w:rsid w:val="00BD46AB"/>
    <w:rsid w:val="00BD4A9F"/>
    <w:rsid w:val="00BD4CA4"/>
    <w:rsid w:val="00BD4F96"/>
    <w:rsid w:val="00BD52AD"/>
    <w:rsid w:val="00BD5432"/>
    <w:rsid w:val="00BD54B8"/>
    <w:rsid w:val="00BD54E6"/>
    <w:rsid w:val="00BD5787"/>
    <w:rsid w:val="00BD5A5B"/>
    <w:rsid w:val="00BD5BED"/>
    <w:rsid w:val="00BD5E5F"/>
    <w:rsid w:val="00BD5F32"/>
    <w:rsid w:val="00BD62D4"/>
    <w:rsid w:val="00BD63D0"/>
    <w:rsid w:val="00BD654D"/>
    <w:rsid w:val="00BD65FA"/>
    <w:rsid w:val="00BD6D95"/>
    <w:rsid w:val="00BD6DE4"/>
    <w:rsid w:val="00BD7140"/>
    <w:rsid w:val="00BD7210"/>
    <w:rsid w:val="00BD7650"/>
    <w:rsid w:val="00BD76E1"/>
    <w:rsid w:val="00BD794F"/>
    <w:rsid w:val="00BD7A9A"/>
    <w:rsid w:val="00BD7E81"/>
    <w:rsid w:val="00BD7F9B"/>
    <w:rsid w:val="00BD7FD1"/>
    <w:rsid w:val="00BE0432"/>
    <w:rsid w:val="00BE0AFD"/>
    <w:rsid w:val="00BE0B61"/>
    <w:rsid w:val="00BE0EA9"/>
    <w:rsid w:val="00BE116E"/>
    <w:rsid w:val="00BE1179"/>
    <w:rsid w:val="00BE11C4"/>
    <w:rsid w:val="00BE1383"/>
    <w:rsid w:val="00BE13E4"/>
    <w:rsid w:val="00BE16DB"/>
    <w:rsid w:val="00BE1758"/>
    <w:rsid w:val="00BE1992"/>
    <w:rsid w:val="00BE1A04"/>
    <w:rsid w:val="00BE1A91"/>
    <w:rsid w:val="00BE1CAD"/>
    <w:rsid w:val="00BE1D2D"/>
    <w:rsid w:val="00BE2199"/>
    <w:rsid w:val="00BE24A8"/>
    <w:rsid w:val="00BE2538"/>
    <w:rsid w:val="00BE257F"/>
    <w:rsid w:val="00BE268A"/>
    <w:rsid w:val="00BE268F"/>
    <w:rsid w:val="00BE2849"/>
    <w:rsid w:val="00BE2B46"/>
    <w:rsid w:val="00BE2BD0"/>
    <w:rsid w:val="00BE2DDA"/>
    <w:rsid w:val="00BE2F39"/>
    <w:rsid w:val="00BE302C"/>
    <w:rsid w:val="00BE3108"/>
    <w:rsid w:val="00BE3331"/>
    <w:rsid w:val="00BE3512"/>
    <w:rsid w:val="00BE361D"/>
    <w:rsid w:val="00BE371C"/>
    <w:rsid w:val="00BE3B4C"/>
    <w:rsid w:val="00BE3C1F"/>
    <w:rsid w:val="00BE3C6B"/>
    <w:rsid w:val="00BE3CD5"/>
    <w:rsid w:val="00BE3E1A"/>
    <w:rsid w:val="00BE4034"/>
    <w:rsid w:val="00BE40EC"/>
    <w:rsid w:val="00BE454D"/>
    <w:rsid w:val="00BE4B0F"/>
    <w:rsid w:val="00BE4EFE"/>
    <w:rsid w:val="00BE52B2"/>
    <w:rsid w:val="00BE5484"/>
    <w:rsid w:val="00BE59BE"/>
    <w:rsid w:val="00BE5AD3"/>
    <w:rsid w:val="00BE5B09"/>
    <w:rsid w:val="00BE5D5D"/>
    <w:rsid w:val="00BE5E91"/>
    <w:rsid w:val="00BE606E"/>
    <w:rsid w:val="00BE6122"/>
    <w:rsid w:val="00BE6434"/>
    <w:rsid w:val="00BE64DA"/>
    <w:rsid w:val="00BE690F"/>
    <w:rsid w:val="00BE6E6F"/>
    <w:rsid w:val="00BE701A"/>
    <w:rsid w:val="00BE7194"/>
    <w:rsid w:val="00BE798C"/>
    <w:rsid w:val="00BE79E5"/>
    <w:rsid w:val="00BE7C1B"/>
    <w:rsid w:val="00BE7CE4"/>
    <w:rsid w:val="00BE7D66"/>
    <w:rsid w:val="00BE7D69"/>
    <w:rsid w:val="00BE7E5E"/>
    <w:rsid w:val="00BE7F4F"/>
    <w:rsid w:val="00BF0836"/>
    <w:rsid w:val="00BF0CD8"/>
    <w:rsid w:val="00BF0D0B"/>
    <w:rsid w:val="00BF0D8F"/>
    <w:rsid w:val="00BF10E4"/>
    <w:rsid w:val="00BF126F"/>
    <w:rsid w:val="00BF128C"/>
    <w:rsid w:val="00BF1301"/>
    <w:rsid w:val="00BF1933"/>
    <w:rsid w:val="00BF1A98"/>
    <w:rsid w:val="00BF1B81"/>
    <w:rsid w:val="00BF1CD2"/>
    <w:rsid w:val="00BF1D16"/>
    <w:rsid w:val="00BF1F30"/>
    <w:rsid w:val="00BF1F95"/>
    <w:rsid w:val="00BF218F"/>
    <w:rsid w:val="00BF2477"/>
    <w:rsid w:val="00BF276A"/>
    <w:rsid w:val="00BF29D0"/>
    <w:rsid w:val="00BF2A8D"/>
    <w:rsid w:val="00BF2DCE"/>
    <w:rsid w:val="00BF2E98"/>
    <w:rsid w:val="00BF2EE0"/>
    <w:rsid w:val="00BF3100"/>
    <w:rsid w:val="00BF3200"/>
    <w:rsid w:val="00BF3242"/>
    <w:rsid w:val="00BF3258"/>
    <w:rsid w:val="00BF3267"/>
    <w:rsid w:val="00BF3379"/>
    <w:rsid w:val="00BF38E5"/>
    <w:rsid w:val="00BF3C96"/>
    <w:rsid w:val="00BF3DEA"/>
    <w:rsid w:val="00BF41DC"/>
    <w:rsid w:val="00BF4260"/>
    <w:rsid w:val="00BF43B8"/>
    <w:rsid w:val="00BF4697"/>
    <w:rsid w:val="00BF4777"/>
    <w:rsid w:val="00BF51A9"/>
    <w:rsid w:val="00BF5366"/>
    <w:rsid w:val="00BF55D2"/>
    <w:rsid w:val="00BF56FB"/>
    <w:rsid w:val="00BF5767"/>
    <w:rsid w:val="00BF5B54"/>
    <w:rsid w:val="00BF5D8D"/>
    <w:rsid w:val="00BF6213"/>
    <w:rsid w:val="00BF6275"/>
    <w:rsid w:val="00BF63D9"/>
    <w:rsid w:val="00BF63E7"/>
    <w:rsid w:val="00BF67BC"/>
    <w:rsid w:val="00BF6947"/>
    <w:rsid w:val="00BF6AEC"/>
    <w:rsid w:val="00BF6BF4"/>
    <w:rsid w:val="00BF6FD0"/>
    <w:rsid w:val="00BF718A"/>
    <w:rsid w:val="00BF766A"/>
    <w:rsid w:val="00BF76E6"/>
    <w:rsid w:val="00BF7876"/>
    <w:rsid w:val="00BF7B60"/>
    <w:rsid w:val="00BF7B75"/>
    <w:rsid w:val="00C00451"/>
    <w:rsid w:val="00C00732"/>
    <w:rsid w:val="00C0080F"/>
    <w:rsid w:val="00C00DC6"/>
    <w:rsid w:val="00C00F52"/>
    <w:rsid w:val="00C012D9"/>
    <w:rsid w:val="00C01393"/>
    <w:rsid w:val="00C013B4"/>
    <w:rsid w:val="00C01491"/>
    <w:rsid w:val="00C017A9"/>
    <w:rsid w:val="00C01981"/>
    <w:rsid w:val="00C01C04"/>
    <w:rsid w:val="00C01F13"/>
    <w:rsid w:val="00C02102"/>
    <w:rsid w:val="00C02120"/>
    <w:rsid w:val="00C02452"/>
    <w:rsid w:val="00C02687"/>
    <w:rsid w:val="00C02E30"/>
    <w:rsid w:val="00C02E4F"/>
    <w:rsid w:val="00C03462"/>
    <w:rsid w:val="00C03A33"/>
    <w:rsid w:val="00C03AC3"/>
    <w:rsid w:val="00C03E3A"/>
    <w:rsid w:val="00C03FC0"/>
    <w:rsid w:val="00C04047"/>
    <w:rsid w:val="00C042C4"/>
    <w:rsid w:val="00C0434A"/>
    <w:rsid w:val="00C04B51"/>
    <w:rsid w:val="00C04D9E"/>
    <w:rsid w:val="00C04EF3"/>
    <w:rsid w:val="00C0504F"/>
    <w:rsid w:val="00C05274"/>
    <w:rsid w:val="00C0556B"/>
    <w:rsid w:val="00C05642"/>
    <w:rsid w:val="00C05778"/>
    <w:rsid w:val="00C05911"/>
    <w:rsid w:val="00C05A50"/>
    <w:rsid w:val="00C05B42"/>
    <w:rsid w:val="00C06033"/>
    <w:rsid w:val="00C06318"/>
    <w:rsid w:val="00C064E1"/>
    <w:rsid w:val="00C0652B"/>
    <w:rsid w:val="00C06756"/>
    <w:rsid w:val="00C06761"/>
    <w:rsid w:val="00C068C1"/>
    <w:rsid w:val="00C069E1"/>
    <w:rsid w:val="00C06D58"/>
    <w:rsid w:val="00C06E96"/>
    <w:rsid w:val="00C070D3"/>
    <w:rsid w:val="00C0744D"/>
    <w:rsid w:val="00C07B95"/>
    <w:rsid w:val="00C100E6"/>
    <w:rsid w:val="00C10AB3"/>
    <w:rsid w:val="00C10AE9"/>
    <w:rsid w:val="00C10B78"/>
    <w:rsid w:val="00C10E96"/>
    <w:rsid w:val="00C1135C"/>
    <w:rsid w:val="00C113BB"/>
    <w:rsid w:val="00C114C1"/>
    <w:rsid w:val="00C114CF"/>
    <w:rsid w:val="00C1183D"/>
    <w:rsid w:val="00C11AF3"/>
    <w:rsid w:val="00C11C35"/>
    <w:rsid w:val="00C11C84"/>
    <w:rsid w:val="00C11E43"/>
    <w:rsid w:val="00C1204C"/>
    <w:rsid w:val="00C12071"/>
    <w:rsid w:val="00C121D3"/>
    <w:rsid w:val="00C126DE"/>
    <w:rsid w:val="00C1272C"/>
    <w:rsid w:val="00C1275F"/>
    <w:rsid w:val="00C128E0"/>
    <w:rsid w:val="00C131F5"/>
    <w:rsid w:val="00C13286"/>
    <w:rsid w:val="00C1337A"/>
    <w:rsid w:val="00C1350D"/>
    <w:rsid w:val="00C1365B"/>
    <w:rsid w:val="00C13A05"/>
    <w:rsid w:val="00C13B5C"/>
    <w:rsid w:val="00C13CDA"/>
    <w:rsid w:val="00C13F05"/>
    <w:rsid w:val="00C14201"/>
    <w:rsid w:val="00C142D6"/>
    <w:rsid w:val="00C1454D"/>
    <w:rsid w:val="00C14787"/>
    <w:rsid w:val="00C14A6A"/>
    <w:rsid w:val="00C1518D"/>
    <w:rsid w:val="00C15224"/>
    <w:rsid w:val="00C1540E"/>
    <w:rsid w:val="00C15AFB"/>
    <w:rsid w:val="00C15EE8"/>
    <w:rsid w:val="00C160DA"/>
    <w:rsid w:val="00C16130"/>
    <w:rsid w:val="00C1623C"/>
    <w:rsid w:val="00C16385"/>
    <w:rsid w:val="00C16663"/>
    <w:rsid w:val="00C1666D"/>
    <w:rsid w:val="00C16704"/>
    <w:rsid w:val="00C16846"/>
    <w:rsid w:val="00C16A37"/>
    <w:rsid w:val="00C16A48"/>
    <w:rsid w:val="00C16D71"/>
    <w:rsid w:val="00C16E2D"/>
    <w:rsid w:val="00C16E90"/>
    <w:rsid w:val="00C174F4"/>
    <w:rsid w:val="00C179A3"/>
    <w:rsid w:val="00C17BE2"/>
    <w:rsid w:val="00C17C53"/>
    <w:rsid w:val="00C17D13"/>
    <w:rsid w:val="00C20136"/>
    <w:rsid w:val="00C20233"/>
    <w:rsid w:val="00C2025E"/>
    <w:rsid w:val="00C20412"/>
    <w:rsid w:val="00C204EA"/>
    <w:rsid w:val="00C205D3"/>
    <w:rsid w:val="00C20849"/>
    <w:rsid w:val="00C20A8B"/>
    <w:rsid w:val="00C20E5C"/>
    <w:rsid w:val="00C21483"/>
    <w:rsid w:val="00C21563"/>
    <w:rsid w:val="00C215A1"/>
    <w:rsid w:val="00C21BC0"/>
    <w:rsid w:val="00C21C43"/>
    <w:rsid w:val="00C21CAD"/>
    <w:rsid w:val="00C220F9"/>
    <w:rsid w:val="00C2230D"/>
    <w:rsid w:val="00C22952"/>
    <w:rsid w:val="00C22D63"/>
    <w:rsid w:val="00C23331"/>
    <w:rsid w:val="00C23373"/>
    <w:rsid w:val="00C2356C"/>
    <w:rsid w:val="00C235AE"/>
    <w:rsid w:val="00C235EA"/>
    <w:rsid w:val="00C2385C"/>
    <w:rsid w:val="00C23919"/>
    <w:rsid w:val="00C23A09"/>
    <w:rsid w:val="00C23F85"/>
    <w:rsid w:val="00C23FAC"/>
    <w:rsid w:val="00C2402E"/>
    <w:rsid w:val="00C24122"/>
    <w:rsid w:val="00C242C2"/>
    <w:rsid w:val="00C24771"/>
    <w:rsid w:val="00C24905"/>
    <w:rsid w:val="00C24E9C"/>
    <w:rsid w:val="00C24FBD"/>
    <w:rsid w:val="00C2510F"/>
    <w:rsid w:val="00C2527A"/>
    <w:rsid w:val="00C25470"/>
    <w:rsid w:val="00C25976"/>
    <w:rsid w:val="00C25A5A"/>
    <w:rsid w:val="00C25D39"/>
    <w:rsid w:val="00C25DB8"/>
    <w:rsid w:val="00C2624E"/>
    <w:rsid w:val="00C263C1"/>
    <w:rsid w:val="00C2659A"/>
    <w:rsid w:val="00C26BA0"/>
    <w:rsid w:val="00C26CA4"/>
    <w:rsid w:val="00C26EDA"/>
    <w:rsid w:val="00C26F9D"/>
    <w:rsid w:val="00C27038"/>
    <w:rsid w:val="00C274A2"/>
    <w:rsid w:val="00C274C3"/>
    <w:rsid w:val="00C27515"/>
    <w:rsid w:val="00C27797"/>
    <w:rsid w:val="00C2790B"/>
    <w:rsid w:val="00C27933"/>
    <w:rsid w:val="00C27C40"/>
    <w:rsid w:val="00C27FBB"/>
    <w:rsid w:val="00C30139"/>
    <w:rsid w:val="00C303E6"/>
    <w:rsid w:val="00C30517"/>
    <w:rsid w:val="00C30822"/>
    <w:rsid w:val="00C30840"/>
    <w:rsid w:val="00C30928"/>
    <w:rsid w:val="00C30A8B"/>
    <w:rsid w:val="00C30D70"/>
    <w:rsid w:val="00C30E26"/>
    <w:rsid w:val="00C31045"/>
    <w:rsid w:val="00C3165B"/>
    <w:rsid w:val="00C31925"/>
    <w:rsid w:val="00C31B73"/>
    <w:rsid w:val="00C31DD4"/>
    <w:rsid w:val="00C31F26"/>
    <w:rsid w:val="00C322FA"/>
    <w:rsid w:val="00C323B1"/>
    <w:rsid w:val="00C32416"/>
    <w:rsid w:val="00C32E4D"/>
    <w:rsid w:val="00C33027"/>
    <w:rsid w:val="00C331C9"/>
    <w:rsid w:val="00C331D3"/>
    <w:rsid w:val="00C33440"/>
    <w:rsid w:val="00C336EA"/>
    <w:rsid w:val="00C33849"/>
    <w:rsid w:val="00C33BB9"/>
    <w:rsid w:val="00C33D6A"/>
    <w:rsid w:val="00C33DBF"/>
    <w:rsid w:val="00C33E54"/>
    <w:rsid w:val="00C33E9F"/>
    <w:rsid w:val="00C33F29"/>
    <w:rsid w:val="00C33FD0"/>
    <w:rsid w:val="00C341C7"/>
    <w:rsid w:val="00C341F6"/>
    <w:rsid w:val="00C3423F"/>
    <w:rsid w:val="00C34438"/>
    <w:rsid w:val="00C34803"/>
    <w:rsid w:val="00C34A41"/>
    <w:rsid w:val="00C34ABD"/>
    <w:rsid w:val="00C34B98"/>
    <w:rsid w:val="00C34FD6"/>
    <w:rsid w:val="00C34FED"/>
    <w:rsid w:val="00C35322"/>
    <w:rsid w:val="00C35359"/>
    <w:rsid w:val="00C35B80"/>
    <w:rsid w:val="00C35C97"/>
    <w:rsid w:val="00C35E59"/>
    <w:rsid w:val="00C362DC"/>
    <w:rsid w:val="00C36450"/>
    <w:rsid w:val="00C366B6"/>
    <w:rsid w:val="00C366B9"/>
    <w:rsid w:val="00C367ED"/>
    <w:rsid w:val="00C36D97"/>
    <w:rsid w:val="00C36E8F"/>
    <w:rsid w:val="00C36F63"/>
    <w:rsid w:val="00C373CC"/>
    <w:rsid w:val="00C37577"/>
    <w:rsid w:val="00C377A3"/>
    <w:rsid w:val="00C379AF"/>
    <w:rsid w:val="00C379B8"/>
    <w:rsid w:val="00C37E17"/>
    <w:rsid w:val="00C40398"/>
    <w:rsid w:val="00C407D7"/>
    <w:rsid w:val="00C40851"/>
    <w:rsid w:val="00C40F42"/>
    <w:rsid w:val="00C4110A"/>
    <w:rsid w:val="00C41161"/>
    <w:rsid w:val="00C413AC"/>
    <w:rsid w:val="00C41788"/>
    <w:rsid w:val="00C417F1"/>
    <w:rsid w:val="00C419A0"/>
    <w:rsid w:val="00C41C3F"/>
    <w:rsid w:val="00C42241"/>
    <w:rsid w:val="00C42286"/>
    <w:rsid w:val="00C42477"/>
    <w:rsid w:val="00C4249B"/>
    <w:rsid w:val="00C42892"/>
    <w:rsid w:val="00C429DA"/>
    <w:rsid w:val="00C42A7B"/>
    <w:rsid w:val="00C42C79"/>
    <w:rsid w:val="00C42FD1"/>
    <w:rsid w:val="00C435E4"/>
    <w:rsid w:val="00C43A63"/>
    <w:rsid w:val="00C43BF0"/>
    <w:rsid w:val="00C43E39"/>
    <w:rsid w:val="00C43FBC"/>
    <w:rsid w:val="00C4408A"/>
    <w:rsid w:val="00C441D4"/>
    <w:rsid w:val="00C44444"/>
    <w:rsid w:val="00C4464F"/>
    <w:rsid w:val="00C4474A"/>
    <w:rsid w:val="00C449E8"/>
    <w:rsid w:val="00C450EA"/>
    <w:rsid w:val="00C452D6"/>
    <w:rsid w:val="00C4536C"/>
    <w:rsid w:val="00C4539E"/>
    <w:rsid w:val="00C453E2"/>
    <w:rsid w:val="00C4560E"/>
    <w:rsid w:val="00C459CC"/>
    <w:rsid w:val="00C46386"/>
    <w:rsid w:val="00C46419"/>
    <w:rsid w:val="00C468BC"/>
    <w:rsid w:val="00C468F5"/>
    <w:rsid w:val="00C46AC9"/>
    <w:rsid w:val="00C46FB5"/>
    <w:rsid w:val="00C4706A"/>
    <w:rsid w:val="00C47162"/>
    <w:rsid w:val="00C47270"/>
    <w:rsid w:val="00C4750C"/>
    <w:rsid w:val="00C47C51"/>
    <w:rsid w:val="00C47D5D"/>
    <w:rsid w:val="00C500B5"/>
    <w:rsid w:val="00C50273"/>
    <w:rsid w:val="00C50453"/>
    <w:rsid w:val="00C506E5"/>
    <w:rsid w:val="00C50BEB"/>
    <w:rsid w:val="00C50CC7"/>
    <w:rsid w:val="00C50D6E"/>
    <w:rsid w:val="00C5134E"/>
    <w:rsid w:val="00C51485"/>
    <w:rsid w:val="00C5159B"/>
    <w:rsid w:val="00C51607"/>
    <w:rsid w:val="00C5183B"/>
    <w:rsid w:val="00C51A52"/>
    <w:rsid w:val="00C51CE2"/>
    <w:rsid w:val="00C51E15"/>
    <w:rsid w:val="00C520DF"/>
    <w:rsid w:val="00C52554"/>
    <w:rsid w:val="00C5262E"/>
    <w:rsid w:val="00C526A2"/>
    <w:rsid w:val="00C52AE4"/>
    <w:rsid w:val="00C52B6E"/>
    <w:rsid w:val="00C530C1"/>
    <w:rsid w:val="00C5313A"/>
    <w:rsid w:val="00C53321"/>
    <w:rsid w:val="00C535CB"/>
    <w:rsid w:val="00C53633"/>
    <w:rsid w:val="00C53694"/>
    <w:rsid w:val="00C53E36"/>
    <w:rsid w:val="00C53EA8"/>
    <w:rsid w:val="00C53F06"/>
    <w:rsid w:val="00C5411A"/>
    <w:rsid w:val="00C5495D"/>
    <w:rsid w:val="00C54B9D"/>
    <w:rsid w:val="00C54D33"/>
    <w:rsid w:val="00C54DE4"/>
    <w:rsid w:val="00C54DF7"/>
    <w:rsid w:val="00C54E22"/>
    <w:rsid w:val="00C54FEF"/>
    <w:rsid w:val="00C55A97"/>
    <w:rsid w:val="00C55D0A"/>
    <w:rsid w:val="00C56773"/>
    <w:rsid w:val="00C568DC"/>
    <w:rsid w:val="00C56CB8"/>
    <w:rsid w:val="00C56D85"/>
    <w:rsid w:val="00C56FDC"/>
    <w:rsid w:val="00C571BC"/>
    <w:rsid w:val="00C57248"/>
    <w:rsid w:val="00C572ED"/>
    <w:rsid w:val="00C574EB"/>
    <w:rsid w:val="00C57A54"/>
    <w:rsid w:val="00C57CFA"/>
    <w:rsid w:val="00C57DB8"/>
    <w:rsid w:val="00C57F19"/>
    <w:rsid w:val="00C604FB"/>
    <w:rsid w:val="00C60C24"/>
    <w:rsid w:val="00C60DEF"/>
    <w:rsid w:val="00C60E8E"/>
    <w:rsid w:val="00C60EC8"/>
    <w:rsid w:val="00C60EE0"/>
    <w:rsid w:val="00C6121A"/>
    <w:rsid w:val="00C61430"/>
    <w:rsid w:val="00C61490"/>
    <w:rsid w:val="00C615C6"/>
    <w:rsid w:val="00C61A94"/>
    <w:rsid w:val="00C61B28"/>
    <w:rsid w:val="00C61E09"/>
    <w:rsid w:val="00C61E6F"/>
    <w:rsid w:val="00C62021"/>
    <w:rsid w:val="00C620D1"/>
    <w:rsid w:val="00C628E4"/>
    <w:rsid w:val="00C62A7F"/>
    <w:rsid w:val="00C62B8B"/>
    <w:rsid w:val="00C62C3B"/>
    <w:rsid w:val="00C6300C"/>
    <w:rsid w:val="00C6318E"/>
    <w:rsid w:val="00C63342"/>
    <w:rsid w:val="00C633DF"/>
    <w:rsid w:val="00C634A7"/>
    <w:rsid w:val="00C63644"/>
    <w:rsid w:val="00C6377B"/>
    <w:rsid w:val="00C63A07"/>
    <w:rsid w:val="00C63AD5"/>
    <w:rsid w:val="00C63AF2"/>
    <w:rsid w:val="00C63DBC"/>
    <w:rsid w:val="00C63F97"/>
    <w:rsid w:val="00C643E7"/>
    <w:rsid w:val="00C645BE"/>
    <w:rsid w:val="00C64CEB"/>
    <w:rsid w:val="00C64E21"/>
    <w:rsid w:val="00C651A9"/>
    <w:rsid w:val="00C651CD"/>
    <w:rsid w:val="00C6533F"/>
    <w:rsid w:val="00C65343"/>
    <w:rsid w:val="00C657BB"/>
    <w:rsid w:val="00C6597E"/>
    <w:rsid w:val="00C66408"/>
    <w:rsid w:val="00C66B1E"/>
    <w:rsid w:val="00C66BF0"/>
    <w:rsid w:val="00C66E20"/>
    <w:rsid w:val="00C66E3C"/>
    <w:rsid w:val="00C6716B"/>
    <w:rsid w:val="00C6755C"/>
    <w:rsid w:val="00C67763"/>
    <w:rsid w:val="00C677D9"/>
    <w:rsid w:val="00C67956"/>
    <w:rsid w:val="00C67FAE"/>
    <w:rsid w:val="00C70459"/>
    <w:rsid w:val="00C70482"/>
    <w:rsid w:val="00C705DA"/>
    <w:rsid w:val="00C7086D"/>
    <w:rsid w:val="00C70B2E"/>
    <w:rsid w:val="00C70D55"/>
    <w:rsid w:val="00C70E43"/>
    <w:rsid w:val="00C71016"/>
    <w:rsid w:val="00C7133D"/>
    <w:rsid w:val="00C71819"/>
    <w:rsid w:val="00C71FC3"/>
    <w:rsid w:val="00C71FDE"/>
    <w:rsid w:val="00C72A30"/>
    <w:rsid w:val="00C72C02"/>
    <w:rsid w:val="00C7300D"/>
    <w:rsid w:val="00C73739"/>
    <w:rsid w:val="00C73910"/>
    <w:rsid w:val="00C73920"/>
    <w:rsid w:val="00C73BBA"/>
    <w:rsid w:val="00C73E9C"/>
    <w:rsid w:val="00C73F54"/>
    <w:rsid w:val="00C747D6"/>
    <w:rsid w:val="00C74D75"/>
    <w:rsid w:val="00C750B2"/>
    <w:rsid w:val="00C75236"/>
    <w:rsid w:val="00C75456"/>
    <w:rsid w:val="00C75DAF"/>
    <w:rsid w:val="00C75DB7"/>
    <w:rsid w:val="00C75E78"/>
    <w:rsid w:val="00C75E89"/>
    <w:rsid w:val="00C75EA6"/>
    <w:rsid w:val="00C75EFC"/>
    <w:rsid w:val="00C761F4"/>
    <w:rsid w:val="00C76224"/>
    <w:rsid w:val="00C7636D"/>
    <w:rsid w:val="00C7647F"/>
    <w:rsid w:val="00C765AF"/>
    <w:rsid w:val="00C768DD"/>
    <w:rsid w:val="00C76963"/>
    <w:rsid w:val="00C76B5F"/>
    <w:rsid w:val="00C77375"/>
    <w:rsid w:val="00C77403"/>
    <w:rsid w:val="00C77553"/>
    <w:rsid w:val="00C7795E"/>
    <w:rsid w:val="00C77D98"/>
    <w:rsid w:val="00C8019E"/>
    <w:rsid w:val="00C8062B"/>
    <w:rsid w:val="00C806FD"/>
    <w:rsid w:val="00C80725"/>
    <w:rsid w:val="00C80738"/>
    <w:rsid w:val="00C807F3"/>
    <w:rsid w:val="00C80BA9"/>
    <w:rsid w:val="00C80C8A"/>
    <w:rsid w:val="00C80D46"/>
    <w:rsid w:val="00C80EFA"/>
    <w:rsid w:val="00C8169C"/>
    <w:rsid w:val="00C8179A"/>
    <w:rsid w:val="00C818BB"/>
    <w:rsid w:val="00C81A70"/>
    <w:rsid w:val="00C81B51"/>
    <w:rsid w:val="00C81FE5"/>
    <w:rsid w:val="00C82393"/>
    <w:rsid w:val="00C823F8"/>
    <w:rsid w:val="00C829FA"/>
    <w:rsid w:val="00C82C43"/>
    <w:rsid w:val="00C831CA"/>
    <w:rsid w:val="00C834E4"/>
    <w:rsid w:val="00C8374F"/>
    <w:rsid w:val="00C83D23"/>
    <w:rsid w:val="00C83E19"/>
    <w:rsid w:val="00C840B5"/>
    <w:rsid w:val="00C8416C"/>
    <w:rsid w:val="00C845E0"/>
    <w:rsid w:val="00C84BEA"/>
    <w:rsid w:val="00C84CD6"/>
    <w:rsid w:val="00C84EA1"/>
    <w:rsid w:val="00C84ED0"/>
    <w:rsid w:val="00C85467"/>
    <w:rsid w:val="00C85553"/>
    <w:rsid w:val="00C8561B"/>
    <w:rsid w:val="00C85716"/>
    <w:rsid w:val="00C85EB8"/>
    <w:rsid w:val="00C85EED"/>
    <w:rsid w:val="00C86063"/>
    <w:rsid w:val="00C8609E"/>
    <w:rsid w:val="00C86583"/>
    <w:rsid w:val="00C8685D"/>
    <w:rsid w:val="00C86964"/>
    <w:rsid w:val="00C86A0A"/>
    <w:rsid w:val="00C86A80"/>
    <w:rsid w:val="00C86C1A"/>
    <w:rsid w:val="00C86EAA"/>
    <w:rsid w:val="00C877DE"/>
    <w:rsid w:val="00C87D35"/>
    <w:rsid w:val="00C87FA6"/>
    <w:rsid w:val="00C900A6"/>
    <w:rsid w:val="00C9012E"/>
    <w:rsid w:val="00C901B7"/>
    <w:rsid w:val="00C901C7"/>
    <w:rsid w:val="00C90328"/>
    <w:rsid w:val="00C903D3"/>
    <w:rsid w:val="00C90766"/>
    <w:rsid w:val="00C90ACB"/>
    <w:rsid w:val="00C90D89"/>
    <w:rsid w:val="00C91209"/>
    <w:rsid w:val="00C914FD"/>
    <w:rsid w:val="00C918B4"/>
    <w:rsid w:val="00C91AE7"/>
    <w:rsid w:val="00C91BC6"/>
    <w:rsid w:val="00C91DA9"/>
    <w:rsid w:val="00C924DB"/>
    <w:rsid w:val="00C924EF"/>
    <w:rsid w:val="00C9282A"/>
    <w:rsid w:val="00C92B04"/>
    <w:rsid w:val="00C9302B"/>
    <w:rsid w:val="00C93284"/>
    <w:rsid w:val="00C9337F"/>
    <w:rsid w:val="00C93482"/>
    <w:rsid w:val="00C9353E"/>
    <w:rsid w:val="00C938E3"/>
    <w:rsid w:val="00C93DA6"/>
    <w:rsid w:val="00C93F33"/>
    <w:rsid w:val="00C94194"/>
    <w:rsid w:val="00C941B7"/>
    <w:rsid w:val="00C9439C"/>
    <w:rsid w:val="00C9463C"/>
    <w:rsid w:val="00C94C4B"/>
    <w:rsid w:val="00C95059"/>
    <w:rsid w:val="00C951A5"/>
    <w:rsid w:val="00C95261"/>
    <w:rsid w:val="00C953DF"/>
    <w:rsid w:val="00C95548"/>
    <w:rsid w:val="00C95575"/>
    <w:rsid w:val="00C95AF5"/>
    <w:rsid w:val="00C96048"/>
    <w:rsid w:val="00C962EC"/>
    <w:rsid w:val="00C9651C"/>
    <w:rsid w:val="00C96B52"/>
    <w:rsid w:val="00C96C5D"/>
    <w:rsid w:val="00C96CC8"/>
    <w:rsid w:val="00C96D02"/>
    <w:rsid w:val="00C971E6"/>
    <w:rsid w:val="00C97455"/>
    <w:rsid w:val="00C97541"/>
    <w:rsid w:val="00C975AB"/>
    <w:rsid w:val="00C9772D"/>
    <w:rsid w:val="00C977C9"/>
    <w:rsid w:val="00C97811"/>
    <w:rsid w:val="00CA090F"/>
    <w:rsid w:val="00CA0AA8"/>
    <w:rsid w:val="00CA0B73"/>
    <w:rsid w:val="00CA0BA2"/>
    <w:rsid w:val="00CA0E29"/>
    <w:rsid w:val="00CA103B"/>
    <w:rsid w:val="00CA11B0"/>
    <w:rsid w:val="00CA13A3"/>
    <w:rsid w:val="00CA1495"/>
    <w:rsid w:val="00CA167E"/>
    <w:rsid w:val="00CA16A2"/>
    <w:rsid w:val="00CA17AE"/>
    <w:rsid w:val="00CA1C09"/>
    <w:rsid w:val="00CA1DFD"/>
    <w:rsid w:val="00CA1E6F"/>
    <w:rsid w:val="00CA22AA"/>
    <w:rsid w:val="00CA25D8"/>
    <w:rsid w:val="00CA262A"/>
    <w:rsid w:val="00CA2823"/>
    <w:rsid w:val="00CA2857"/>
    <w:rsid w:val="00CA29AA"/>
    <w:rsid w:val="00CA2BB8"/>
    <w:rsid w:val="00CA2EBC"/>
    <w:rsid w:val="00CA3027"/>
    <w:rsid w:val="00CA30A4"/>
    <w:rsid w:val="00CA3153"/>
    <w:rsid w:val="00CA3173"/>
    <w:rsid w:val="00CA3737"/>
    <w:rsid w:val="00CA383A"/>
    <w:rsid w:val="00CA3A6B"/>
    <w:rsid w:val="00CA3AE6"/>
    <w:rsid w:val="00CA3AE7"/>
    <w:rsid w:val="00CA3D55"/>
    <w:rsid w:val="00CA3E36"/>
    <w:rsid w:val="00CA3E6A"/>
    <w:rsid w:val="00CA3EC5"/>
    <w:rsid w:val="00CA40FC"/>
    <w:rsid w:val="00CA45FE"/>
    <w:rsid w:val="00CA4C1D"/>
    <w:rsid w:val="00CA4C5C"/>
    <w:rsid w:val="00CA4DBA"/>
    <w:rsid w:val="00CA510E"/>
    <w:rsid w:val="00CA523D"/>
    <w:rsid w:val="00CA531B"/>
    <w:rsid w:val="00CA56B9"/>
    <w:rsid w:val="00CA57DB"/>
    <w:rsid w:val="00CA5CE0"/>
    <w:rsid w:val="00CA5CE4"/>
    <w:rsid w:val="00CA5D98"/>
    <w:rsid w:val="00CA5DB2"/>
    <w:rsid w:val="00CA6132"/>
    <w:rsid w:val="00CA6229"/>
    <w:rsid w:val="00CA6734"/>
    <w:rsid w:val="00CA676C"/>
    <w:rsid w:val="00CA6E02"/>
    <w:rsid w:val="00CA6FF9"/>
    <w:rsid w:val="00CA727F"/>
    <w:rsid w:val="00CA74E1"/>
    <w:rsid w:val="00CA753F"/>
    <w:rsid w:val="00CA77A4"/>
    <w:rsid w:val="00CA79B5"/>
    <w:rsid w:val="00CA7CD2"/>
    <w:rsid w:val="00CA7E17"/>
    <w:rsid w:val="00CA7FCE"/>
    <w:rsid w:val="00CB0166"/>
    <w:rsid w:val="00CB02F1"/>
    <w:rsid w:val="00CB07DB"/>
    <w:rsid w:val="00CB0A6E"/>
    <w:rsid w:val="00CB0C5B"/>
    <w:rsid w:val="00CB0E11"/>
    <w:rsid w:val="00CB0F71"/>
    <w:rsid w:val="00CB0F95"/>
    <w:rsid w:val="00CB1021"/>
    <w:rsid w:val="00CB128B"/>
    <w:rsid w:val="00CB1372"/>
    <w:rsid w:val="00CB19A8"/>
    <w:rsid w:val="00CB1A7C"/>
    <w:rsid w:val="00CB1F2C"/>
    <w:rsid w:val="00CB2124"/>
    <w:rsid w:val="00CB249D"/>
    <w:rsid w:val="00CB2515"/>
    <w:rsid w:val="00CB268A"/>
    <w:rsid w:val="00CB29F9"/>
    <w:rsid w:val="00CB2C93"/>
    <w:rsid w:val="00CB2D73"/>
    <w:rsid w:val="00CB2F87"/>
    <w:rsid w:val="00CB30C7"/>
    <w:rsid w:val="00CB33BC"/>
    <w:rsid w:val="00CB33E3"/>
    <w:rsid w:val="00CB34A8"/>
    <w:rsid w:val="00CB35EB"/>
    <w:rsid w:val="00CB3626"/>
    <w:rsid w:val="00CB3879"/>
    <w:rsid w:val="00CB3E10"/>
    <w:rsid w:val="00CB436B"/>
    <w:rsid w:val="00CB443F"/>
    <w:rsid w:val="00CB453F"/>
    <w:rsid w:val="00CB4559"/>
    <w:rsid w:val="00CB459E"/>
    <w:rsid w:val="00CB47B8"/>
    <w:rsid w:val="00CB4B95"/>
    <w:rsid w:val="00CB4C15"/>
    <w:rsid w:val="00CB4E58"/>
    <w:rsid w:val="00CB4FE2"/>
    <w:rsid w:val="00CB4FF8"/>
    <w:rsid w:val="00CB5034"/>
    <w:rsid w:val="00CB5084"/>
    <w:rsid w:val="00CB5358"/>
    <w:rsid w:val="00CB5528"/>
    <w:rsid w:val="00CB59CA"/>
    <w:rsid w:val="00CB5D19"/>
    <w:rsid w:val="00CB5FB1"/>
    <w:rsid w:val="00CB6447"/>
    <w:rsid w:val="00CB670F"/>
    <w:rsid w:val="00CB6840"/>
    <w:rsid w:val="00CB6A11"/>
    <w:rsid w:val="00CB6A34"/>
    <w:rsid w:val="00CB6AC0"/>
    <w:rsid w:val="00CB6E53"/>
    <w:rsid w:val="00CB6F78"/>
    <w:rsid w:val="00CB7548"/>
    <w:rsid w:val="00CB76F4"/>
    <w:rsid w:val="00CB77D9"/>
    <w:rsid w:val="00CB7879"/>
    <w:rsid w:val="00CB7EF0"/>
    <w:rsid w:val="00CB7FEC"/>
    <w:rsid w:val="00CC0565"/>
    <w:rsid w:val="00CC0B3C"/>
    <w:rsid w:val="00CC0B9D"/>
    <w:rsid w:val="00CC0CD3"/>
    <w:rsid w:val="00CC0E74"/>
    <w:rsid w:val="00CC113D"/>
    <w:rsid w:val="00CC1625"/>
    <w:rsid w:val="00CC1CA0"/>
    <w:rsid w:val="00CC1D5F"/>
    <w:rsid w:val="00CC1ECE"/>
    <w:rsid w:val="00CC1EDA"/>
    <w:rsid w:val="00CC1F87"/>
    <w:rsid w:val="00CC20A8"/>
    <w:rsid w:val="00CC2235"/>
    <w:rsid w:val="00CC241E"/>
    <w:rsid w:val="00CC24F7"/>
    <w:rsid w:val="00CC2652"/>
    <w:rsid w:val="00CC2C66"/>
    <w:rsid w:val="00CC30DD"/>
    <w:rsid w:val="00CC315D"/>
    <w:rsid w:val="00CC3190"/>
    <w:rsid w:val="00CC31F6"/>
    <w:rsid w:val="00CC324E"/>
    <w:rsid w:val="00CC351C"/>
    <w:rsid w:val="00CC3660"/>
    <w:rsid w:val="00CC3915"/>
    <w:rsid w:val="00CC39CD"/>
    <w:rsid w:val="00CC39FE"/>
    <w:rsid w:val="00CC3C48"/>
    <w:rsid w:val="00CC3E1C"/>
    <w:rsid w:val="00CC3EF6"/>
    <w:rsid w:val="00CC3FD8"/>
    <w:rsid w:val="00CC40FC"/>
    <w:rsid w:val="00CC4325"/>
    <w:rsid w:val="00CC45A3"/>
    <w:rsid w:val="00CC4957"/>
    <w:rsid w:val="00CC4966"/>
    <w:rsid w:val="00CC4E53"/>
    <w:rsid w:val="00CC506E"/>
    <w:rsid w:val="00CC527C"/>
    <w:rsid w:val="00CC5437"/>
    <w:rsid w:val="00CC55E2"/>
    <w:rsid w:val="00CC5830"/>
    <w:rsid w:val="00CC5920"/>
    <w:rsid w:val="00CC5ADD"/>
    <w:rsid w:val="00CC5B31"/>
    <w:rsid w:val="00CC5BF7"/>
    <w:rsid w:val="00CC5ED1"/>
    <w:rsid w:val="00CC5EDD"/>
    <w:rsid w:val="00CC63CE"/>
    <w:rsid w:val="00CC6444"/>
    <w:rsid w:val="00CC651A"/>
    <w:rsid w:val="00CC6857"/>
    <w:rsid w:val="00CC6A27"/>
    <w:rsid w:val="00CC6AE5"/>
    <w:rsid w:val="00CC6F7C"/>
    <w:rsid w:val="00CC6FE3"/>
    <w:rsid w:val="00CC750B"/>
    <w:rsid w:val="00CC75C4"/>
    <w:rsid w:val="00CC7A06"/>
    <w:rsid w:val="00CC7B66"/>
    <w:rsid w:val="00CC7ED7"/>
    <w:rsid w:val="00CC7F5F"/>
    <w:rsid w:val="00CD012A"/>
    <w:rsid w:val="00CD026E"/>
    <w:rsid w:val="00CD026F"/>
    <w:rsid w:val="00CD0290"/>
    <w:rsid w:val="00CD045E"/>
    <w:rsid w:val="00CD05A7"/>
    <w:rsid w:val="00CD066D"/>
    <w:rsid w:val="00CD07F6"/>
    <w:rsid w:val="00CD0CC1"/>
    <w:rsid w:val="00CD0D5B"/>
    <w:rsid w:val="00CD0E96"/>
    <w:rsid w:val="00CD0EBA"/>
    <w:rsid w:val="00CD0F93"/>
    <w:rsid w:val="00CD1885"/>
    <w:rsid w:val="00CD18F8"/>
    <w:rsid w:val="00CD193F"/>
    <w:rsid w:val="00CD1A28"/>
    <w:rsid w:val="00CD1A69"/>
    <w:rsid w:val="00CD1C1D"/>
    <w:rsid w:val="00CD1C54"/>
    <w:rsid w:val="00CD1CFB"/>
    <w:rsid w:val="00CD23A5"/>
    <w:rsid w:val="00CD2424"/>
    <w:rsid w:val="00CD25B3"/>
    <w:rsid w:val="00CD268D"/>
    <w:rsid w:val="00CD2690"/>
    <w:rsid w:val="00CD2A7C"/>
    <w:rsid w:val="00CD2AAE"/>
    <w:rsid w:val="00CD2ADB"/>
    <w:rsid w:val="00CD3014"/>
    <w:rsid w:val="00CD3504"/>
    <w:rsid w:val="00CD356E"/>
    <w:rsid w:val="00CD3710"/>
    <w:rsid w:val="00CD3768"/>
    <w:rsid w:val="00CD3DBD"/>
    <w:rsid w:val="00CD3EB0"/>
    <w:rsid w:val="00CD3F78"/>
    <w:rsid w:val="00CD4170"/>
    <w:rsid w:val="00CD45DE"/>
    <w:rsid w:val="00CD47D1"/>
    <w:rsid w:val="00CD4B18"/>
    <w:rsid w:val="00CD4DB9"/>
    <w:rsid w:val="00CD540A"/>
    <w:rsid w:val="00CD547D"/>
    <w:rsid w:val="00CD557C"/>
    <w:rsid w:val="00CD585B"/>
    <w:rsid w:val="00CD5ACC"/>
    <w:rsid w:val="00CD5B14"/>
    <w:rsid w:val="00CD5DA6"/>
    <w:rsid w:val="00CD5E98"/>
    <w:rsid w:val="00CD6289"/>
    <w:rsid w:val="00CD6469"/>
    <w:rsid w:val="00CD663B"/>
    <w:rsid w:val="00CD693A"/>
    <w:rsid w:val="00CD6CEB"/>
    <w:rsid w:val="00CD7229"/>
    <w:rsid w:val="00CD76B8"/>
    <w:rsid w:val="00CD7E67"/>
    <w:rsid w:val="00CE06FE"/>
    <w:rsid w:val="00CE096C"/>
    <w:rsid w:val="00CE0E83"/>
    <w:rsid w:val="00CE1020"/>
    <w:rsid w:val="00CE1099"/>
    <w:rsid w:val="00CE1147"/>
    <w:rsid w:val="00CE11D0"/>
    <w:rsid w:val="00CE1596"/>
    <w:rsid w:val="00CE192B"/>
    <w:rsid w:val="00CE1AA5"/>
    <w:rsid w:val="00CE1C20"/>
    <w:rsid w:val="00CE2036"/>
    <w:rsid w:val="00CE21E2"/>
    <w:rsid w:val="00CE2209"/>
    <w:rsid w:val="00CE2224"/>
    <w:rsid w:val="00CE24E6"/>
    <w:rsid w:val="00CE3108"/>
    <w:rsid w:val="00CE366D"/>
    <w:rsid w:val="00CE3BB3"/>
    <w:rsid w:val="00CE43B6"/>
    <w:rsid w:val="00CE43CC"/>
    <w:rsid w:val="00CE483A"/>
    <w:rsid w:val="00CE4B78"/>
    <w:rsid w:val="00CE4EF0"/>
    <w:rsid w:val="00CE55A5"/>
    <w:rsid w:val="00CE5830"/>
    <w:rsid w:val="00CE5902"/>
    <w:rsid w:val="00CE5D8A"/>
    <w:rsid w:val="00CE5E77"/>
    <w:rsid w:val="00CE61E4"/>
    <w:rsid w:val="00CE64D7"/>
    <w:rsid w:val="00CE668D"/>
    <w:rsid w:val="00CE6717"/>
    <w:rsid w:val="00CE68A9"/>
    <w:rsid w:val="00CE69B6"/>
    <w:rsid w:val="00CE7040"/>
    <w:rsid w:val="00CE70D9"/>
    <w:rsid w:val="00CE76AB"/>
    <w:rsid w:val="00CE76DF"/>
    <w:rsid w:val="00CE7844"/>
    <w:rsid w:val="00CE7DD9"/>
    <w:rsid w:val="00CE7F12"/>
    <w:rsid w:val="00CF019B"/>
    <w:rsid w:val="00CF06B7"/>
    <w:rsid w:val="00CF0749"/>
    <w:rsid w:val="00CF0A6A"/>
    <w:rsid w:val="00CF0AE0"/>
    <w:rsid w:val="00CF0D4F"/>
    <w:rsid w:val="00CF0D64"/>
    <w:rsid w:val="00CF12C6"/>
    <w:rsid w:val="00CF15D7"/>
    <w:rsid w:val="00CF160A"/>
    <w:rsid w:val="00CF18B4"/>
    <w:rsid w:val="00CF18B5"/>
    <w:rsid w:val="00CF1C1E"/>
    <w:rsid w:val="00CF1DEF"/>
    <w:rsid w:val="00CF1F68"/>
    <w:rsid w:val="00CF1F94"/>
    <w:rsid w:val="00CF227A"/>
    <w:rsid w:val="00CF230E"/>
    <w:rsid w:val="00CF2335"/>
    <w:rsid w:val="00CF26F2"/>
    <w:rsid w:val="00CF288B"/>
    <w:rsid w:val="00CF2910"/>
    <w:rsid w:val="00CF2A2E"/>
    <w:rsid w:val="00CF2BF6"/>
    <w:rsid w:val="00CF2F42"/>
    <w:rsid w:val="00CF3010"/>
    <w:rsid w:val="00CF3059"/>
    <w:rsid w:val="00CF34F2"/>
    <w:rsid w:val="00CF3753"/>
    <w:rsid w:val="00CF386D"/>
    <w:rsid w:val="00CF390F"/>
    <w:rsid w:val="00CF3A15"/>
    <w:rsid w:val="00CF3B40"/>
    <w:rsid w:val="00CF3BDF"/>
    <w:rsid w:val="00CF3CAE"/>
    <w:rsid w:val="00CF3DDD"/>
    <w:rsid w:val="00CF406A"/>
    <w:rsid w:val="00CF413A"/>
    <w:rsid w:val="00CF49AB"/>
    <w:rsid w:val="00CF4C72"/>
    <w:rsid w:val="00CF4CE2"/>
    <w:rsid w:val="00CF4D4C"/>
    <w:rsid w:val="00CF4DDF"/>
    <w:rsid w:val="00CF4E01"/>
    <w:rsid w:val="00CF4E2C"/>
    <w:rsid w:val="00CF4E7C"/>
    <w:rsid w:val="00CF51C2"/>
    <w:rsid w:val="00CF532D"/>
    <w:rsid w:val="00CF547C"/>
    <w:rsid w:val="00CF5588"/>
    <w:rsid w:val="00CF5B40"/>
    <w:rsid w:val="00CF5BA1"/>
    <w:rsid w:val="00CF5BAB"/>
    <w:rsid w:val="00CF5DF8"/>
    <w:rsid w:val="00CF5E78"/>
    <w:rsid w:val="00CF5FAE"/>
    <w:rsid w:val="00CF6172"/>
    <w:rsid w:val="00CF6236"/>
    <w:rsid w:val="00CF62EA"/>
    <w:rsid w:val="00CF6489"/>
    <w:rsid w:val="00CF6F89"/>
    <w:rsid w:val="00CF6FB1"/>
    <w:rsid w:val="00CF71FF"/>
    <w:rsid w:val="00CF7244"/>
    <w:rsid w:val="00CF72A7"/>
    <w:rsid w:val="00CF7462"/>
    <w:rsid w:val="00CF749B"/>
    <w:rsid w:val="00CF74C1"/>
    <w:rsid w:val="00CF7AFA"/>
    <w:rsid w:val="00CF7C62"/>
    <w:rsid w:val="00D00188"/>
    <w:rsid w:val="00D0092F"/>
    <w:rsid w:val="00D00B1E"/>
    <w:rsid w:val="00D00CB5"/>
    <w:rsid w:val="00D012C4"/>
    <w:rsid w:val="00D01A35"/>
    <w:rsid w:val="00D01B34"/>
    <w:rsid w:val="00D01B5C"/>
    <w:rsid w:val="00D022E3"/>
    <w:rsid w:val="00D024A3"/>
    <w:rsid w:val="00D0251A"/>
    <w:rsid w:val="00D02551"/>
    <w:rsid w:val="00D025CE"/>
    <w:rsid w:val="00D0273B"/>
    <w:rsid w:val="00D027B7"/>
    <w:rsid w:val="00D027BE"/>
    <w:rsid w:val="00D029AE"/>
    <w:rsid w:val="00D02FBD"/>
    <w:rsid w:val="00D03505"/>
    <w:rsid w:val="00D0356E"/>
    <w:rsid w:val="00D035F8"/>
    <w:rsid w:val="00D03AD8"/>
    <w:rsid w:val="00D03F37"/>
    <w:rsid w:val="00D03FE2"/>
    <w:rsid w:val="00D0431E"/>
    <w:rsid w:val="00D04539"/>
    <w:rsid w:val="00D046D5"/>
    <w:rsid w:val="00D04B1F"/>
    <w:rsid w:val="00D04DFB"/>
    <w:rsid w:val="00D04EAA"/>
    <w:rsid w:val="00D04FF7"/>
    <w:rsid w:val="00D0513C"/>
    <w:rsid w:val="00D0519B"/>
    <w:rsid w:val="00D053CA"/>
    <w:rsid w:val="00D05417"/>
    <w:rsid w:val="00D059BA"/>
    <w:rsid w:val="00D05C4D"/>
    <w:rsid w:val="00D05CD8"/>
    <w:rsid w:val="00D05E4D"/>
    <w:rsid w:val="00D06073"/>
    <w:rsid w:val="00D0615C"/>
    <w:rsid w:val="00D0623D"/>
    <w:rsid w:val="00D06357"/>
    <w:rsid w:val="00D06393"/>
    <w:rsid w:val="00D063E0"/>
    <w:rsid w:val="00D06ABA"/>
    <w:rsid w:val="00D06CBA"/>
    <w:rsid w:val="00D070D3"/>
    <w:rsid w:val="00D07514"/>
    <w:rsid w:val="00D077E5"/>
    <w:rsid w:val="00D07B04"/>
    <w:rsid w:val="00D07C79"/>
    <w:rsid w:val="00D07CED"/>
    <w:rsid w:val="00D07F60"/>
    <w:rsid w:val="00D1000B"/>
    <w:rsid w:val="00D102DF"/>
    <w:rsid w:val="00D1050D"/>
    <w:rsid w:val="00D10564"/>
    <w:rsid w:val="00D1058E"/>
    <w:rsid w:val="00D1059B"/>
    <w:rsid w:val="00D106B6"/>
    <w:rsid w:val="00D10930"/>
    <w:rsid w:val="00D10E1F"/>
    <w:rsid w:val="00D10E95"/>
    <w:rsid w:val="00D11928"/>
    <w:rsid w:val="00D11CBC"/>
    <w:rsid w:val="00D11D18"/>
    <w:rsid w:val="00D11E63"/>
    <w:rsid w:val="00D12125"/>
    <w:rsid w:val="00D123E1"/>
    <w:rsid w:val="00D12653"/>
    <w:rsid w:val="00D1280D"/>
    <w:rsid w:val="00D12944"/>
    <w:rsid w:val="00D12A5A"/>
    <w:rsid w:val="00D12B84"/>
    <w:rsid w:val="00D12C02"/>
    <w:rsid w:val="00D12D5E"/>
    <w:rsid w:val="00D12F08"/>
    <w:rsid w:val="00D13328"/>
    <w:rsid w:val="00D1346B"/>
    <w:rsid w:val="00D13541"/>
    <w:rsid w:val="00D135BF"/>
    <w:rsid w:val="00D13D2B"/>
    <w:rsid w:val="00D13D5C"/>
    <w:rsid w:val="00D13E1C"/>
    <w:rsid w:val="00D13F88"/>
    <w:rsid w:val="00D13FF7"/>
    <w:rsid w:val="00D14057"/>
    <w:rsid w:val="00D14513"/>
    <w:rsid w:val="00D1476D"/>
    <w:rsid w:val="00D147F8"/>
    <w:rsid w:val="00D149D2"/>
    <w:rsid w:val="00D14A1A"/>
    <w:rsid w:val="00D14B63"/>
    <w:rsid w:val="00D14C5A"/>
    <w:rsid w:val="00D14D00"/>
    <w:rsid w:val="00D1519D"/>
    <w:rsid w:val="00D151F6"/>
    <w:rsid w:val="00D153BC"/>
    <w:rsid w:val="00D155DF"/>
    <w:rsid w:val="00D15AE2"/>
    <w:rsid w:val="00D15B43"/>
    <w:rsid w:val="00D15D90"/>
    <w:rsid w:val="00D15ECE"/>
    <w:rsid w:val="00D15F77"/>
    <w:rsid w:val="00D165D9"/>
    <w:rsid w:val="00D16667"/>
    <w:rsid w:val="00D16A09"/>
    <w:rsid w:val="00D16D85"/>
    <w:rsid w:val="00D173D7"/>
    <w:rsid w:val="00D17522"/>
    <w:rsid w:val="00D17597"/>
    <w:rsid w:val="00D1773E"/>
    <w:rsid w:val="00D17861"/>
    <w:rsid w:val="00D17D0F"/>
    <w:rsid w:val="00D17EA1"/>
    <w:rsid w:val="00D20295"/>
    <w:rsid w:val="00D202BC"/>
    <w:rsid w:val="00D203A3"/>
    <w:rsid w:val="00D20685"/>
    <w:rsid w:val="00D210D6"/>
    <w:rsid w:val="00D213CB"/>
    <w:rsid w:val="00D21825"/>
    <w:rsid w:val="00D218F9"/>
    <w:rsid w:val="00D21E34"/>
    <w:rsid w:val="00D21F06"/>
    <w:rsid w:val="00D22212"/>
    <w:rsid w:val="00D2223E"/>
    <w:rsid w:val="00D2239B"/>
    <w:rsid w:val="00D22687"/>
    <w:rsid w:val="00D22690"/>
    <w:rsid w:val="00D226BB"/>
    <w:rsid w:val="00D227A3"/>
    <w:rsid w:val="00D228DB"/>
    <w:rsid w:val="00D22A17"/>
    <w:rsid w:val="00D22A3E"/>
    <w:rsid w:val="00D22D8F"/>
    <w:rsid w:val="00D2356E"/>
    <w:rsid w:val="00D2363C"/>
    <w:rsid w:val="00D236C0"/>
    <w:rsid w:val="00D2385D"/>
    <w:rsid w:val="00D23A49"/>
    <w:rsid w:val="00D23CAE"/>
    <w:rsid w:val="00D23D6A"/>
    <w:rsid w:val="00D23DCE"/>
    <w:rsid w:val="00D2403F"/>
    <w:rsid w:val="00D24302"/>
    <w:rsid w:val="00D250D1"/>
    <w:rsid w:val="00D2581C"/>
    <w:rsid w:val="00D25C41"/>
    <w:rsid w:val="00D25CB2"/>
    <w:rsid w:val="00D25D55"/>
    <w:rsid w:val="00D26487"/>
    <w:rsid w:val="00D2678E"/>
    <w:rsid w:val="00D26AF3"/>
    <w:rsid w:val="00D2718A"/>
    <w:rsid w:val="00D271FC"/>
    <w:rsid w:val="00D2728A"/>
    <w:rsid w:val="00D27628"/>
    <w:rsid w:val="00D27826"/>
    <w:rsid w:val="00D27C74"/>
    <w:rsid w:val="00D30296"/>
    <w:rsid w:val="00D30736"/>
    <w:rsid w:val="00D3078D"/>
    <w:rsid w:val="00D3086E"/>
    <w:rsid w:val="00D31016"/>
    <w:rsid w:val="00D310FC"/>
    <w:rsid w:val="00D311EE"/>
    <w:rsid w:val="00D3127E"/>
    <w:rsid w:val="00D313AC"/>
    <w:rsid w:val="00D319DE"/>
    <w:rsid w:val="00D31CA5"/>
    <w:rsid w:val="00D32055"/>
    <w:rsid w:val="00D320FD"/>
    <w:rsid w:val="00D329B6"/>
    <w:rsid w:val="00D32A7C"/>
    <w:rsid w:val="00D32CB6"/>
    <w:rsid w:val="00D32D6E"/>
    <w:rsid w:val="00D32DCE"/>
    <w:rsid w:val="00D32F62"/>
    <w:rsid w:val="00D330A5"/>
    <w:rsid w:val="00D331DA"/>
    <w:rsid w:val="00D33459"/>
    <w:rsid w:val="00D3352A"/>
    <w:rsid w:val="00D3373E"/>
    <w:rsid w:val="00D3376A"/>
    <w:rsid w:val="00D33A50"/>
    <w:rsid w:val="00D33B2D"/>
    <w:rsid w:val="00D33DC3"/>
    <w:rsid w:val="00D33E92"/>
    <w:rsid w:val="00D340D3"/>
    <w:rsid w:val="00D345E7"/>
    <w:rsid w:val="00D348A2"/>
    <w:rsid w:val="00D34A76"/>
    <w:rsid w:val="00D34C8C"/>
    <w:rsid w:val="00D34D57"/>
    <w:rsid w:val="00D352E7"/>
    <w:rsid w:val="00D353DF"/>
    <w:rsid w:val="00D353FB"/>
    <w:rsid w:val="00D354B5"/>
    <w:rsid w:val="00D3564A"/>
    <w:rsid w:val="00D356A1"/>
    <w:rsid w:val="00D3572A"/>
    <w:rsid w:val="00D35999"/>
    <w:rsid w:val="00D35C6B"/>
    <w:rsid w:val="00D35DEF"/>
    <w:rsid w:val="00D35EE6"/>
    <w:rsid w:val="00D35F59"/>
    <w:rsid w:val="00D36110"/>
    <w:rsid w:val="00D3659B"/>
    <w:rsid w:val="00D366C2"/>
    <w:rsid w:val="00D36A3B"/>
    <w:rsid w:val="00D372AC"/>
    <w:rsid w:val="00D37457"/>
    <w:rsid w:val="00D37618"/>
    <w:rsid w:val="00D377A2"/>
    <w:rsid w:val="00D378FF"/>
    <w:rsid w:val="00D379CC"/>
    <w:rsid w:val="00D37B63"/>
    <w:rsid w:val="00D37B8A"/>
    <w:rsid w:val="00D40218"/>
    <w:rsid w:val="00D40660"/>
    <w:rsid w:val="00D406C0"/>
    <w:rsid w:val="00D40919"/>
    <w:rsid w:val="00D409E2"/>
    <w:rsid w:val="00D40D16"/>
    <w:rsid w:val="00D40F9B"/>
    <w:rsid w:val="00D4103B"/>
    <w:rsid w:val="00D4181C"/>
    <w:rsid w:val="00D41E16"/>
    <w:rsid w:val="00D41E62"/>
    <w:rsid w:val="00D4205D"/>
    <w:rsid w:val="00D42267"/>
    <w:rsid w:val="00D4236F"/>
    <w:rsid w:val="00D42574"/>
    <w:rsid w:val="00D42A47"/>
    <w:rsid w:val="00D42BF2"/>
    <w:rsid w:val="00D42C6A"/>
    <w:rsid w:val="00D42E4C"/>
    <w:rsid w:val="00D43122"/>
    <w:rsid w:val="00D43398"/>
    <w:rsid w:val="00D4380F"/>
    <w:rsid w:val="00D43A30"/>
    <w:rsid w:val="00D43E4D"/>
    <w:rsid w:val="00D43EB9"/>
    <w:rsid w:val="00D4403C"/>
    <w:rsid w:val="00D4405C"/>
    <w:rsid w:val="00D441EF"/>
    <w:rsid w:val="00D4435B"/>
    <w:rsid w:val="00D44458"/>
    <w:rsid w:val="00D44498"/>
    <w:rsid w:val="00D44997"/>
    <w:rsid w:val="00D44A94"/>
    <w:rsid w:val="00D44E8C"/>
    <w:rsid w:val="00D45064"/>
    <w:rsid w:val="00D45569"/>
    <w:rsid w:val="00D45753"/>
    <w:rsid w:val="00D457B4"/>
    <w:rsid w:val="00D45813"/>
    <w:rsid w:val="00D45AB1"/>
    <w:rsid w:val="00D4618E"/>
    <w:rsid w:val="00D46470"/>
    <w:rsid w:val="00D464FA"/>
    <w:rsid w:val="00D46784"/>
    <w:rsid w:val="00D46D14"/>
    <w:rsid w:val="00D46D8B"/>
    <w:rsid w:val="00D4724C"/>
    <w:rsid w:val="00D475A2"/>
    <w:rsid w:val="00D475D7"/>
    <w:rsid w:val="00D47A3F"/>
    <w:rsid w:val="00D47AC4"/>
    <w:rsid w:val="00D47ADC"/>
    <w:rsid w:val="00D47D20"/>
    <w:rsid w:val="00D47EAF"/>
    <w:rsid w:val="00D47F50"/>
    <w:rsid w:val="00D50045"/>
    <w:rsid w:val="00D50081"/>
    <w:rsid w:val="00D501EA"/>
    <w:rsid w:val="00D502A6"/>
    <w:rsid w:val="00D50588"/>
    <w:rsid w:val="00D505EA"/>
    <w:rsid w:val="00D50617"/>
    <w:rsid w:val="00D50A4D"/>
    <w:rsid w:val="00D50C74"/>
    <w:rsid w:val="00D50E6B"/>
    <w:rsid w:val="00D50FA9"/>
    <w:rsid w:val="00D514D1"/>
    <w:rsid w:val="00D515F3"/>
    <w:rsid w:val="00D516A9"/>
    <w:rsid w:val="00D51DF0"/>
    <w:rsid w:val="00D521B2"/>
    <w:rsid w:val="00D5228E"/>
    <w:rsid w:val="00D52427"/>
    <w:rsid w:val="00D52466"/>
    <w:rsid w:val="00D52592"/>
    <w:rsid w:val="00D52830"/>
    <w:rsid w:val="00D52D8D"/>
    <w:rsid w:val="00D52E14"/>
    <w:rsid w:val="00D531F0"/>
    <w:rsid w:val="00D53590"/>
    <w:rsid w:val="00D537FA"/>
    <w:rsid w:val="00D53A5B"/>
    <w:rsid w:val="00D53B7C"/>
    <w:rsid w:val="00D540F8"/>
    <w:rsid w:val="00D542BC"/>
    <w:rsid w:val="00D54841"/>
    <w:rsid w:val="00D54888"/>
    <w:rsid w:val="00D54A99"/>
    <w:rsid w:val="00D54C0C"/>
    <w:rsid w:val="00D54CBD"/>
    <w:rsid w:val="00D54E02"/>
    <w:rsid w:val="00D550C6"/>
    <w:rsid w:val="00D55625"/>
    <w:rsid w:val="00D556CB"/>
    <w:rsid w:val="00D5577E"/>
    <w:rsid w:val="00D5585A"/>
    <w:rsid w:val="00D55C3C"/>
    <w:rsid w:val="00D55D9F"/>
    <w:rsid w:val="00D55DA9"/>
    <w:rsid w:val="00D55DE3"/>
    <w:rsid w:val="00D56189"/>
    <w:rsid w:val="00D56201"/>
    <w:rsid w:val="00D56431"/>
    <w:rsid w:val="00D565A2"/>
    <w:rsid w:val="00D565A7"/>
    <w:rsid w:val="00D56684"/>
    <w:rsid w:val="00D5673B"/>
    <w:rsid w:val="00D56886"/>
    <w:rsid w:val="00D5694C"/>
    <w:rsid w:val="00D56A8D"/>
    <w:rsid w:val="00D56A98"/>
    <w:rsid w:val="00D56BE0"/>
    <w:rsid w:val="00D56CCC"/>
    <w:rsid w:val="00D574DB"/>
    <w:rsid w:val="00D57615"/>
    <w:rsid w:val="00D57658"/>
    <w:rsid w:val="00D5775D"/>
    <w:rsid w:val="00D5782C"/>
    <w:rsid w:val="00D57D80"/>
    <w:rsid w:val="00D57E70"/>
    <w:rsid w:val="00D57E75"/>
    <w:rsid w:val="00D601EA"/>
    <w:rsid w:val="00D602ED"/>
    <w:rsid w:val="00D6035E"/>
    <w:rsid w:val="00D603AA"/>
    <w:rsid w:val="00D60623"/>
    <w:rsid w:val="00D60806"/>
    <w:rsid w:val="00D60870"/>
    <w:rsid w:val="00D608AE"/>
    <w:rsid w:val="00D609D4"/>
    <w:rsid w:val="00D60C7B"/>
    <w:rsid w:val="00D60E48"/>
    <w:rsid w:val="00D60E4D"/>
    <w:rsid w:val="00D60EE9"/>
    <w:rsid w:val="00D60F94"/>
    <w:rsid w:val="00D61057"/>
    <w:rsid w:val="00D610BF"/>
    <w:rsid w:val="00D61261"/>
    <w:rsid w:val="00D613F3"/>
    <w:rsid w:val="00D6157A"/>
    <w:rsid w:val="00D61EB5"/>
    <w:rsid w:val="00D621A0"/>
    <w:rsid w:val="00D621AA"/>
    <w:rsid w:val="00D62909"/>
    <w:rsid w:val="00D629EB"/>
    <w:rsid w:val="00D62B35"/>
    <w:rsid w:val="00D62CC0"/>
    <w:rsid w:val="00D62E44"/>
    <w:rsid w:val="00D62EFB"/>
    <w:rsid w:val="00D631F5"/>
    <w:rsid w:val="00D63332"/>
    <w:rsid w:val="00D63410"/>
    <w:rsid w:val="00D635E4"/>
    <w:rsid w:val="00D63719"/>
    <w:rsid w:val="00D637B3"/>
    <w:rsid w:val="00D638B6"/>
    <w:rsid w:val="00D63E78"/>
    <w:rsid w:val="00D64777"/>
    <w:rsid w:val="00D64909"/>
    <w:rsid w:val="00D64ADA"/>
    <w:rsid w:val="00D64AF4"/>
    <w:rsid w:val="00D651BC"/>
    <w:rsid w:val="00D65743"/>
    <w:rsid w:val="00D65824"/>
    <w:rsid w:val="00D6596A"/>
    <w:rsid w:val="00D66132"/>
    <w:rsid w:val="00D661AE"/>
    <w:rsid w:val="00D66381"/>
    <w:rsid w:val="00D663F6"/>
    <w:rsid w:val="00D66564"/>
    <w:rsid w:val="00D66946"/>
    <w:rsid w:val="00D669C4"/>
    <w:rsid w:val="00D66CBD"/>
    <w:rsid w:val="00D66F42"/>
    <w:rsid w:val="00D673B4"/>
    <w:rsid w:val="00D678CC"/>
    <w:rsid w:val="00D67E58"/>
    <w:rsid w:val="00D67EB5"/>
    <w:rsid w:val="00D67F0B"/>
    <w:rsid w:val="00D70665"/>
    <w:rsid w:val="00D7073F"/>
    <w:rsid w:val="00D708FA"/>
    <w:rsid w:val="00D709EA"/>
    <w:rsid w:val="00D70A98"/>
    <w:rsid w:val="00D7125E"/>
    <w:rsid w:val="00D7143F"/>
    <w:rsid w:val="00D714F1"/>
    <w:rsid w:val="00D71703"/>
    <w:rsid w:val="00D719D9"/>
    <w:rsid w:val="00D7239A"/>
    <w:rsid w:val="00D728F6"/>
    <w:rsid w:val="00D729D8"/>
    <w:rsid w:val="00D72A80"/>
    <w:rsid w:val="00D72ADD"/>
    <w:rsid w:val="00D72B86"/>
    <w:rsid w:val="00D72BFA"/>
    <w:rsid w:val="00D72CC2"/>
    <w:rsid w:val="00D72DF1"/>
    <w:rsid w:val="00D73299"/>
    <w:rsid w:val="00D73511"/>
    <w:rsid w:val="00D7355A"/>
    <w:rsid w:val="00D73AA5"/>
    <w:rsid w:val="00D73BA1"/>
    <w:rsid w:val="00D7505C"/>
    <w:rsid w:val="00D7595C"/>
    <w:rsid w:val="00D75B3A"/>
    <w:rsid w:val="00D75BD7"/>
    <w:rsid w:val="00D75F7E"/>
    <w:rsid w:val="00D75F99"/>
    <w:rsid w:val="00D760A1"/>
    <w:rsid w:val="00D7614C"/>
    <w:rsid w:val="00D76292"/>
    <w:rsid w:val="00D7641B"/>
    <w:rsid w:val="00D7655D"/>
    <w:rsid w:val="00D768AB"/>
    <w:rsid w:val="00D76A0D"/>
    <w:rsid w:val="00D76B36"/>
    <w:rsid w:val="00D76C43"/>
    <w:rsid w:val="00D76E45"/>
    <w:rsid w:val="00D77125"/>
    <w:rsid w:val="00D77286"/>
    <w:rsid w:val="00D776B0"/>
    <w:rsid w:val="00D77928"/>
    <w:rsid w:val="00D80008"/>
    <w:rsid w:val="00D80135"/>
    <w:rsid w:val="00D805F2"/>
    <w:rsid w:val="00D80C48"/>
    <w:rsid w:val="00D810BF"/>
    <w:rsid w:val="00D81408"/>
    <w:rsid w:val="00D816B0"/>
    <w:rsid w:val="00D818E4"/>
    <w:rsid w:val="00D81A20"/>
    <w:rsid w:val="00D81D1F"/>
    <w:rsid w:val="00D81D48"/>
    <w:rsid w:val="00D81E87"/>
    <w:rsid w:val="00D822FC"/>
    <w:rsid w:val="00D82326"/>
    <w:rsid w:val="00D82671"/>
    <w:rsid w:val="00D829CB"/>
    <w:rsid w:val="00D82B56"/>
    <w:rsid w:val="00D82C40"/>
    <w:rsid w:val="00D82CB3"/>
    <w:rsid w:val="00D82D6C"/>
    <w:rsid w:val="00D82F55"/>
    <w:rsid w:val="00D83079"/>
    <w:rsid w:val="00D8313B"/>
    <w:rsid w:val="00D831AD"/>
    <w:rsid w:val="00D8323D"/>
    <w:rsid w:val="00D8325A"/>
    <w:rsid w:val="00D833E6"/>
    <w:rsid w:val="00D83546"/>
    <w:rsid w:val="00D83EDA"/>
    <w:rsid w:val="00D845EB"/>
    <w:rsid w:val="00D84668"/>
    <w:rsid w:val="00D847A7"/>
    <w:rsid w:val="00D84AE0"/>
    <w:rsid w:val="00D84DDE"/>
    <w:rsid w:val="00D84E3C"/>
    <w:rsid w:val="00D84F0A"/>
    <w:rsid w:val="00D85464"/>
    <w:rsid w:val="00D85E7C"/>
    <w:rsid w:val="00D85F26"/>
    <w:rsid w:val="00D86014"/>
    <w:rsid w:val="00D8678C"/>
    <w:rsid w:val="00D86801"/>
    <w:rsid w:val="00D8696D"/>
    <w:rsid w:val="00D86F84"/>
    <w:rsid w:val="00D87355"/>
    <w:rsid w:val="00D87357"/>
    <w:rsid w:val="00D87CB7"/>
    <w:rsid w:val="00D90093"/>
    <w:rsid w:val="00D904EB"/>
    <w:rsid w:val="00D907F0"/>
    <w:rsid w:val="00D90A81"/>
    <w:rsid w:val="00D90ABD"/>
    <w:rsid w:val="00D90CA0"/>
    <w:rsid w:val="00D90F21"/>
    <w:rsid w:val="00D90F27"/>
    <w:rsid w:val="00D9109C"/>
    <w:rsid w:val="00D9110B"/>
    <w:rsid w:val="00D914E8"/>
    <w:rsid w:val="00D916FA"/>
    <w:rsid w:val="00D91C2E"/>
    <w:rsid w:val="00D91C46"/>
    <w:rsid w:val="00D92421"/>
    <w:rsid w:val="00D92757"/>
    <w:rsid w:val="00D927C5"/>
    <w:rsid w:val="00D92AC3"/>
    <w:rsid w:val="00D92C5A"/>
    <w:rsid w:val="00D92D3F"/>
    <w:rsid w:val="00D92ECA"/>
    <w:rsid w:val="00D93223"/>
    <w:rsid w:val="00D93282"/>
    <w:rsid w:val="00D93585"/>
    <w:rsid w:val="00D93C74"/>
    <w:rsid w:val="00D93E9E"/>
    <w:rsid w:val="00D94226"/>
    <w:rsid w:val="00D9467C"/>
    <w:rsid w:val="00D94974"/>
    <w:rsid w:val="00D949D9"/>
    <w:rsid w:val="00D94BD3"/>
    <w:rsid w:val="00D94D9E"/>
    <w:rsid w:val="00D9519F"/>
    <w:rsid w:val="00D95353"/>
    <w:rsid w:val="00D95A06"/>
    <w:rsid w:val="00D95A55"/>
    <w:rsid w:val="00D95A6F"/>
    <w:rsid w:val="00D95AFB"/>
    <w:rsid w:val="00D95BDD"/>
    <w:rsid w:val="00D964BD"/>
    <w:rsid w:val="00D964CB"/>
    <w:rsid w:val="00D9651A"/>
    <w:rsid w:val="00D966E7"/>
    <w:rsid w:val="00D96774"/>
    <w:rsid w:val="00D96ADD"/>
    <w:rsid w:val="00D96F5D"/>
    <w:rsid w:val="00D972E7"/>
    <w:rsid w:val="00D9744C"/>
    <w:rsid w:val="00D976C9"/>
    <w:rsid w:val="00D976F9"/>
    <w:rsid w:val="00D97D28"/>
    <w:rsid w:val="00DA0098"/>
    <w:rsid w:val="00DA0120"/>
    <w:rsid w:val="00DA034D"/>
    <w:rsid w:val="00DA051E"/>
    <w:rsid w:val="00DA0584"/>
    <w:rsid w:val="00DA06BA"/>
    <w:rsid w:val="00DA0876"/>
    <w:rsid w:val="00DA0C00"/>
    <w:rsid w:val="00DA0C0A"/>
    <w:rsid w:val="00DA0C61"/>
    <w:rsid w:val="00DA11A4"/>
    <w:rsid w:val="00DA1335"/>
    <w:rsid w:val="00DA197E"/>
    <w:rsid w:val="00DA1B69"/>
    <w:rsid w:val="00DA1D08"/>
    <w:rsid w:val="00DA2050"/>
    <w:rsid w:val="00DA20D7"/>
    <w:rsid w:val="00DA2102"/>
    <w:rsid w:val="00DA233D"/>
    <w:rsid w:val="00DA26E0"/>
    <w:rsid w:val="00DA298A"/>
    <w:rsid w:val="00DA2A06"/>
    <w:rsid w:val="00DA2E41"/>
    <w:rsid w:val="00DA2F1C"/>
    <w:rsid w:val="00DA2F41"/>
    <w:rsid w:val="00DA3169"/>
    <w:rsid w:val="00DA353B"/>
    <w:rsid w:val="00DA3656"/>
    <w:rsid w:val="00DA3F9D"/>
    <w:rsid w:val="00DA458A"/>
    <w:rsid w:val="00DA482F"/>
    <w:rsid w:val="00DA4E6D"/>
    <w:rsid w:val="00DA4E8C"/>
    <w:rsid w:val="00DA4EEF"/>
    <w:rsid w:val="00DA56E3"/>
    <w:rsid w:val="00DA57C8"/>
    <w:rsid w:val="00DA580D"/>
    <w:rsid w:val="00DA5C3B"/>
    <w:rsid w:val="00DA5FB4"/>
    <w:rsid w:val="00DA621C"/>
    <w:rsid w:val="00DA629F"/>
    <w:rsid w:val="00DA641F"/>
    <w:rsid w:val="00DA6489"/>
    <w:rsid w:val="00DA66FB"/>
    <w:rsid w:val="00DA6AB5"/>
    <w:rsid w:val="00DA6B5B"/>
    <w:rsid w:val="00DA6D92"/>
    <w:rsid w:val="00DA6E26"/>
    <w:rsid w:val="00DA7067"/>
    <w:rsid w:val="00DA78DB"/>
    <w:rsid w:val="00DA7BBF"/>
    <w:rsid w:val="00DA7E31"/>
    <w:rsid w:val="00DB012A"/>
    <w:rsid w:val="00DB01D0"/>
    <w:rsid w:val="00DB05B8"/>
    <w:rsid w:val="00DB0668"/>
    <w:rsid w:val="00DB0AED"/>
    <w:rsid w:val="00DB0BAC"/>
    <w:rsid w:val="00DB0C68"/>
    <w:rsid w:val="00DB0C7F"/>
    <w:rsid w:val="00DB0DCD"/>
    <w:rsid w:val="00DB0E1F"/>
    <w:rsid w:val="00DB0F73"/>
    <w:rsid w:val="00DB14A0"/>
    <w:rsid w:val="00DB17A9"/>
    <w:rsid w:val="00DB17F2"/>
    <w:rsid w:val="00DB1859"/>
    <w:rsid w:val="00DB1A13"/>
    <w:rsid w:val="00DB1B88"/>
    <w:rsid w:val="00DB1D10"/>
    <w:rsid w:val="00DB1DB8"/>
    <w:rsid w:val="00DB1FCC"/>
    <w:rsid w:val="00DB21C6"/>
    <w:rsid w:val="00DB2387"/>
    <w:rsid w:val="00DB2974"/>
    <w:rsid w:val="00DB2A91"/>
    <w:rsid w:val="00DB2B95"/>
    <w:rsid w:val="00DB2CD8"/>
    <w:rsid w:val="00DB2E25"/>
    <w:rsid w:val="00DB2E35"/>
    <w:rsid w:val="00DB2EFD"/>
    <w:rsid w:val="00DB3249"/>
    <w:rsid w:val="00DB3272"/>
    <w:rsid w:val="00DB3516"/>
    <w:rsid w:val="00DB359E"/>
    <w:rsid w:val="00DB3AD1"/>
    <w:rsid w:val="00DB3E34"/>
    <w:rsid w:val="00DB3F75"/>
    <w:rsid w:val="00DB4D39"/>
    <w:rsid w:val="00DB501A"/>
    <w:rsid w:val="00DB511A"/>
    <w:rsid w:val="00DB5357"/>
    <w:rsid w:val="00DB5825"/>
    <w:rsid w:val="00DB5945"/>
    <w:rsid w:val="00DB5B67"/>
    <w:rsid w:val="00DB5D50"/>
    <w:rsid w:val="00DB606E"/>
    <w:rsid w:val="00DB6070"/>
    <w:rsid w:val="00DB607A"/>
    <w:rsid w:val="00DB61D9"/>
    <w:rsid w:val="00DB6306"/>
    <w:rsid w:val="00DB6597"/>
    <w:rsid w:val="00DB6844"/>
    <w:rsid w:val="00DB6889"/>
    <w:rsid w:val="00DB6C42"/>
    <w:rsid w:val="00DB6C53"/>
    <w:rsid w:val="00DB6C65"/>
    <w:rsid w:val="00DB6E25"/>
    <w:rsid w:val="00DB6E7B"/>
    <w:rsid w:val="00DB706E"/>
    <w:rsid w:val="00DB7282"/>
    <w:rsid w:val="00DB7792"/>
    <w:rsid w:val="00DB787C"/>
    <w:rsid w:val="00DB78BD"/>
    <w:rsid w:val="00DB7EF4"/>
    <w:rsid w:val="00DB7EF6"/>
    <w:rsid w:val="00DC025A"/>
    <w:rsid w:val="00DC086B"/>
    <w:rsid w:val="00DC0A5C"/>
    <w:rsid w:val="00DC0BA2"/>
    <w:rsid w:val="00DC0C09"/>
    <w:rsid w:val="00DC1389"/>
    <w:rsid w:val="00DC140D"/>
    <w:rsid w:val="00DC1578"/>
    <w:rsid w:val="00DC1A8C"/>
    <w:rsid w:val="00DC248A"/>
    <w:rsid w:val="00DC2613"/>
    <w:rsid w:val="00DC2850"/>
    <w:rsid w:val="00DC28A4"/>
    <w:rsid w:val="00DC2953"/>
    <w:rsid w:val="00DC2CE4"/>
    <w:rsid w:val="00DC2FEC"/>
    <w:rsid w:val="00DC3614"/>
    <w:rsid w:val="00DC37D5"/>
    <w:rsid w:val="00DC3BDD"/>
    <w:rsid w:val="00DC3C24"/>
    <w:rsid w:val="00DC3D27"/>
    <w:rsid w:val="00DC3E99"/>
    <w:rsid w:val="00DC413A"/>
    <w:rsid w:val="00DC4254"/>
    <w:rsid w:val="00DC425C"/>
    <w:rsid w:val="00DC42A4"/>
    <w:rsid w:val="00DC4532"/>
    <w:rsid w:val="00DC4536"/>
    <w:rsid w:val="00DC45EF"/>
    <w:rsid w:val="00DC4606"/>
    <w:rsid w:val="00DC466B"/>
    <w:rsid w:val="00DC469A"/>
    <w:rsid w:val="00DC47C3"/>
    <w:rsid w:val="00DC491D"/>
    <w:rsid w:val="00DC4990"/>
    <w:rsid w:val="00DC4A9F"/>
    <w:rsid w:val="00DC4CC6"/>
    <w:rsid w:val="00DC5132"/>
    <w:rsid w:val="00DC52E9"/>
    <w:rsid w:val="00DC5448"/>
    <w:rsid w:val="00DC56C2"/>
    <w:rsid w:val="00DC5A1F"/>
    <w:rsid w:val="00DC5CD9"/>
    <w:rsid w:val="00DC63F7"/>
    <w:rsid w:val="00DC6605"/>
    <w:rsid w:val="00DC6718"/>
    <w:rsid w:val="00DC679C"/>
    <w:rsid w:val="00DC6A3A"/>
    <w:rsid w:val="00DC6BDF"/>
    <w:rsid w:val="00DC6CBA"/>
    <w:rsid w:val="00DC6CF3"/>
    <w:rsid w:val="00DC6E82"/>
    <w:rsid w:val="00DC6FF8"/>
    <w:rsid w:val="00DC70CB"/>
    <w:rsid w:val="00DC7298"/>
    <w:rsid w:val="00DC76E2"/>
    <w:rsid w:val="00DC7717"/>
    <w:rsid w:val="00DC7DFA"/>
    <w:rsid w:val="00DD0106"/>
    <w:rsid w:val="00DD0529"/>
    <w:rsid w:val="00DD0A26"/>
    <w:rsid w:val="00DD0DD3"/>
    <w:rsid w:val="00DD1181"/>
    <w:rsid w:val="00DD129C"/>
    <w:rsid w:val="00DD1C87"/>
    <w:rsid w:val="00DD1D40"/>
    <w:rsid w:val="00DD20C4"/>
    <w:rsid w:val="00DD23FD"/>
    <w:rsid w:val="00DD2B4D"/>
    <w:rsid w:val="00DD2DC1"/>
    <w:rsid w:val="00DD2DFE"/>
    <w:rsid w:val="00DD3551"/>
    <w:rsid w:val="00DD3AFA"/>
    <w:rsid w:val="00DD3B55"/>
    <w:rsid w:val="00DD40BC"/>
    <w:rsid w:val="00DD421D"/>
    <w:rsid w:val="00DD4CFE"/>
    <w:rsid w:val="00DD5020"/>
    <w:rsid w:val="00DD5023"/>
    <w:rsid w:val="00DD529E"/>
    <w:rsid w:val="00DD5349"/>
    <w:rsid w:val="00DD5994"/>
    <w:rsid w:val="00DD5E19"/>
    <w:rsid w:val="00DD6425"/>
    <w:rsid w:val="00DD6706"/>
    <w:rsid w:val="00DD679D"/>
    <w:rsid w:val="00DD6973"/>
    <w:rsid w:val="00DD6DEB"/>
    <w:rsid w:val="00DD721A"/>
    <w:rsid w:val="00DD72C0"/>
    <w:rsid w:val="00DD7472"/>
    <w:rsid w:val="00DD74E3"/>
    <w:rsid w:val="00DD7623"/>
    <w:rsid w:val="00DD7685"/>
    <w:rsid w:val="00DD7765"/>
    <w:rsid w:val="00DD7AAD"/>
    <w:rsid w:val="00DD7DB0"/>
    <w:rsid w:val="00DD7E14"/>
    <w:rsid w:val="00DD7EE2"/>
    <w:rsid w:val="00DD7F74"/>
    <w:rsid w:val="00DE0010"/>
    <w:rsid w:val="00DE0100"/>
    <w:rsid w:val="00DE0150"/>
    <w:rsid w:val="00DE02A7"/>
    <w:rsid w:val="00DE05C6"/>
    <w:rsid w:val="00DE07FA"/>
    <w:rsid w:val="00DE0B7B"/>
    <w:rsid w:val="00DE0E60"/>
    <w:rsid w:val="00DE0E7C"/>
    <w:rsid w:val="00DE1386"/>
    <w:rsid w:val="00DE1446"/>
    <w:rsid w:val="00DE14B1"/>
    <w:rsid w:val="00DE152E"/>
    <w:rsid w:val="00DE1DE0"/>
    <w:rsid w:val="00DE1E30"/>
    <w:rsid w:val="00DE1F4D"/>
    <w:rsid w:val="00DE2460"/>
    <w:rsid w:val="00DE2B06"/>
    <w:rsid w:val="00DE2B96"/>
    <w:rsid w:val="00DE2C31"/>
    <w:rsid w:val="00DE3383"/>
    <w:rsid w:val="00DE3763"/>
    <w:rsid w:val="00DE3D8E"/>
    <w:rsid w:val="00DE3FB4"/>
    <w:rsid w:val="00DE40EC"/>
    <w:rsid w:val="00DE41F6"/>
    <w:rsid w:val="00DE438B"/>
    <w:rsid w:val="00DE45BC"/>
    <w:rsid w:val="00DE4716"/>
    <w:rsid w:val="00DE4C67"/>
    <w:rsid w:val="00DE4CC2"/>
    <w:rsid w:val="00DE4D90"/>
    <w:rsid w:val="00DE5006"/>
    <w:rsid w:val="00DE508A"/>
    <w:rsid w:val="00DE5344"/>
    <w:rsid w:val="00DE55AA"/>
    <w:rsid w:val="00DE5D9C"/>
    <w:rsid w:val="00DE5EB5"/>
    <w:rsid w:val="00DE66D8"/>
    <w:rsid w:val="00DE67DB"/>
    <w:rsid w:val="00DE6826"/>
    <w:rsid w:val="00DE6A86"/>
    <w:rsid w:val="00DE6B7E"/>
    <w:rsid w:val="00DE6C1A"/>
    <w:rsid w:val="00DE6C93"/>
    <w:rsid w:val="00DE71E4"/>
    <w:rsid w:val="00DE7913"/>
    <w:rsid w:val="00DE7992"/>
    <w:rsid w:val="00DE7B8B"/>
    <w:rsid w:val="00DE7BC1"/>
    <w:rsid w:val="00DE7F2F"/>
    <w:rsid w:val="00DF001D"/>
    <w:rsid w:val="00DF03C7"/>
    <w:rsid w:val="00DF041E"/>
    <w:rsid w:val="00DF07AF"/>
    <w:rsid w:val="00DF0A11"/>
    <w:rsid w:val="00DF0D89"/>
    <w:rsid w:val="00DF1006"/>
    <w:rsid w:val="00DF17F0"/>
    <w:rsid w:val="00DF1832"/>
    <w:rsid w:val="00DF1F81"/>
    <w:rsid w:val="00DF1FE3"/>
    <w:rsid w:val="00DF2554"/>
    <w:rsid w:val="00DF2686"/>
    <w:rsid w:val="00DF272E"/>
    <w:rsid w:val="00DF2748"/>
    <w:rsid w:val="00DF2B0A"/>
    <w:rsid w:val="00DF2CD5"/>
    <w:rsid w:val="00DF3096"/>
    <w:rsid w:val="00DF30F4"/>
    <w:rsid w:val="00DF31C0"/>
    <w:rsid w:val="00DF3451"/>
    <w:rsid w:val="00DF3680"/>
    <w:rsid w:val="00DF369B"/>
    <w:rsid w:val="00DF37BE"/>
    <w:rsid w:val="00DF38ED"/>
    <w:rsid w:val="00DF394A"/>
    <w:rsid w:val="00DF3A3A"/>
    <w:rsid w:val="00DF3E64"/>
    <w:rsid w:val="00DF4B1F"/>
    <w:rsid w:val="00DF4E51"/>
    <w:rsid w:val="00DF4EF8"/>
    <w:rsid w:val="00DF4F44"/>
    <w:rsid w:val="00DF4FF0"/>
    <w:rsid w:val="00DF525C"/>
    <w:rsid w:val="00DF567A"/>
    <w:rsid w:val="00DF585A"/>
    <w:rsid w:val="00DF5BCA"/>
    <w:rsid w:val="00DF6367"/>
    <w:rsid w:val="00DF65D0"/>
    <w:rsid w:val="00DF6A8B"/>
    <w:rsid w:val="00DF705F"/>
    <w:rsid w:val="00DF70BB"/>
    <w:rsid w:val="00DF7291"/>
    <w:rsid w:val="00DF73F9"/>
    <w:rsid w:val="00DF74B9"/>
    <w:rsid w:val="00DF7ED1"/>
    <w:rsid w:val="00DF7ED6"/>
    <w:rsid w:val="00DF7EEB"/>
    <w:rsid w:val="00DF7F73"/>
    <w:rsid w:val="00E0072E"/>
    <w:rsid w:val="00E0093C"/>
    <w:rsid w:val="00E0099C"/>
    <w:rsid w:val="00E00B15"/>
    <w:rsid w:val="00E00BA5"/>
    <w:rsid w:val="00E00D8A"/>
    <w:rsid w:val="00E00F0B"/>
    <w:rsid w:val="00E0100C"/>
    <w:rsid w:val="00E012A1"/>
    <w:rsid w:val="00E012D7"/>
    <w:rsid w:val="00E014E0"/>
    <w:rsid w:val="00E0170A"/>
    <w:rsid w:val="00E01748"/>
    <w:rsid w:val="00E018F8"/>
    <w:rsid w:val="00E019CB"/>
    <w:rsid w:val="00E01AE9"/>
    <w:rsid w:val="00E0201C"/>
    <w:rsid w:val="00E02984"/>
    <w:rsid w:val="00E02A0A"/>
    <w:rsid w:val="00E02A71"/>
    <w:rsid w:val="00E02F7E"/>
    <w:rsid w:val="00E0312F"/>
    <w:rsid w:val="00E03403"/>
    <w:rsid w:val="00E03573"/>
    <w:rsid w:val="00E035E8"/>
    <w:rsid w:val="00E037AC"/>
    <w:rsid w:val="00E03AC6"/>
    <w:rsid w:val="00E03B25"/>
    <w:rsid w:val="00E03C68"/>
    <w:rsid w:val="00E041BB"/>
    <w:rsid w:val="00E045CD"/>
    <w:rsid w:val="00E047DB"/>
    <w:rsid w:val="00E04BA4"/>
    <w:rsid w:val="00E04CC0"/>
    <w:rsid w:val="00E04E48"/>
    <w:rsid w:val="00E05109"/>
    <w:rsid w:val="00E056B2"/>
    <w:rsid w:val="00E056E0"/>
    <w:rsid w:val="00E05B00"/>
    <w:rsid w:val="00E05C15"/>
    <w:rsid w:val="00E05D1D"/>
    <w:rsid w:val="00E05EEF"/>
    <w:rsid w:val="00E061DB"/>
    <w:rsid w:val="00E063E0"/>
    <w:rsid w:val="00E06539"/>
    <w:rsid w:val="00E066A2"/>
    <w:rsid w:val="00E067B4"/>
    <w:rsid w:val="00E06875"/>
    <w:rsid w:val="00E06AD2"/>
    <w:rsid w:val="00E06CDF"/>
    <w:rsid w:val="00E06CF8"/>
    <w:rsid w:val="00E06EEE"/>
    <w:rsid w:val="00E070B4"/>
    <w:rsid w:val="00E07170"/>
    <w:rsid w:val="00E071B0"/>
    <w:rsid w:val="00E073BA"/>
    <w:rsid w:val="00E0781E"/>
    <w:rsid w:val="00E07B72"/>
    <w:rsid w:val="00E07E39"/>
    <w:rsid w:val="00E07F90"/>
    <w:rsid w:val="00E10284"/>
    <w:rsid w:val="00E102FC"/>
    <w:rsid w:val="00E1047F"/>
    <w:rsid w:val="00E105AC"/>
    <w:rsid w:val="00E1067A"/>
    <w:rsid w:val="00E1084E"/>
    <w:rsid w:val="00E1096F"/>
    <w:rsid w:val="00E1102B"/>
    <w:rsid w:val="00E1106C"/>
    <w:rsid w:val="00E110AB"/>
    <w:rsid w:val="00E113D5"/>
    <w:rsid w:val="00E118C7"/>
    <w:rsid w:val="00E1197E"/>
    <w:rsid w:val="00E11B38"/>
    <w:rsid w:val="00E11DF3"/>
    <w:rsid w:val="00E11F6D"/>
    <w:rsid w:val="00E11FC5"/>
    <w:rsid w:val="00E129BA"/>
    <w:rsid w:val="00E12A18"/>
    <w:rsid w:val="00E12AA8"/>
    <w:rsid w:val="00E12B85"/>
    <w:rsid w:val="00E1308B"/>
    <w:rsid w:val="00E13707"/>
    <w:rsid w:val="00E139C2"/>
    <w:rsid w:val="00E1400C"/>
    <w:rsid w:val="00E14127"/>
    <w:rsid w:val="00E1418C"/>
    <w:rsid w:val="00E148BF"/>
    <w:rsid w:val="00E148DC"/>
    <w:rsid w:val="00E14A31"/>
    <w:rsid w:val="00E14C33"/>
    <w:rsid w:val="00E14D83"/>
    <w:rsid w:val="00E14F68"/>
    <w:rsid w:val="00E14F87"/>
    <w:rsid w:val="00E15097"/>
    <w:rsid w:val="00E15117"/>
    <w:rsid w:val="00E151C5"/>
    <w:rsid w:val="00E153A9"/>
    <w:rsid w:val="00E15415"/>
    <w:rsid w:val="00E1546E"/>
    <w:rsid w:val="00E15C2C"/>
    <w:rsid w:val="00E15C6D"/>
    <w:rsid w:val="00E16073"/>
    <w:rsid w:val="00E16152"/>
    <w:rsid w:val="00E16160"/>
    <w:rsid w:val="00E16383"/>
    <w:rsid w:val="00E16501"/>
    <w:rsid w:val="00E16634"/>
    <w:rsid w:val="00E16933"/>
    <w:rsid w:val="00E16977"/>
    <w:rsid w:val="00E1698B"/>
    <w:rsid w:val="00E16B96"/>
    <w:rsid w:val="00E17010"/>
    <w:rsid w:val="00E1731C"/>
    <w:rsid w:val="00E173E2"/>
    <w:rsid w:val="00E173FF"/>
    <w:rsid w:val="00E17468"/>
    <w:rsid w:val="00E1780B"/>
    <w:rsid w:val="00E179B5"/>
    <w:rsid w:val="00E17CDC"/>
    <w:rsid w:val="00E17D8F"/>
    <w:rsid w:val="00E17F46"/>
    <w:rsid w:val="00E2018A"/>
    <w:rsid w:val="00E203EF"/>
    <w:rsid w:val="00E2045D"/>
    <w:rsid w:val="00E213B7"/>
    <w:rsid w:val="00E2196D"/>
    <w:rsid w:val="00E21CAC"/>
    <w:rsid w:val="00E21E69"/>
    <w:rsid w:val="00E21EED"/>
    <w:rsid w:val="00E21F17"/>
    <w:rsid w:val="00E21FE5"/>
    <w:rsid w:val="00E220A0"/>
    <w:rsid w:val="00E2232C"/>
    <w:rsid w:val="00E22487"/>
    <w:rsid w:val="00E225F5"/>
    <w:rsid w:val="00E22680"/>
    <w:rsid w:val="00E227E9"/>
    <w:rsid w:val="00E2297E"/>
    <w:rsid w:val="00E22A38"/>
    <w:rsid w:val="00E22B70"/>
    <w:rsid w:val="00E22C3D"/>
    <w:rsid w:val="00E22CB6"/>
    <w:rsid w:val="00E23384"/>
    <w:rsid w:val="00E23647"/>
    <w:rsid w:val="00E23659"/>
    <w:rsid w:val="00E2383F"/>
    <w:rsid w:val="00E23926"/>
    <w:rsid w:val="00E239F5"/>
    <w:rsid w:val="00E23CCE"/>
    <w:rsid w:val="00E24000"/>
    <w:rsid w:val="00E2404A"/>
    <w:rsid w:val="00E24351"/>
    <w:rsid w:val="00E24517"/>
    <w:rsid w:val="00E24654"/>
    <w:rsid w:val="00E24668"/>
    <w:rsid w:val="00E24BE0"/>
    <w:rsid w:val="00E24EFC"/>
    <w:rsid w:val="00E25474"/>
    <w:rsid w:val="00E259EA"/>
    <w:rsid w:val="00E25C87"/>
    <w:rsid w:val="00E25DA9"/>
    <w:rsid w:val="00E26108"/>
    <w:rsid w:val="00E26432"/>
    <w:rsid w:val="00E2690D"/>
    <w:rsid w:val="00E269BC"/>
    <w:rsid w:val="00E26A49"/>
    <w:rsid w:val="00E26A7A"/>
    <w:rsid w:val="00E26C46"/>
    <w:rsid w:val="00E2771B"/>
    <w:rsid w:val="00E279A3"/>
    <w:rsid w:val="00E27CFD"/>
    <w:rsid w:val="00E27FB6"/>
    <w:rsid w:val="00E300BB"/>
    <w:rsid w:val="00E304B4"/>
    <w:rsid w:val="00E304FB"/>
    <w:rsid w:val="00E305B1"/>
    <w:rsid w:val="00E30B92"/>
    <w:rsid w:val="00E30EB2"/>
    <w:rsid w:val="00E30EDE"/>
    <w:rsid w:val="00E31676"/>
    <w:rsid w:val="00E31835"/>
    <w:rsid w:val="00E31842"/>
    <w:rsid w:val="00E3184C"/>
    <w:rsid w:val="00E319AF"/>
    <w:rsid w:val="00E31A4E"/>
    <w:rsid w:val="00E31ADE"/>
    <w:rsid w:val="00E31B5E"/>
    <w:rsid w:val="00E323F6"/>
    <w:rsid w:val="00E326D6"/>
    <w:rsid w:val="00E3272F"/>
    <w:rsid w:val="00E327E9"/>
    <w:rsid w:val="00E3294D"/>
    <w:rsid w:val="00E32D0E"/>
    <w:rsid w:val="00E33308"/>
    <w:rsid w:val="00E3331B"/>
    <w:rsid w:val="00E33362"/>
    <w:rsid w:val="00E33510"/>
    <w:rsid w:val="00E337EE"/>
    <w:rsid w:val="00E33B87"/>
    <w:rsid w:val="00E33DCA"/>
    <w:rsid w:val="00E341C0"/>
    <w:rsid w:val="00E34397"/>
    <w:rsid w:val="00E3472C"/>
    <w:rsid w:val="00E34762"/>
    <w:rsid w:val="00E3478A"/>
    <w:rsid w:val="00E348F5"/>
    <w:rsid w:val="00E34A07"/>
    <w:rsid w:val="00E34C20"/>
    <w:rsid w:val="00E34FB1"/>
    <w:rsid w:val="00E34FBD"/>
    <w:rsid w:val="00E3535E"/>
    <w:rsid w:val="00E35780"/>
    <w:rsid w:val="00E35866"/>
    <w:rsid w:val="00E35C2E"/>
    <w:rsid w:val="00E35E4B"/>
    <w:rsid w:val="00E3600C"/>
    <w:rsid w:val="00E361EB"/>
    <w:rsid w:val="00E3623E"/>
    <w:rsid w:val="00E3668D"/>
    <w:rsid w:val="00E36699"/>
    <w:rsid w:val="00E3676F"/>
    <w:rsid w:val="00E367FA"/>
    <w:rsid w:val="00E36885"/>
    <w:rsid w:val="00E368A0"/>
    <w:rsid w:val="00E36A59"/>
    <w:rsid w:val="00E37680"/>
    <w:rsid w:val="00E377B2"/>
    <w:rsid w:val="00E37EB6"/>
    <w:rsid w:val="00E40187"/>
    <w:rsid w:val="00E40216"/>
    <w:rsid w:val="00E403BC"/>
    <w:rsid w:val="00E40585"/>
    <w:rsid w:val="00E4059B"/>
    <w:rsid w:val="00E405DA"/>
    <w:rsid w:val="00E40961"/>
    <w:rsid w:val="00E40A7F"/>
    <w:rsid w:val="00E40B34"/>
    <w:rsid w:val="00E40BF7"/>
    <w:rsid w:val="00E40E5C"/>
    <w:rsid w:val="00E4100C"/>
    <w:rsid w:val="00E413D1"/>
    <w:rsid w:val="00E4182D"/>
    <w:rsid w:val="00E419B3"/>
    <w:rsid w:val="00E41BC8"/>
    <w:rsid w:val="00E41CFD"/>
    <w:rsid w:val="00E41E53"/>
    <w:rsid w:val="00E41F39"/>
    <w:rsid w:val="00E41FBC"/>
    <w:rsid w:val="00E4206E"/>
    <w:rsid w:val="00E425C7"/>
    <w:rsid w:val="00E428A7"/>
    <w:rsid w:val="00E42C56"/>
    <w:rsid w:val="00E42D63"/>
    <w:rsid w:val="00E431CE"/>
    <w:rsid w:val="00E431ED"/>
    <w:rsid w:val="00E43335"/>
    <w:rsid w:val="00E43409"/>
    <w:rsid w:val="00E435B1"/>
    <w:rsid w:val="00E43604"/>
    <w:rsid w:val="00E43B66"/>
    <w:rsid w:val="00E43DE7"/>
    <w:rsid w:val="00E43FFF"/>
    <w:rsid w:val="00E44072"/>
    <w:rsid w:val="00E44077"/>
    <w:rsid w:val="00E44779"/>
    <w:rsid w:val="00E44912"/>
    <w:rsid w:val="00E4493B"/>
    <w:rsid w:val="00E44CC6"/>
    <w:rsid w:val="00E44D35"/>
    <w:rsid w:val="00E45043"/>
    <w:rsid w:val="00E45464"/>
    <w:rsid w:val="00E45577"/>
    <w:rsid w:val="00E45597"/>
    <w:rsid w:val="00E458B0"/>
    <w:rsid w:val="00E45A1E"/>
    <w:rsid w:val="00E45EEF"/>
    <w:rsid w:val="00E4606D"/>
    <w:rsid w:val="00E4630E"/>
    <w:rsid w:val="00E465A5"/>
    <w:rsid w:val="00E46690"/>
    <w:rsid w:val="00E46757"/>
    <w:rsid w:val="00E46825"/>
    <w:rsid w:val="00E468E1"/>
    <w:rsid w:val="00E469F5"/>
    <w:rsid w:val="00E46A10"/>
    <w:rsid w:val="00E46E0D"/>
    <w:rsid w:val="00E47105"/>
    <w:rsid w:val="00E471E4"/>
    <w:rsid w:val="00E47564"/>
    <w:rsid w:val="00E475CA"/>
    <w:rsid w:val="00E47750"/>
    <w:rsid w:val="00E4784C"/>
    <w:rsid w:val="00E4790E"/>
    <w:rsid w:val="00E47AB7"/>
    <w:rsid w:val="00E47C76"/>
    <w:rsid w:val="00E47D37"/>
    <w:rsid w:val="00E47F3C"/>
    <w:rsid w:val="00E50217"/>
    <w:rsid w:val="00E5035D"/>
    <w:rsid w:val="00E5052C"/>
    <w:rsid w:val="00E50861"/>
    <w:rsid w:val="00E509A1"/>
    <w:rsid w:val="00E50CC0"/>
    <w:rsid w:val="00E5130E"/>
    <w:rsid w:val="00E51446"/>
    <w:rsid w:val="00E51632"/>
    <w:rsid w:val="00E516C9"/>
    <w:rsid w:val="00E51A32"/>
    <w:rsid w:val="00E51BAA"/>
    <w:rsid w:val="00E51FCB"/>
    <w:rsid w:val="00E52286"/>
    <w:rsid w:val="00E52415"/>
    <w:rsid w:val="00E52420"/>
    <w:rsid w:val="00E5251D"/>
    <w:rsid w:val="00E52AA1"/>
    <w:rsid w:val="00E52C22"/>
    <w:rsid w:val="00E52C74"/>
    <w:rsid w:val="00E52CDF"/>
    <w:rsid w:val="00E52DF5"/>
    <w:rsid w:val="00E52E0D"/>
    <w:rsid w:val="00E52EDA"/>
    <w:rsid w:val="00E53255"/>
    <w:rsid w:val="00E53501"/>
    <w:rsid w:val="00E5355B"/>
    <w:rsid w:val="00E53AF9"/>
    <w:rsid w:val="00E53D19"/>
    <w:rsid w:val="00E53D39"/>
    <w:rsid w:val="00E53DF6"/>
    <w:rsid w:val="00E53E0A"/>
    <w:rsid w:val="00E540CC"/>
    <w:rsid w:val="00E54196"/>
    <w:rsid w:val="00E542A1"/>
    <w:rsid w:val="00E54667"/>
    <w:rsid w:val="00E54838"/>
    <w:rsid w:val="00E5497B"/>
    <w:rsid w:val="00E54A16"/>
    <w:rsid w:val="00E54B6E"/>
    <w:rsid w:val="00E54DF5"/>
    <w:rsid w:val="00E550D6"/>
    <w:rsid w:val="00E550DE"/>
    <w:rsid w:val="00E55363"/>
    <w:rsid w:val="00E554F8"/>
    <w:rsid w:val="00E555C8"/>
    <w:rsid w:val="00E55959"/>
    <w:rsid w:val="00E55D1D"/>
    <w:rsid w:val="00E55F6F"/>
    <w:rsid w:val="00E55F76"/>
    <w:rsid w:val="00E55FC2"/>
    <w:rsid w:val="00E56659"/>
    <w:rsid w:val="00E56709"/>
    <w:rsid w:val="00E569F0"/>
    <w:rsid w:val="00E56AAA"/>
    <w:rsid w:val="00E56B0B"/>
    <w:rsid w:val="00E56B86"/>
    <w:rsid w:val="00E56BBC"/>
    <w:rsid w:val="00E56D5B"/>
    <w:rsid w:val="00E570E4"/>
    <w:rsid w:val="00E57159"/>
    <w:rsid w:val="00E5757A"/>
    <w:rsid w:val="00E575D8"/>
    <w:rsid w:val="00E57B6B"/>
    <w:rsid w:val="00E57BAA"/>
    <w:rsid w:val="00E60224"/>
    <w:rsid w:val="00E60293"/>
    <w:rsid w:val="00E602D7"/>
    <w:rsid w:val="00E60313"/>
    <w:rsid w:val="00E603A6"/>
    <w:rsid w:val="00E6047C"/>
    <w:rsid w:val="00E606DE"/>
    <w:rsid w:val="00E60C66"/>
    <w:rsid w:val="00E61193"/>
    <w:rsid w:val="00E61287"/>
    <w:rsid w:val="00E6150F"/>
    <w:rsid w:val="00E6158E"/>
    <w:rsid w:val="00E61591"/>
    <w:rsid w:val="00E615FC"/>
    <w:rsid w:val="00E61831"/>
    <w:rsid w:val="00E61888"/>
    <w:rsid w:val="00E61EA9"/>
    <w:rsid w:val="00E62195"/>
    <w:rsid w:val="00E621CF"/>
    <w:rsid w:val="00E62351"/>
    <w:rsid w:val="00E6255A"/>
    <w:rsid w:val="00E62BD8"/>
    <w:rsid w:val="00E62BF6"/>
    <w:rsid w:val="00E62F62"/>
    <w:rsid w:val="00E63097"/>
    <w:rsid w:val="00E63165"/>
    <w:rsid w:val="00E631D0"/>
    <w:rsid w:val="00E63385"/>
    <w:rsid w:val="00E634AE"/>
    <w:rsid w:val="00E634B1"/>
    <w:rsid w:val="00E634FA"/>
    <w:rsid w:val="00E635E5"/>
    <w:rsid w:val="00E63B3D"/>
    <w:rsid w:val="00E63C07"/>
    <w:rsid w:val="00E63DBC"/>
    <w:rsid w:val="00E64878"/>
    <w:rsid w:val="00E64B9F"/>
    <w:rsid w:val="00E64C03"/>
    <w:rsid w:val="00E64E89"/>
    <w:rsid w:val="00E65993"/>
    <w:rsid w:val="00E65A5D"/>
    <w:rsid w:val="00E66209"/>
    <w:rsid w:val="00E66355"/>
    <w:rsid w:val="00E66872"/>
    <w:rsid w:val="00E669BF"/>
    <w:rsid w:val="00E66DE1"/>
    <w:rsid w:val="00E6711B"/>
    <w:rsid w:val="00E671E2"/>
    <w:rsid w:val="00E673A6"/>
    <w:rsid w:val="00E674BF"/>
    <w:rsid w:val="00E676A0"/>
    <w:rsid w:val="00E67715"/>
    <w:rsid w:val="00E67BC7"/>
    <w:rsid w:val="00E67BE2"/>
    <w:rsid w:val="00E67DBF"/>
    <w:rsid w:val="00E67F10"/>
    <w:rsid w:val="00E7036C"/>
    <w:rsid w:val="00E705CD"/>
    <w:rsid w:val="00E70A69"/>
    <w:rsid w:val="00E70B57"/>
    <w:rsid w:val="00E70D56"/>
    <w:rsid w:val="00E711A6"/>
    <w:rsid w:val="00E71644"/>
    <w:rsid w:val="00E717B5"/>
    <w:rsid w:val="00E7182E"/>
    <w:rsid w:val="00E719FE"/>
    <w:rsid w:val="00E71C19"/>
    <w:rsid w:val="00E71DDE"/>
    <w:rsid w:val="00E720A8"/>
    <w:rsid w:val="00E7245D"/>
    <w:rsid w:val="00E7258C"/>
    <w:rsid w:val="00E72661"/>
    <w:rsid w:val="00E72825"/>
    <w:rsid w:val="00E7284C"/>
    <w:rsid w:val="00E729D9"/>
    <w:rsid w:val="00E72AAB"/>
    <w:rsid w:val="00E72B37"/>
    <w:rsid w:val="00E72EBA"/>
    <w:rsid w:val="00E7305D"/>
    <w:rsid w:val="00E730AB"/>
    <w:rsid w:val="00E73179"/>
    <w:rsid w:val="00E732CB"/>
    <w:rsid w:val="00E73369"/>
    <w:rsid w:val="00E73390"/>
    <w:rsid w:val="00E73493"/>
    <w:rsid w:val="00E736A7"/>
    <w:rsid w:val="00E73796"/>
    <w:rsid w:val="00E738A8"/>
    <w:rsid w:val="00E74055"/>
    <w:rsid w:val="00E743A2"/>
    <w:rsid w:val="00E74563"/>
    <w:rsid w:val="00E74878"/>
    <w:rsid w:val="00E748B2"/>
    <w:rsid w:val="00E74EEA"/>
    <w:rsid w:val="00E75644"/>
    <w:rsid w:val="00E75770"/>
    <w:rsid w:val="00E75DC0"/>
    <w:rsid w:val="00E75F0F"/>
    <w:rsid w:val="00E75F34"/>
    <w:rsid w:val="00E760E0"/>
    <w:rsid w:val="00E76154"/>
    <w:rsid w:val="00E7664B"/>
    <w:rsid w:val="00E76AE1"/>
    <w:rsid w:val="00E76AE5"/>
    <w:rsid w:val="00E76DA2"/>
    <w:rsid w:val="00E7709D"/>
    <w:rsid w:val="00E773CE"/>
    <w:rsid w:val="00E77607"/>
    <w:rsid w:val="00E776EE"/>
    <w:rsid w:val="00E777B6"/>
    <w:rsid w:val="00E777D5"/>
    <w:rsid w:val="00E77827"/>
    <w:rsid w:val="00E779C7"/>
    <w:rsid w:val="00E77B1A"/>
    <w:rsid w:val="00E77ED7"/>
    <w:rsid w:val="00E77FBF"/>
    <w:rsid w:val="00E8017D"/>
    <w:rsid w:val="00E804C4"/>
    <w:rsid w:val="00E80901"/>
    <w:rsid w:val="00E8095E"/>
    <w:rsid w:val="00E809CA"/>
    <w:rsid w:val="00E80AAC"/>
    <w:rsid w:val="00E8116B"/>
    <w:rsid w:val="00E812D4"/>
    <w:rsid w:val="00E81509"/>
    <w:rsid w:val="00E81C0E"/>
    <w:rsid w:val="00E82035"/>
    <w:rsid w:val="00E8297A"/>
    <w:rsid w:val="00E830CB"/>
    <w:rsid w:val="00E83593"/>
    <w:rsid w:val="00E839EB"/>
    <w:rsid w:val="00E839FF"/>
    <w:rsid w:val="00E83CD4"/>
    <w:rsid w:val="00E83D24"/>
    <w:rsid w:val="00E83E8D"/>
    <w:rsid w:val="00E83F15"/>
    <w:rsid w:val="00E84029"/>
    <w:rsid w:val="00E84132"/>
    <w:rsid w:val="00E8413E"/>
    <w:rsid w:val="00E84570"/>
    <w:rsid w:val="00E848E0"/>
    <w:rsid w:val="00E84C24"/>
    <w:rsid w:val="00E84C6A"/>
    <w:rsid w:val="00E850C0"/>
    <w:rsid w:val="00E85399"/>
    <w:rsid w:val="00E85514"/>
    <w:rsid w:val="00E85856"/>
    <w:rsid w:val="00E859BF"/>
    <w:rsid w:val="00E85A5B"/>
    <w:rsid w:val="00E85B56"/>
    <w:rsid w:val="00E85C53"/>
    <w:rsid w:val="00E85E32"/>
    <w:rsid w:val="00E86FFB"/>
    <w:rsid w:val="00E87076"/>
    <w:rsid w:val="00E871F9"/>
    <w:rsid w:val="00E87440"/>
    <w:rsid w:val="00E87879"/>
    <w:rsid w:val="00E87B7A"/>
    <w:rsid w:val="00E87F59"/>
    <w:rsid w:val="00E90187"/>
    <w:rsid w:val="00E9028D"/>
    <w:rsid w:val="00E90441"/>
    <w:rsid w:val="00E90868"/>
    <w:rsid w:val="00E90A4B"/>
    <w:rsid w:val="00E90F5B"/>
    <w:rsid w:val="00E9101C"/>
    <w:rsid w:val="00E91122"/>
    <w:rsid w:val="00E914F7"/>
    <w:rsid w:val="00E91636"/>
    <w:rsid w:val="00E916DD"/>
    <w:rsid w:val="00E91B9C"/>
    <w:rsid w:val="00E91F8B"/>
    <w:rsid w:val="00E921F3"/>
    <w:rsid w:val="00E923F6"/>
    <w:rsid w:val="00E92539"/>
    <w:rsid w:val="00E92563"/>
    <w:rsid w:val="00E92826"/>
    <w:rsid w:val="00E929B3"/>
    <w:rsid w:val="00E9313B"/>
    <w:rsid w:val="00E932F0"/>
    <w:rsid w:val="00E93331"/>
    <w:rsid w:val="00E93589"/>
    <w:rsid w:val="00E935AD"/>
    <w:rsid w:val="00E93662"/>
    <w:rsid w:val="00E936CE"/>
    <w:rsid w:val="00E93F06"/>
    <w:rsid w:val="00E93FA2"/>
    <w:rsid w:val="00E94200"/>
    <w:rsid w:val="00E94506"/>
    <w:rsid w:val="00E94529"/>
    <w:rsid w:val="00E94581"/>
    <w:rsid w:val="00E94B71"/>
    <w:rsid w:val="00E94CA8"/>
    <w:rsid w:val="00E952C0"/>
    <w:rsid w:val="00E952F8"/>
    <w:rsid w:val="00E95380"/>
    <w:rsid w:val="00E95614"/>
    <w:rsid w:val="00E958FF"/>
    <w:rsid w:val="00E95965"/>
    <w:rsid w:val="00E95EA0"/>
    <w:rsid w:val="00E95FE1"/>
    <w:rsid w:val="00E95FEF"/>
    <w:rsid w:val="00E96353"/>
    <w:rsid w:val="00E96432"/>
    <w:rsid w:val="00E964C5"/>
    <w:rsid w:val="00E96758"/>
    <w:rsid w:val="00E96D67"/>
    <w:rsid w:val="00E96DD2"/>
    <w:rsid w:val="00E96F18"/>
    <w:rsid w:val="00E97255"/>
    <w:rsid w:val="00E97547"/>
    <w:rsid w:val="00E97583"/>
    <w:rsid w:val="00E975AB"/>
    <w:rsid w:val="00E9775C"/>
    <w:rsid w:val="00E9789C"/>
    <w:rsid w:val="00E97937"/>
    <w:rsid w:val="00E97AF3"/>
    <w:rsid w:val="00E97C78"/>
    <w:rsid w:val="00E97E8C"/>
    <w:rsid w:val="00EA000F"/>
    <w:rsid w:val="00EA0465"/>
    <w:rsid w:val="00EA0785"/>
    <w:rsid w:val="00EA0845"/>
    <w:rsid w:val="00EA0A75"/>
    <w:rsid w:val="00EA0ACD"/>
    <w:rsid w:val="00EA0B27"/>
    <w:rsid w:val="00EA0C91"/>
    <w:rsid w:val="00EA0F6B"/>
    <w:rsid w:val="00EA0FE1"/>
    <w:rsid w:val="00EA14BF"/>
    <w:rsid w:val="00EA15ED"/>
    <w:rsid w:val="00EA183E"/>
    <w:rsid w:val="00EA184C"/>
    <w:rsid w:val="00EA18B9"/>
    <w:rsid w:val="00EA1A71"/>
    <w:rsid w:val="00EA1AB2"/>
    <w:rsid w:val="00EA1BEB"/>
    <w:rsid w:val="00EA1DF6"/>
    <w:rsid w:val="00EA2050"/>
    <w:rsid w:val="00EA296E"/>
    <w:rsid w:val="00EA2B1F"/>
    <w:rsid w:val="00EA308E"/>
    <w:rsid w:val="00EA30F7"/>
    <w:rsid w:val="00EA31A5"/>
    <w:rsid w:val="00EA33EB"/>
    <w:rsid w:val="00EA35AE"/>
    <w:rsid w:val="00EA35E7"/>
    <w:rsid w:val="00EA3604"/>
    <w:rsid w:val="00EA3642"/>
    <w:rsid w:val="00EA3815"/>
    <w:rsid w:val="00EA38E7"/>
    <w:rsid w:val="00EA39E5"/>
    <w:rsid w:val="00EA3A10"/>
    <w:rsid w:val="00EA3CBC"/>
    <w:rsid w:val="00EA3D70"/>
    <w:rsid w:val="00EA3ED0"/>
    <w:rsid w:val="00EA44FA"/>
    <w:rsid w:val="00EA4528"/>
    <w:rsid w:val="00EA4DC7"/>
    <w:rsid w:val="00EA5088"/>
    <w:rsid w:val="00EA5449"/>
    <w:rsid w:val="00EA554C"/>
    <w:rsid w:val="00EA56F4"/>
    <w:rsid w:val="00EA5AF6"/>
    <w:rsid w:val="00EA5B22"/>
    <w:rsid w:val="00EA5C52"/>
    <w:rsid w:val="00EA649A"/>
    <w:rsid w:val="00EA6B1C"/>
    <w:rsid w:val="00EA6C5A"/>
    <w:rsid w:val="00EA72FB"/>
    <w:rsid w:val="00EA750E"/>
    <w:rsid w:val="00EA75A3"/>
    <w:rsid w:val="00EA76C5"/>
    <w:rsid w:val="00EA76D5"/>
    <w:rsid w:val="00EA7CD1"/>
    <w:rsid w:val="00EA7ECF"/>
    <w:rsid w:val="00EA7FB3"/>
    <w:rsid w:val="00EB0145"/>
    <w:rsid w:val="00EB014A"/>
    <w:rsid w:val="00EB0836"/>
    <w:rsid w:val="00EB0869"/>
    <w:rsid w:val="00EB121B"/>
    <w:rsid w:val="00EB1247"/>
    <w:rsid w:val="00EB162A"/>
    <w:rsid w:val="00EB174B"/>
    <w:rsid w:val="00EB187E"/>
    <w:rsid w:val="00EB199B"/>
    <w:rsid w:val="00EB1AF8"/>
    <w:rsid w:val="00EB1FBC"/>
    <w:rsid w:val="00EB1FEB"/>
    <w:rsid w:val="00EB20EC"/>
    <w:rsid w:val="00EB2171"/>
    <w:rsid w:val="00EB231A"/>
    <w:rsid w:val="00EB24A9"/>
    <w:rsid w:val="00EB2C82"/>
    <w:rsid w:val="00EB2D7F"/>
    <w:rsid w:val="00EB3116"/>
    <w:rsid w:val="00EB344B"/>
    <w:rsid w:val="00EB3506"/>
    <w:rsid w:val="00EB3605"/>
    <w:rsid w:val="00EB3835"/>
    <w:rsid w:val="00EB393E"/>
    <w:rsid w:val="00EB40B2"/>
    <w:rsid w:val="00EB4145"/>
    <w:rsid w:val="00EB423C"/>
    <w:rsid w:val="00EB43E9"/>
    <w:rsid w:val="00EB4468"/>
    <w:rsid w:val="00EB4552"/>
    <w:rsid w:val="00EB4F66"/>
    <w:rsid w:val="00EB5054"/>
    <w:rsid w:val="00EB528B"/>
    <w:rsid w:val="00EB52B5"/>
    <w:rsid w:val="00EB52F6"/>
    <w:rsid w:val="00EB56B6"/>
    <w:rsid w:val="00EB57FA"/>
    <w:rsid w:val="00EB58DB"/>
    <w:rsid w:val="00EB58DE"/>
    <w:rsid w:val="00EB59C9"/>
    <w:rsid w:val="00EB5AB0"/>
    <w:rsid w:val="00EB5B28"/>
    <w:rsid w:val="00EB6095"/>
    <w:rsid w:val="00EB61DD"/>
    <w:rsid w:val="00EB62CD"/>
    <w:rsid w:val="00EB642C"/>
    <w:rsid w:val="00EB66FD"/>
    <w:rsid w:val="00EB699A"/>
    <w:rsid w:val="00EB6D75"/>
    <w:rsid w:val="00EB6DDA"/>
    <w:rsid w:val="00EB6FEC"/>
    <w:rsid w:val="00EB7034"/>
    <w:rsid w:val="00EB7247"/>
    <w:rsid w:val="00EB7431"/>
    <w:rsid w:val="00EB756E"/>
    <w:rsid w:val="00EB77D9"/>
    <w:rsid w:val="00EB7987"/>
    <w:rsid w:val="00EC01B9"/>
    <w:rsid w:val="00EC0271"/>
    <w:rsid w:val="00EC0633"/>
    <w:rsid w:val="00EC0837"/>
    <w:rsid w:val="00EC092A"/>
    <w:rsid w:val="00EC0C25"/>
    <w:rsid w:val="00EC0D53"/>
    <w:rsid w:val="00EC0E71"/>
    <w:rsid w:val="00EC0F45"/>
    <w:rsid w:val="00EC1357"/>
    <w:rsid w:val="00EC137A"/>
    <w:rsid w:val="00EC1527"/>
    <w:rsid w:val="00EC1C67"/>
    <w:rsid w:val="00EC1D80"/>
    <w:rsid w:val="00EC20F4"/>
    <w:rsid w:val="00EC2407"/>
    <w:rsid w:val="00EC2553"/>
    <w:rsid w:val="00EC271A"/>
    <w:rsid w:val="00EC2AF8"/>
    <w:rsid w:val="00EC2B45"/>
    <w:rsid w:val="00EC2ED4"/>
    <w:rsid w:val="00EC2EDD"/>
    <w:rsid w:val="00EC33A1"/>
    <w:rsid w:val="00EC370A"/>
    <w:rsid w:val="00EC3E6F"/>
    <w:rsid w:val="00EC3F40"/>
    <w:rsid w:val="00EC3FB2"/>
    <w:rsid w:val="00EC41B0"/>
    <w:rsid w:val="00EC420E"/>
    <w:rsid w:val="00EC4432"/>
    <w:rsid w:val="00EC444E"/>
    <w:rsid w:val="00EC4A7F"/>
    <w:rsid w:val="00EC4ACA"/>
    <w:rsid w:val="00EC4BDF"/>
    <w:rsid w:val="00EC4D93"/>
    <w:rsid w:val="00EC51BF"/>
    <w:rsid w:val="00EC5468"/>
    <w:rsid w:val="00EC5BFF"/>
    <w:rsid w:val="00EC635F"/>
    <w:rsid w:val="00EC68DB"/>
    <w:rsid w:val="00EC6B84"/>
    <w:rsid w:val="00EC7516"/>
    <w:rsid w:val="00EC7F57"/>
    <w:rsid w:val="00EC7FE4"/>
    <w:rsid w:val="00ED0063"/>
    <w:rsid w:val="00ED016F"/>
    <w:rsid w:val="00ED0530"/>
    <w:rsid w:val="00ED06A0"/>
    <w:rsid w:val="00ED1042"/>
    <w:rsid w:val="00ED1057"/>
    <w:rsid w:val="00ED140D"/>
    <w:rsid w:val="00ED1534"/>
    <w:rsid w:val="00ED1708"/>
    <w:rsid w:val="00ED1E1A"/>
    <w:rsid w:val="00ED20BA"/>
    <w:rsid w:val="00ED2294"/>
    <w:rsid w:val="00ED23F7"/>
    <w:rsid w:val="00ED2A31"/>
    <w:rsid w:val="00ED2BE0"/>
    <w:rsid w:val="00ED2C33"/>
    <w:rsid w:val="00ED2CE9"/>
    <w:rsid w:val="00ED3008"/>
    <w:rsid w:val="00ED3068"/>
    <w:rsid w:val="00ED367B"/>
    <w:rsid w:val="00ED3E5A"/>
    <w:rsid w:val="00ED3F3B"/>
    <w:rsid w:val="00ED3F5D"/>
    <w:rsid w:val="00ED43C6"/>
    <w:rsid w:val="00ED476E"/>
    <w:rsid w:val="00ED49CD"/>
    <w:rsid w:val="00ED4A35"/>
    <w:rsid w:val="00ED4EDA"/>
    <w:rsid w:val="00ED4F47"/>
    <w:rsid w:val="00ED51E0"/>
    <w:rsid w:val="00ED52E2"/>
    <w:rsid w:val="00ED542F"/>
    <w:rsid w:val="00ED5765"/>
    <w:rsid w:val="00ED57AA"/>
    <w:rsid w:val="00ED57F2"/>
    <w:rsid w:val="00ED5A89"/>
    <w:rsid w:val="00ED5B12"/>
    <w:rsid w:val="00ED639B"/>
    <w:rsid w:val="00ED6433"/>
    <w:rsid w:val="00ED6FE2"/>
    <w:rsid w:val="00ED7073"/>
    <w:rsid w:val="00ED7168"/>
    <w:rsid w:val="00ED721A"/>
    <w:rsid w:val="00ED73B3"/>
    <w:rsid w:val="00ED7580"/>
    <w:rsid w:val="00ED76EA"/>
    <w:rsid w:val="00ED7C51"/>
    <w:rsid w:val="00ED7D3E"/>
    <w:rsid w:val="00ED7D8E"/>
    <w:rsid w:val="00ED7EFA"/>
    <w:rsid w:val="00ED7F50"/>
    <w:rsid w:val="00EE0265"/>
    <w:rsid w:val="00EE0825"/>
    <w:rsid w:val="00EE0897"/>
    <w:rsid w:val="00EE0899"/>
    <w:rsid w:val="00EE0AC1"/>
    <w:rsid w:val="00EE0D18"/>
    <w:rsid w:val="00EE0DA8"/>
    <w:rsid w:val="00EE0F9B"/>
    <w:rsid w:val="00EE0FE8"/>
    <w:rsid w:val="00EE1073"/>
    <w:rsid w:val="00EE1081"/>
    <w:rsid w:val="00EE10B0"/>
    <w:rsid w:val="00EE13C8"/>
    <w:rsid w:val="00EE13DB"/>
    <w:rsid w:val="00EE1443"/>
    <w:rsid w:val="00EE145B"/>
    <w:rsid w:val="00EE148C"/>
    <w:rsid w:val="00EE15D6"/>
    <w:rsid w:val="00EE1A6C"/>
    <w:rsid w:val="00EE1CAF"/>
    <w:rsid w:val="00EE1D2A"/>
    <w:rsid w:val="00EE1DA2"/>
    <w:rsid w:val="00EE1F1F"/>
    <w:rsid w:val="00EE1F77"/>
    <w:rsid w:val="00EE2546"/>
    <w:rsid w:val="00EE2B48"/>
    <w:rsid w:val="00EE2B7D"/>
    <w:rsid w:val="00EE2C13"/>
    <w:rsid w:val="00EE2CCF"/>
    <w:rsid w:val="00EE2DB5"/>
    <w:rsid w:val="00EE2DDD"/>
    <w:rsid w:val="00EE3362"/>
    <w:rsid w:val="00EE37B2"/>
    <w:rsid w:val="00EE37EF"/>
    <w:rsid w:val="00EE3C66"/>
    <w:rsid w:val="00EE4014"/>
    <w:rsid w:val="00EE4189"/>
    <w:rsid w:val="00EE4230"/>
    <w:rsid w:val="00EE45DD"/>
    <w:rsid w:val="00EE47E6"/>
    <w:rsid w:val="00EE4914"/>
    <w:rsid w:val="00EE49D9"/>
    <w:rsid w:val="00EE4BC1"/>
    <w:rsid w:val="00EE5429"/>
    <w:rsid w:val="00EE56BC"/>
    <w:rsid w:val="00EE576C"/>
    <w:rsid w:val="00EE581C"/>
    <w:rsid w:val="00EE6087"/>
    <w:rsid w:val="00EE62A2"/>
    <w:rsid w:val="00EE646E"/>
    <w:rsid w:val="00EE696F"/>
    <w:rsid w:val="00EE6A28"/>
    <w:rsid w:val="00EE6AEB"/>
    <w:rsid w:val="00EE6B92"/>
    <w:rsid w:val="00EE704B"/>
    <w:rsid w:val="00EE71A8"/>
    <w:rsid w:val="00EE772D"/>
    <w:rsid w:val="00EE7892"/>
    <w:rsid w:val="00EE7F2E"/>
    <w:rsid w:val="00EF063A"/>
    <w:rsid w:val="00EF06D8"/>
    <w:rsid w:val="00EF0A86"/>
    <w:rsid w:val="00EF0BF5"/>
    <w:rsid w:val="00EF0E9E"/>
    <w:rsid w:val="00EF1020"/>
    <w:rsid w:val="00EF12EF"/>
    <w:rsid w:val="00EF1740"/>
    <w:rsid w:val="00EF1959"/>
    <w:rsid w:val="00EF1A8B"/>
    <w:rsid w:val="00EF1B00"/>
    <w:rsid w:val="00EF1FA5"/>
    <w:rsid w:val="00EF22D8"/>
    <w:rsid w:val="00EF238B"/>
    <w:rsid w:val="00EF247E"/>
    <w:rsid w:val="00EF2C26"/>
    <w:rsid w:val="00EF2D15"/>
    <w:rsid w:val="00EF2FB2"/>
    <w:rsid w:val="00EF30FE"/>
    <w:rsid w:val="00EF3123"/>
    <w:rsid w:val="00EF32E7"/>
    <w:rsid w:val="00EF3561"/>
    <w:rsid w:val="00EF3877"/>
    <w:rsid w:val="00EF3DBD"/>
    <w:rsid w:val="00EF3F87"/>
    <w:rsid w:val="00EF412E"/>
    <w:rsid w:val="00EF4169"/>
    <w:rsid w:val="00EF41A1"/>
    <w:rsid w:val="00EF447C"/>
    <w:rsid w:val="00EF466A"/>
    <w:rsid w:val="00EF4F67"/>
    <w:rsid w:val="00EF5142"/>
    <w:rsid w:val="00EF52A2"/>
    <w:rsid w:val="00EF568A"/>
    <w:rsid w:val="00EF56B7"/>
    <w:rsid w:val="00EF56C6"/>
    <w:rsid w:val="00EF57E4"/>
    <w:rsid w:val="00EF5AE5"/>
    <w:rsid w:val="00EF6109"/>
    <w:rsid w:val="00EF63C4"/>
    <w:rsid w:val="00EF63EA"/>
    <w:rsid w:val="00EF6797"/>
    <w:rsid w:val="00EF67CB"/>
    <w:rsid w:val="00EF67E6"/>
    <w:rsid w:val="00EF6A84"/>
    <w:rsid w:val="00EF6F3F"/>
    <w:rsid w:val="00EF6F8C"/>
    <w:rsid w:val="00EF7154"/>
    <w:rsid w:val="00EF7161"/>
    <w:rsid w:val="00EF71B3"/>
    <w:rsid w:val="00EF734F"/>
    <w:rsid w:val="00EF775F"/>
    <w:rsid w:val="00EF7E8E"/>
    <w:rsid w:val="00EF7EF6"/>
    <w:rsid w:val="00F0050D"/>
    <w:rsid w:val="00F00588"/>
    <w:rsid w:val="00F007AC"/>
    <w:rsid w:val="00F00837"/>
    <w:rsid w:val="00F008F6"/>
    <w:rsid w:val="00F008FE"/>
    <w:rsid w:val="00F009A0"/>
    <w:rsid w:val="00F00DE6"/>
    <w:rsid w:val="00F010C3"/>
    <w:rsid w:val="00F0114A"/>
    <w:rsid w:val="00F013C4"/>
    <w:rsid w:val="00F013D4"/>
    <w:rsid w:val="00F013D8"/>
    <w:rsid w:val="00F0171F"/>
    <w:rsid w:val="00F01745"/>
    <w:rsid w:val="00F01999"/>
    <w:rsid w:val="00F01B76"/>
    <w:rsid w:val="00F01BA2"/>
    <w:rsid w:val="00F01D02"/>
    <w:rsid w:val="00F01D5C"/>
    <w:rsid w:val="00F01D6D"/>
    <w:rsid w:val="00F01EED"/>
    <w:rsid w:val="00F0216A"/>
    <w:rsid w:val="00F02194"/>
    <w:rsid w:val="00F025D4"/>
    <w:rsid w:val="00F0271F"/>
    <w:rsid w:val="00F02743"/>
    <w:rsid w:val="00F02981"/>
    <w:rsid w:val="00F029C0"/>
    <w:rsid w:val="00F02B1E"/>
    <w:rsid w:val="00F02C53"/>
    <w:rsid w:val="00F02CF0"/>
    <w:rsid w:val="00F02E32"/>
    <w:rsid w:val="00F02EA0"/>
    <w:rsid w:val="00F033C5"/>
    <w:rsid w:val="00F03443"/>
    <w:rsid w:val="00F0348C"/>
    <w:rsid w:val="00F038F5"/>
    <w:rsid w:val="00F039E6"/>
    <w:rsid w:val="00F03B4C"/>
    <w:rsid w:val="00F03BA6"/>
    <w:rsid w:val="00F04142"/>
    <w:rsid w:val="00F042CE"/>
    <w:rsid w:val="00F04AB2"/>
    <w:rsid w:val="00F04C0A"/>
    <w:rsid w:val="00F04FEF"/>
    <w:rsid w:val="00F052EB"/>
    <w:rsid w:val="00F059F1"/>
    <w:rsid w:val="00F05E25"/>
    <w:rsid w:val="00F05F55"/>
    <w:rsid w:val="00F0631A"/>
    <w:rsid w:val="00F06390"/>
    <w:rsid w:val="00F06523"/>
    <w:rsid w:val="00F0671C"/>
    <w:rsid w:val="00F06CEA"/>
    <w:rsid w:val="00F06D3E"/>
    <w:rsid w:val="00F06D6A"/>
    <w:rsid w:val="00F06FDB"/>
    <w:rsid w:val="00F0752C"/>
    <w:rsid w:val="00F07719"/>
    <w:rsid w:val="00F0774A"/>
    <w:rsid w:val="00F078D1"/>
    <w:rsid w:val="00F07CD2"/>
    <w:rsid w:val="00F07E0A"/>
    <w:rsid w:val="00F07E48"/>
    <w:rsid w:val="00F07E56"/>
    <w:rsid w:val="00F07E88"/>
    <w:rsid w:val="00F10258"/>
    <w:rsid w:val="00F10359"/>
    <w:rsid w:val="00F10397"/>
    <w:rsid w:val="00F1096A"/>
    <w:rsid w:val="00F109DF"/>
    <w:rsid w:val="00F10AA7"/>
    <w:rsid w:val="00F113F1"/>
    <w:rsid w:val="00F11549"/>
    <w:rsid w:val="00F11619"/>
    <w:rsid w:val="00F11651"/>
    <w:rsid w:val="00F11BE4"/>
    <w:rsid w:val="00F11E0C"/>
    <w:rsid w:val="00F12038"/>
    <w:rsid w:val="00F12382"/>
    <w:rsid w:val="00F12776"/>
    <w:rsid w:val="00F127EC"/>
    <w:rsid w:val="00F12D47"/>
    <w:rsid w:val="00F12F8C"/>
    <w:rsid w:val="00F13224"/>
    <w:rsid w:val="00F13498"/>
    <w:rsid w:val="00F1367B"/>
    <w:rsid w:val="00F138E6"/>
    <w:rsid w:val="00F13A0D"/>
    <w:rsid w:val="00F13A33"/>
    <w:rsid w:val="00F13DA7"/>
    <w:rsid w:val="00F13EC6"/>
    <w:rsid w:val="00F13F1B"/>
    <w:rsid w:val="00F13FD1"/>
    <w:rsid w:val="00F140F2"/>
    <w:rsid w:val="00F14210"/>
    <w:rsid w:val="00F142FA"/>
    <w:rsid w:val="00F14631"/>
    <w:rsid w:val="00F1575A"/>
    <w:rsid w:val="00F15A45"/>
    <w:rsid w:val="00F15CD4"/>
    <w:rsid w:val="00F15FA2"/>
    <w:rsid w:val="00F16065"/>
    <w:rsid w:val="00F1623A"/>
    <w:rsid w:val="00F16296"/>
    <w:rsid w:val="00F165B5"/>
    <w:rsid w:val="00F169A9"/>
    <w:rsid w:val="00F16EAE"/>
    <w:rsid w:val="00F16FD4"/>
    <w:rsid w:val="00F172D1"/>
    <w:rsid w:val="00F175F6"/>
    <w:rsid w:val="00F177DC"/>
    <w:rsid w:val="00F179D1"/>
    <w:rsid w:val="00F17C35"/>
    <w:rsid w:val="00F17DBB"/>
    <w:rsid w:val="00F2038F"/>
    <w:rsid w:val="00F20448"/>
    <w:rsid w:val="00F20475"/>
    <w:rsid w:val="00F20554"/>
    <w:rsid w:val="00F20708"/>
    <w:rsid w:val="00F2083E"/>
    <w:rsid w:val="00F209C1"/>
    <w:rsid w:val="00F20C4A"/>
    <w:rsid w:val="00F20E61"/>
    <w:rsid w:val="00F210B0"/>
    <w:rsid w:val="00F21118"/>
    <w:rsid w:val="00F21192"/>
    <w:rsid w:val="00F2159D"/>
    <w:rsid w:val="00F217C7"/>
    <w:rsid w:val="00F222FD"/>
    <w:rsid w:val="00F22999"/>
    <w:rsid w:val="00F229F3"/>
    <w:rsid w:val="00F22A6A"/>
    <w:rsid w:val="00F22E84"/>
    <w:rsid w:val="00F2300F"/>
    <w:rsid w:val="00F230EA"/>
    <w:rsid w:val="00F2317A"/>
    <w:rsid w:val="00F232AC"/>
    <w:rsid w:val="00F23426"/>
    <w:rsid w:val="00F23509"/>
    <w:rsid w:val="00F2365F"/>
    <w:rsid w:val="00F237E7"/>
    <w:rsid w:val="00F23857"/>
    <w:rsid w:val="00F23C5A"/>
    <w:rsid w:val="00F23DE5"/>
    <w:rsid w:val="00F23FF5"/>
    <w:rsid w:val="00F2402E"/>
    <w:rsid w:val="00F24255"/>
    <w:rsid w:val="00F24A1A"/>
    <w:rsid w:val="00F252E5"/>
    <w:rsid w:val="00F253C3"/>
    <w:rsid w:val="00F254C0"/>
    <w:rsid w:val="00F254EF"/>
    <w:rsid w:val="00F258B3"/>
    <w:rsid w:val="00F259F6"/>
    <w:rsid w:val="00F25C6B"/>
    <w:rsid w:val="00F25CC7"/>
    <w:rsid w:val="00F25E3E"/>
    <w:rsid w:val="00F25E72"/>
    <w:rsid w:val="00F263EB"/>
    <w:rsid w:val="00F26DBF"/>
    <w:rsid w:val="00F26DE2"/>
    <w:rsid w:val="00F26E37"/>
    <w:rsid w:val="00F26F55"/>
    <w:rsid w:val="00F26FB1"/>
    <w:rsid w:val="00F271BC"/>
    <w:rsid w:val="00F27291"/>
    <w:rsid w:val="00F2736A"/>
    <w:rsid w:val="00F2748A"/>
    <w:rsid w:val="00F2764C"/>
    <w:rsid w:val="00F27652"/>
    <w:rsid w:val="00F2767C"/>
    <w:rsid w:val="00F276C6"/>
    <w:rsid w:val="00F27D6C"/>
    <w:rsid w:val="00F27DB2"/>
    <w:rsid w:val="00F3002F"/>
    <w:rsid w:val="00F30299"/>
    <w:rsid w:val="00F3065D"/>
    <w:rsid w:val="00F307A1"/>
    <w:rsid w:val="00F30F82"/>
    <w:rsid w:val="00F31130"/>
    <w:rsid w:val="00F31576"/>
    <w:rsid w:val="00F3159A"/>
    <w:rsid w:val="00F3190C"/>
    <w:rsid w:val="00F31D3B"/>
    <w:rsid w:val="00F31D7B"/>
    <w:rsid w:val="00F31EE3"/>
    <w:rsid w:val="00F32456"/>
    <w:rsid w:val="00F324AB"/>
    <w:rsid w:val="00F3268D"/>
    <w:rsid w:val="00F32DA0"/>
    <w:rsid w:val="00F32DA4"/>
    <w:rsid w:val="00F330B6"/>
    <w:rsid w:val="00F33764"/>
    <w:rsid w:val="00F3399B"/>
    <w:rsid w:val="00F339AA"/>
    <w:rsid w:val="00F33C12"/>
    <w:rsid w:val="00F33FFC"/>
    <w:rsid w:val="00F3404B"/>
    <w:rsid w:val="00F34224"/>
    <w:rsid w:val="00F3423C"/>
    <w:rsid w:val="00F34476"/>
    <w:rsid w:val="00F34625"/>
    <w:rsid w:val="00F34BF2"/>
    <w:rsid w:val="00F35366"/>
    <w:rsid w:val="00F356C8"/>
    <w:rsid w:val="00F35740"/>
    <w:rsid w:val="00F359ED"/>
    <w:rsid w:val="00F35A01"/>
    <w:rsid w:val="00F35B9D"/>
    <w:rsid w:val="00F35EFA"/>
    <w:rsid w:val="00F36191"/>
    <w:rsid w:val="00F3630E"/>
    <w:rsid w:val="00F365E1"/>
    <w:rsid w:val="00F36738"/>
    <w:rsid w:val="00F367B0"/>
    <w:rsid w:val="00F3680E"/>
    <w:rsid w:val="00F368CB"/>
    <w:rsid w:val="00F36CBE"/>
    <w:rsid w:val="00F370F2"/>
    <w:rsid w:val="00F375F8"/>
    <w:rsid w:val="00F377A4"/>
    <w:rsid w:val="00F37998"/>
    <w:rsid w:val="00F37A62"/>
    <w:rsid w:val="00F37D11"/>
    <w:rsid w:val="00F37D65"/>
    <w:rsid w:val="00F37FAD"/>
    <w:rsid w:val="00F40A03"/>
    <w:rsid w:val="00F40A42"/>
    <w:rsid w:val="00F40B2A"/>
    <w:rsid w:val="00F40D72"/>
    <w:rsid w:val="00F40FF4"/>
    <w:rsid w:val="00F410EE"/>
    <w:rsid w:val="00F4115C"/>
    <w:rsid w:val="00F41347"/>
    <w:rsid w:val="00F4143B"/>
    <w:rsid w:val="00F416BA"/>
    <w:rsid w:val="00F41858"/>
    <w:rsid w:val="00F4185C"/>
    <w:rsid w:val="00F41910"/>
    <w:rsid w:val="00F41AF1"/>
    <w:rsid w:val="00F41B4A"/>
    <w:rsid w:val="00F41FE9"/>
    <w:rsid w:val="00F4205D"/>
    <w:rsid w:val="00F42412"/>
    <w:rsid w:val="00F424DF"/>
    <w:rsid w:val="00F425F0"/>
    <w:rsid w:val="00F42927"/>
    <w:rsid w:val="00F429EE"/>
    <w:rsid w:val="00F42E23"/>
    <w:rsid w:val="00F42EFA"/>
    <w:rsid w:val="00F42FB7"/>
    <w:rsid w:val="00F433C2"/>
    <w:rsid w:val="00F4340F"/>
    <w:rsid w:val="00F434E1"/>
    <w:rsid w:val="00F43533"/>
    <w:rsid w:val="00F436B1"/>
    <w:rsid w:val="00F437CB"/>
    <w:rsid w:val="00F438E1"/>
    <w:rsid w:val="00F43E84"/>
    <w:rsid w:val="00F43EA9"/>
    <w:rsid w:val="00F44031"/>
    <w:rsid w:val="00F44041"/>
    <w:rsid w:val="00F443F1"/>
    <w:rsid w:val="00F445DE"/>
    <w:rsid w:val="00F4464E"/>
    <w:rsid w:val="00F446E2"/>
    <w:rsid w:val="00F44C11"/>
    <w:rsid w:val="00F44F88"/>
    <w:rsid w:val="00F4551F"/>
    <w:rsid w:val="00F45761"/>
    <w:rsid w:val="00F457AB"/>
    <w:rsid w:val="00F45ABF"/>
    <w:rsid w:val="00F45B14"/>
    <w:rsid w:val="00F45BDD"/>
    <w:rsid w:val="00F45CCE"/>
    <w:rsid w:val="00F45FC3"/>
    <w:rsid w:val="00F45FF1"/>
    <w:rsid w:val="00F46141"/>
    <w:rsid w:val="00F46475"/>
    <w:rsid w:val="00F4655D"/>
    <w:rsid w:val="00F4688C"/>
    <w:rsid w:val="00F4694A"/>
    <w:rsid w:val="00F46B34"/>
    <w:rsid w:val="00F46C02"/>
    <w:rsid w:val="00F46D01"/>
    <w:rsid w:val="00F46D22"/>
    <w:rsid w:val="00F46DA2"/>
    <w:rsid w:val="00F46E28"/>
    <w:rsid w:val="00F46EB2"/>
    <w:rsid w:val="00F46EDF"/>
    <w:rsid w:val="00F47140"/>
    <w:rsid w:val="00F471FE"/>
    <w:rsid w:val="00F475AF"/>
    <w:rsid w:val="00F47647"/>
    <w:rsid w:val="00F47E93"/>
    <w:rsid w:val="00F5011E"/>
    <w:rsid w:val="00F50156"/>
    <w:rsid w:val="00F50157"/>
    <w:rsid w:val="00F50266"/>
    <w:rsid w:val="00F505A9"/>
    <w:rsid w:val="00F505E6"/>
    <w:rsid w:val="00F50722"/>
    <w:rsid w:val="00F50886"/>
    <w:rsid w:val="00F50CCF"/>
    <w:rsid w:val="00F50E34"/>
    <w:rsid w:val="00F51363"/>
    <w:rsid w:val="00F515AE"/>
    <w:rsid w:val="00F5160E"/>
    <w:rsid w:val="00F51627"/>
    <w:rsid w:val="00F5186F"/>
    <w:rsid w:val="00F518EE"/>
    <w:rsid w:val="00F51EDD"/>
    <w:rsid w:val="00F51FA2"/>
    <w:rsid w:val="00F52138"/>
    <w:rsid w:val="00F521F8"/>
    <w:rsid w:val="00F522CB"/>
    <w:rsid w:val="00F52531"/>
    <w:rsid w:val="00F5259C"/>
    <w:rsid w:val="00F525B3"/>
    <w:rsid w:val="00F526D5"/>
    <w:rsid w:val="00F52A02"/>
    <w:rsid w:val="00F52BFB"/>
    <w:rsid w:val="00F52C4F"/>
    <w:rsid w:val="00F52EBB"/>
    <w:rsid w:val="00F5307A"/>
    <w:rsid w:val="00F5356B"/>
    <w:rsid w:val="00F5357F"/>
    <w:rsid w:val="00F536E8"/>
    <w:rsid w:val="00F537E3"/>
    <w:rsid w:val="00F53B43"/>
    <w:rsid w:val="00F53D0C"/>
    <w:rsid w:val="00F53DCF"/>
    <w:rsid w:val="00F53E17"/>
    <w:rsid w:val="00F53F27"/>
    <w:rsid w:val="00F54368"/>
    <w:rsid w:val="00F54488"/>
    <w:rsid w:val="00F54712"/>
    <w:rsid w:val="00F54ACD"/>
    <w:rsid w:val="00F54EFB"/>
    <w:rsid w:val="00F551F1"/>
    <w:rsid w:val="00F55282"/>
    <w:rsid w:val="00F55649"/>
    <w:rsid w:val="00F55660"/>
    <w:rsid w:val="00F55833"/>
    <w:rsid w:val="00F558D4"/>
    <w:rsid w:val="00F5633F"/>
    <w:rsid w:val="00F565EF"/>
    <w:rsid w:val="00F56814"/>
    <w:rsid w:val="00F56887"/>
    <w:rsid w:val="00F56915"/>
    <w:rsid w:val="00F56CB2"/>
    <w:rsid w:val="00F57131"/>
    <w:rsid w:val="00F5729C"/>
    <w:rsid w:val="00F5733F"/>
    <w:rsid w:val="00F5788A"/>
    <w:rsid w:val="00F57DEB"/>
    <w:rsid w:val="00F57DED"/>
    <w:rsid w:val="00F57F55"/>
    <w:rsid w:val="00F57F68"/>
    <w:rsid w:val="00F57F6A"/>
    <w:rsid w:val="00F57F71"/>
    <w:rsid w:val="00F600AC"/>
    <w:rsid w:val="00F6015B"/>
    <w:rsid w:val="00F6042A"/>
    <w:rsid w:val="00F604A5"/>
    <w:rsid w:val="00F60755"/>
    <w:rsid w:val="00F60FB7"/>
    <w:rsid w:val="00F613EC"/>
    <w:rsid w:val="00F617EB"/>
    <w:rsid w:val="00F61AA6"/>
    <w:rsid w:val="00F61C25"/>
    <w:rsid w:val="00F61CFF"/>
    <w:rsid w:val="00F61F39"/>
    <w:rsid w:val="00F622E2"/>
    <w:rsid w:val="00F62618"/>
    <w:rsid w:val="00F62F24"/>
    <w:rsid w:val="00F62F48"/>
    <w:rsid w:val="00F633E0"/>
    <w:rsid w:val="00F6357A"/>
    <w:rsid w:val="00F63707"/>
    <w:rsid w:val="00F637DF"/>
    <w:rsid w:val="00F63BCE"/>
    <w:rsid w:val="00F63BF5"/>
    <w:rsid w:val="00F63FA8"/>
    <w:rsid w:val="00F642D0"/>
    <w:rsid w:val="00F64374"/>
    <w:rsid w:val="00F6461C"/>
    <w:rsid w:val="00F64835"/>
    <w:rsid w:val="00F64941"/>
    <w:rsid w:val="00F64AD6"/>
    <w:rsid w:val="00F64E54"/>
    <w:rsid w:val="00F64F42"/>
    <w:rsid w:val="00F65303"/>
    <w:rsid w:val="00F65E92"/>
    <w:rsid w:val="00F66398"/>
    <w:rsid w:val="00F665B6"/>
    <w:rsid w:val="00F668AB"/>
    <w:rsid w:val="00F6691B"/>
    <w:rsid w:val="00F66D02"/>
    <w:rsid w:val="00F66DC0"/>
    <w:rsid w:val="00F6738A"/>
    <w:rsid w:val="00F67B8B"/>
    <w:rsid w:val="00F67D39"/>
    <w:rsid w:val="00F70168"/>
    <w:rsid w:val="00F703A8"/>
    <w:rsid w:val="00F705A4"/>
    <w:rsid w:val="00F70D08"/>
    <w:rsid w:val="00F70FE5"/>
    <w:rsid w:val="00F71061"/>
    <w:rsid w:val="00F71098"/>
    <w:rsid w:val="00F7128E"/>
    <w:rsid w:val="00F714BA"/>
    <w:rsid w:val="00F716EA"/>
    <w:rsid w:val="00F71871"/>
    <w:rsid w:val="00F7188F"/>
    <w:rsid w:val="00F71A14"/>
    <w:rsid w:val="00F71D54"/>
    <w:rsid w:val="00F71F05"/>
    <w:rsid w:val="00F7203D"/>
    <w:rsid w:val="00F727BD"/>
    <w:rsid w:val="00F729A5"/>
    <w:rsid w:val="00F72BFB"/>
    <w:rsid w:val="00F72D4E"/>
    <w:rsid w:val="00F72D8C"/>
    <w:rsid w:val="00F72E71"/>
    <w:rsid w:val="00F737B9"/>
    <w:rsid w:val="00F737EC"/>
    <w:rsid w:val="00F738E4"/>
    <w:rsid w:val="00F7392B"/>
    <w:rsid w:val="00F7499F"/>
    <w:rsid w:val="00F74A46"/>
    <w:rsid w:val="00F74A4E"/>
    <w:rsid w:val="00F74A90"/>
    <w:rsid w:val="00F74BD4"/>
    <w:rsid w:val="00F74CB7"/>
    <w:rsid w:val="00F74CE4"/>
    <w:rsid w:val="00F74D32"/>
    <w:rsid w:val="00F74E19"/>
    <w:rsid w:val="00F74F5E"/>
    <w:rsid w:val="00F7548F"/>
    <w:rsid w:val="00F755A7"/>
    <w:rsid w:val="00F7580C"/>
    <w:rsid w:val="00F75852"/>
    <w:rsid w:val="00F75BE0"/>
    <w:rsid w:val="00F75C4D"/>
    <w:rsid w:val="00F75E75"/>
    <w:rsid w:val="00F761DA"/>
    <w:rsid w:val="00F76236"/>
    <w:rsid w:val="00F763B8"/>
    <w:rsid w:val="00F763C9"/>
    <w:rsid w:val="00F764D6"/>
    <w:rsid w:val="00F7661E"/>
    <w:rsid w:val="00F766BC"/>
    <w:rsid w:val="00F76B0A"/>
    <w:rsid w:val="00F76B43"/>
    <w:rsid w:val="00F76E0D"/>
    <w:rsid w:val="00F7721D"/>
    <w:rsid w:val="00F7722F"/>
    <w:rsid w:val="00F7744C"/>
    <w:rsid w:val="00F775F3"/>
    <w:rsid w:val="00F776E7"/>
    <w:rsid w:val="00F77848"/>
    <w:rsid w:val="00F77C40"/>
    <w:rsid w:val="00F802C6"/>
    <w:rsid w:val="00F805C5"/>
    <w:rsid w:val="00F8065B"/>
    <w:rsid w:val="00F80B24"/>
    <w:rsid w:val="00F80F17"/>
    <w:rsid w:val="00F8101F"/>
    <w:rsid w:val="00F81035"/>
    <w:rsid w:val="00F8103F"/>
    <w:rsid w:val="00F812E6"/>
    <w:rsid w:val="00F814AA"/>
    <w:rsid w:val="00F81534"/>
    <w:rsid w:val="00F818F4"/>
    <w:rsid w:val="00F81C1B"/>
    <w:rsid w:val="00F82062"/>
    <w:rsid w:val="00F821F7"/>
    <w:rsid w:val="00F82630"/>
    <w:rsid w:val="00F82663"/>
    <w:rsid w:val="00F82DBA"/>
    <w:rsid w:val="00F83667"/>
    <w:rsid w:val="00F837AE"/>
    <w:rsid w:val="00F83970"/>
    <w:rsid w:val="00F83AF6"/>
    <w:rsid w:val="00F844BB"/>
    <w:rsid w:val="00F845FD"/>
    <w:rsid w:val="00F84759"/>
    <w:rsid w:val="00F847DB"/>
    <w:rsid w:val="00F84838"/>
    <w:rsid w:val="00F84AF3"/>
    <w:rsid w:val="00F84BBC"/>
    <w:rsid w:val="00F84C84"/>
    <w:rsid w:val="00F85147"/>
    <w:rsid w:val="00F852E1"/>
    <w:rsid w:val="00F8546B"/>
    <w:rsid w:val="00F857D5"/>
    <w:rsid w:val="00F85A59"/>
    <w:rsid w:val="00F85FAB"/>
    <w:rsid w:val="00F862CA"/>
    <w:rsid w:val="00F8639A"/>
    <w:rsid w:val="00F86409"/>
    <w:rsid w:val="00F86493"/>
    <w:rsid w:val="00F865AE"/>
    <w:rsid w:val="00F866E2"/>
    <w:rsid w:val="00F86760"/>
    <w:rsid w:val="00F86987"/>
    <w:rsid w:val="00F869D9"/>
    <w:rsid w:val="00F86CF6"/>
    <w:rsid w:val="00F86EED"/>
    <w:rsid w:val="00F86F4C"/>
    <w:rsid w:val="00F8755D"/>
    <w:rsid w:val="00F876E8"/>
    <w:rsid w:val="00F8776C"/>
    <w:rsid w:val="00F87CEC"/>
    <w:rsid w:val="00F9003F"/>
    <w:rsid w:val="00F900DE"/>
    <w:rsid w:val="00F90246"/>
    <w:rsid w:val="00F906F6"/>
    <w:rsid w:val="00F907F8"/>
    <w:rsid w:val="00F9087C"/>
    <w:rsid w:val="00F90891"/>
    <w:rsid w:val="00F90D58"/>
    <w:rsid w:val="00F90FDC"/>
    <w:rsid w:val="00F91465"/>
    <w:rsid w:val="00F91554"/>
    <w:rsid w:val="00F91837"/>
    <w:rsid w:val="00F9184A"/>
    <w:rsid w:val="00F91B78"/>
    <w:rsid w:val="00F91BE8"/>
    <w:rsid w:val="00F91C4A"/>
    <w:rsid w:val="00F91FD8"/>
    <w:rsid w:val="00F921F6"/>
    <w:rsid w:val="00F9244A"/>
    <w:rsid w:val="00F92462"/>
    <w:rsid w:val="00F9266F"/>
    <w:rsid w:val="00F92984"/>
    <w:rsid w:val="00F929FD"/>
    <w:rsid w:val="00F92B50"/>
    <w:rsid w:val="00F93104"/>
    <w:rsid w:val="00F93291"/>
    <w:rsid w:val="00F93551"/>
    <w:rsid w:val="00F93733"/>
    <w:rsid w:val="00F9378C"/>
    <w:rsid w:val="00F93877"/>
    <w:rsid w:val="00F93F47"/>
    <w:rsid w:val="00F93FB0"/>
    <w:rsid w:val="00F94556"/>
    <w:rsid w:val="00F9494F"/>
    <w:rsid w:val="00F949E1"/>
    <w:rsid w:val="00F94A83"/>
    <w:rsid w:val="00F94B4B"/>
    <w:rsid w:val="00F94D97"/>
    <w:rsid w:val="00F95B4A"/>
    <w:rsid w:val="00F95CD3"/>
    <w:rsid w:val="00F95E0A"/>
    <w:rsid w:val="00F95EDA"/>
    <w:rsid w:val="00F96497"/>
    <w:rsid w:val="00F9656C"/>
    <w:rsid w:val="00F96BA4"/>
    <w:rsid w:val="00F96C7A"/>
    <w:rsid w:val="00F96E69"/>
    <w:rsid w:val="00F97378"/>
    <w:rsid w:val="00F97608"/>
    <w:rsid w:val="00F9767C"/>
    <w:rsid w:val="00F978F0"/>
    <w:rsid w:val="00FA02E7"/>
    <w:rsid w:val="00FA031C"/>
    <w:rsid w:val="00FA0505"/>
    <w:rsid w:val="00FA0640"/>
    <w:rsid w:val="00FA0644"/>
    <w:rsid w:val="00FA07A3"/>
    <w:rsid w:val="00FA0E9C"/>
    <w:rsid w:val="00FA0EEC"/>
    <w:rsid w:val="00FA0FD2"/>
    <w:rsid w:val="00FA10A1"/>
    <w:rsid w:val="00FA11E3"/>
    <w:rsid w:val="00FA159E"/>
    <w:rsid w:val="00FA16E0"/>
    <w:rsid w:val="00FA1AC5"/>
    <w:rsid w:val="00FA1D61"/>
    <w:rsid w:val="00FA1F6E"/>
    <w:rsid w:val="00FA2151"/>
    <w:rsid w:val="00FA21AD"/>
    <w:rsid w:val="00FA2204"/>
    <w:rsid w:val="00FA2B91"/>
    <w:rsid w:val="00FA2C01"/>
    <w:rsid w:val="00FA2CA7"/>
    <w:rsid w:val="00FA2D12"/>
    <w:rsid w:val="00FA2F6C"/>
    <w:rsid w:val="00FA2FFB"/>
    <w:rsid w:val="00FA384D"/>
    <w:rsid w:val="00FA38D1"/>
    <w:rsid w:val="00FA3BF0"/>
    <w:rsid w:val="00FA3C10"/>
    <w:rsid w:val="00FA407D"/>
    <w:rsid w:val="00FA42DB"/>
    <w:rsid w:val="00FA4325"/>
    <w:rsid w:val="00FA4629"/>
    <w:rsid w:val="00FA49EE"/>
    <w:rsid w:val="00FA4C62"/>
    <w:rsid w:val="00FA4F83"/>
    <w:rsid w:val="00FA56A6"/>
    <w:rsid w:val="00FA5953"/>
    <w:rsid w:val="00FA5A6B"/>
    <w:rsid w:val="00FA5E14"/>
    <w:rsid w:val="00FA5E6E"/>
    <w:rsid w:val="00FA62CA"/>
    <w:rsid w:val="00FA679F"/>
    <w:rsid w:val="00FA6936"/>
    <w:rsid w:val="00FA697B"/>
    <w:rsid w:val="00FA6A67"/>
    <w:rsid w:val="00FA6B52"/>
    <w:rsid w:val="00FA6CC0"/>
    <w:rsid w:val="00FA6D1A"/>
    <w:rsid w:val="00FA6E69"/>
    <w:rsid w:val="00FA6F63"/>
    <w:rsid w:val="00FA71D0"/>
    <w:rsid w:val="00FA720D"/>
    <w:rsid w:val="00FA75A7"/>
    <w:rsid w:val="00FA7766"/>
    <w:rsid w:val="00FA7772"/>
    <w:rsid w:val="00FA7923"/>
    <w:rsid w:val="00FA79F3"/>
    <w:rsid w:val="00FA7D16"/>
    <w:rsid w:val="00FA7FD3"/>
    <w:rsid w:val="00FB00FA"/>
    <w:rsid w:val="00FB01AF"/>
    <w:rsid w:val="00FB0287"/>
    <w:rsid w:val="00FB04A5"/>
    <w:rsid w:val="00FB050D"/>
    <w:rsid w:val="00FB05A7"/>
    <w:rsid w:val="00FB06C6"/>
    <w:rsid w:val="00FB0D49"/>
    <w:rsid w:val="00FB1003"/>
    <w:rsid w:val="00FB1031"/>
    <w:rsid w:val="00FB10ED"/>
    <w:rsid w:val="00FB12C8"/>
    <w:rsid w:val="00FB13AE"/>
    <w:rsid w:val="00FB14D8"/>
    <w:rsid w:val="00FB164C"/>
    <w:rsid w:val="00FB170C"/>
    <w:rsid w:val="00FB1C83"/>
    <w:rsid w:val="00FB1DF4"/>
    <w:rsid w:val="00FB1F6F"/>
    <w:rsid w:val="00FB244B"/>
    <w:rsid w:val="00FB2639"/>
    <w:rsid w:val="00FB2808"/>
    <w:rsid w:val="00FB2885"/>
    <w:rsid w:val="00FB2D44"/>
    <w:rsid w:val="00FB2D6A"/>
    <w:rsid w:val="00FB2FEF"/>
    <w:rsid w:val="00FB3594"/>
    <w:rsid w:val="00FB3D9F"/>
    <w:rsid w:val="00FB3DF1"/>
    <w:rsid w:val="00FB3FF8"/>
    <w:rsid w:val="00FB4880"/>
    <w:rsid w:val="00FB48B6"/>
    <w:rsid w:val="00FB48ED"/>
    <w:rsid w:val="00FB4ABB"/>
    <w:rsid w:val="00FB4B83"/>
    <w:rsid w:val="00FB4EAF"/>
    <w:rsid w:val="00FB4F44"/>
    <w:rsid w:val="00FB52A1"/>
    <w:rsid w:val="00FB5458"/>
    <w:rsid w:val="00FB5736"/>
    <w:rsid w:val="00FB5B6F"/>
    <w:rsid w:val="00FB5C8A"/>
    <w:rsid w:val="00FB6055"/>
    <w:rsid w:val="00FB6355"/>
    <w:rsid w:val="00FB63A9"/>
    <w:rsid w:val="00FB63F1"/>
    <w:rsid w:val="00FB66AE"/>
    <w:rsid w:val="00FB68B8"/>
    <w:rsid w:val="00FB6975"/>
    <w:rsid w:val="00FB69C9"/>
    <w:rsid w:val="00FB6C81"/>
    <w:rsid w:val="00FB6C82"/>
    <w:rsid w:val="00FB72A2"/>
    <w:rsid w:val="00FB7707"/>
    <w:rsid w:val="00FB79BD"/>
    <w:rsid w:val="00FB79D5"/>
    <w:rsid w:val="00FB7FD7"/>
    <w:rsid w:val="00FB7FDA"/>
    <w:rsid w:val="00FC0239"/>
    <w:rsid w:val="00FC0628"/>
    <w:rsid w:val="00FC0D6F"/>
    <w:rsid w:val="00FC10CC"/>
    <w:rsid w:val="00FC12B7"/>
    <w:rsid w:val="00FC1A0E"/>
    <w:rsid w:val="00FC1ABB"/>
    <w:rsid w:val="00FC1D08"/>
    <w:rsid w:val="00FC1D63"/>
    <w:rsid w:val="00FC1D88"/>
    <w:rsid w:val="00FC1DEC"/>
    <w:rsid w:val="00FC1FAF"/>
    <w:rsid w:val="00FC20D7"/>
    <w:rsid w:val="00FC2310"/>
    <w:rsid w:val="00FC234F"/>
    <w:rsid w:val="00FC2D3F"/>
    <w:rsid w:val="00FC2D9C"/>
    <w:rsid w:val="00FC3105"/>
    <w:rsid w:val="00FC3224"/>
    <w:rsid w:val="00FC35D9"/>
    <w:rsid w:val="00FC35ED"/>
    <w:rsid w:val="00FC35EE"/>
    <w:rsid w:val="00FC366F"/>
    <w:rsid w:val="00FC3830"/>
    <w:rsid w:val="00FC3AB1"/>
    <w:rsid w:val="00FC3B1B"/>
    <w:rsid w:val="00FC3D74"/>
    <w:rsid w:val="00FC40F7"/>
    <w:rsid w:val="00FC415D"/>
    <w:rsid w:val="00FC4227"/>
    <w:rsid w:val="00FC42B7"/>
    <w:rsid w:val="00FC42D6"/>
    <w:rsid w:val="00FC496C"/>
    <w:rsid w:val="00FC4DF8"/>
    <w:rsid w:val="00FC4EED"/>
    <w:rsid w:val="00FC4F11"/>
    <w:rsid w:val="00FC4F1D"/>
    <w:rsid w:val="00FC5343"/>
    <w:rsid w:val="00FC5511"/>
    <w:rsid w:val="00FC56A0"/>
    <w:rsid w:val="00FC570C"/>
    <w:rsid w:val="00FC57E5"/>
    <w:rsid w:val="00FC5963"/>
    <w:rsid w:val="00FC5D64"/>
    <w:rsid w:val="00FC5E1E"/>
    <w:rsid w:val="00FC5FBF"/>
    <w:rsid w:val="00FC60C2"/>
    <w:rsid w:val="00FC6533"/>
    <w:rsid w:val="00FC67F1"/>
    <w:rsid w:val="00FC6C5B"/>
    <w:rsid w:val="00FC6E6F"/>
    <w:rsid w:val="00FC746C"/>
    <w:rsid w:val="00FC7517"/>
    <w:rsid w:val="00FC75F1"/>
    <w:rsid w:val="00FC7766"/>
    <w:rsid w:val="00FC77E4"/>
    <w:rsid w:val="00FC7899"/>
    <w:rsid w:val="00FC7992"/>
    <w:rsid w:val="00FC7A0B"/>
    <w:rsid w:val="00FC7D2F"/>
    <w:rsid w:val="00FC7ED4"/>
    <w:rsid w:val="00FC7F0D"/>
    <w:rsid w:val="00FD034A"/>
    <w:rsid w:val="00FD0BDA"/>
    <w:rsid w:val="00FD0C99"/>
    <w:rsid w:val="00FD0C9F"/>
    <w:rsid w:val="00FD0E8A"/>
    <w:rsid w:val="00FD1145"/>
    <w:rsid w:val="00FD11EB"/>
    <w:rsid w:val="00FD134E"/>
    <w:rsid w:val="00FD17DB"/>
    <w:rsid w:val="00FD196F"/>
    <w:rsid w:val="00FD2118"/>
    <w:rsid w:val="00FD2CE7"/>
    <w:rsid w:val="00FD3323"/>
    <w:rsid w:val="00FD3491"/>
    <w:rsid w:val="00FD3976"/>
    <w:rsid w:val="00FD39DD"/>
    <w:rsid w:val="00FD3C28"/>
    <w:rsid w:val="00FD4076"/>
    <w:rsid w:val="00FD4139"/>
    <w:rsid w:val="00FD4440"/>
    <w:rsid w:val="00FD49D5"/>
    <w:rsid w:val="00FD4A45"/>
    <w:rsid w:val="00FD52F6"/>
    <w:rsid w:val="00FD5445"/>
    <w:rsid w:val="00FD5537"/>
    <w:rsid w:val="00FD590C"/>
    <w:rsid w:val="00FD5E2B"/>
    <w:rsid w:val="00FD5EB1"/>
    <w:rsid w:val="00FD5F41"/>
    <w:rsid w:val="00FD6008"/>
    <w:rsid w:val="00FD601E"/>
    <w:rsid w:val="00FD618D"/>
    <w:rsid w:val="00FD61E7"/>
    <w:rsid w:val="00FD643B"/>
    <w:rsid w:val="00FD6549"/>
    <w:rsid w:val="00FD675D"/>
    <w:rsid w:val="00FD68F7"/>
    <w:rsid w:val="00FD68FB"/>
    <w:rsid w:val="00FD6B05"/>
    <w:rsid w:val="00FD7B39"/>
    <w:rsid w:val="00FE0042"/>
    <w:rsid w:val="00FE01E7"/>
    <w:rsid w:val="00FE0489"/>
    <w:rsid w:val="00FE0702"/>
    <w:rsid w:val="00FE09D2"/>
    <w:rsid w:val="00FE0E2D"/>
    <w:rsid w:val="00FE105E"/>
    <w:rsid w:val="00FE1164"/>
    <w:rsid w:val="00FE1419"/>
    <w:rsid w:val="00FE1547"/>
    <w:rsid w:val="00FE1973"/>
    <w:rsid w:val="00FE1979"/>
    <w:rsid w:val="00FE1CD5"/>
    <w:rsid w:val="00FE2000"/>
    <w:rsid w:val="00FE2069"/>
    <w:rsid w:val="00FE2214"/>
    <w:rsid w:val="00FE228D"/>
    <w:rsid w:val="00FE2361"/>
    <w:rsid w:val="00FE263F"/>
    <w:rsid w:val="00FE27ED"/>
    <w:rsid w:val="00FE284D"/>
    <w:rsid w:val="00FE2975"/>
    <w:rsid w:val="00FE29A9"/>
    <w:rsid w:val="00FE2C5E"/>
    <w:rsid w:val="00FE30EB"/>
    <w:rsid w:val="00FE31DF"/>
    <w:rsid w:val="00FE31E7"/>
    <w:rsid w:val="00FE33CC"/>
    <w:rsid w:val="00FE33EE"/>
    <w:rsid w:val="00FE3478"/>
    <w:rsid w:val="00FE37E4"/>
    <w:rsid w:val="00FE394F"/>
    <w:rsid w:val="00FE3B3B"/>
    <w:rsid w:val="00FE3F35"/>
    <w:rsid w:val="00FE43DD"/>
    <w:rsid w:val="00FE44EB"/>
    <w:rsid w:val="00FE459B"/>
    <w:rsid w:val="00FE47A6"/>
    <w:rsid w:val="00FE48F4"/>
    <w:rsid w:val="00FE48F6"/>
    <w:rsid w:val="00FE4969"/>
    <w:rsid w:val="00FE4B64"/>
    <w:rsid w:val="00FE4BCC"/>
    <w:rsid w:val="00FE4E19"/>
    <w:rsid w:val="00FE5151"/>
    <w:rsid w:val="00FE51D7"/>
    <w:rsid w:val="00FE55A8"/>
    <w:rsid w:val="00FE5869"/>
    <w:rsid w:val="00FE58B9"/>
    <w:rsid w:val="00FE5CAC"/>
    <w:rsid w:val="00FE5D30"/>
    <w:rsid w:val="00FE61FD"/>
    <w:rsid w:val="00FE641A"/>
    <w:rsid w:val="00FE6530"/>
    <w:rsid w:val="00FE6AD3"/>
    <w:rsid w:val="00FE6D3E"/>
    <w:rsid w:val="00FE729B"/>
    <w:rsid w:val="00FE7413"/>
    <w:rsid w:val="00FE7472"/>
    <w:rsid w:val="00FE75C3"/>
    <w:rsid w:val="00FE7A0C"/>
    <w:rsid w:val="00FE7FC7"/>
    <w:rsid w:val="00FF0016"/>
    <w:rsid w:val="00FF01A4"/>
    <w:rsid w:val="00FF06CF"/>
    <w:rsid w:val="00FF078E"/>
    <w:rsid w:val="00FF0E23"/>
    <w:rsid w:val="00FF0F23"/>
    <w:rsid w:val="00FF11B9"/>
    <w:rsid w:val="00FF126C"/>
    <w:rsid w:val="00FF12B3"/>
    <w:rsid w:val="00FF18F4"/>
    <w:rsid w:val="00FF1952"/>
    <w:rsid w:val="00FF1C66"/>
    <w:rsid w:val="00FF1DD6"/>
    <w:rsid w:val="00FF1DFB"/>
    <w:rsid w:val="00FF2361"/>
    <w:rsid w:val="00FF26F6"/>
    <w:rsid w:val="00FF288B"/>
    <w:rsid w:val="00FF288C"/>
    <w:rsid w:val="00FF30A4"/>
    <w:rsid w:val="00FF333C"/>
    <w:rsid w:val="00FF3694"/>
    <w:rsid w:val="00FF36B5"/>
    <w:rsid w:val="00FF39F1"/>
    <w:rsid w:val="00FF3A54"/>
    <w:rsid w:val="00FF3EE6"/>
    <w:rsid w:val="00FF419F"/>
    <w:rsid w:val="00FF41BC"/>
    <w:rsid w:val="00FF44B8"/>
    <w:rsid w:val="00FF471B"/>
    <w:rsid w:val="00FF49A1"/>
    <w:rsid w:val="00FF4C1D"/>
    <w:rsid w:val="00FF4F0B"/>
    <w:rsid w:val="00FF5011"/>
    <w:rsid w:val="00FF5609"/>
    <w:rsid w:val="00FF5683"/>
    <w:rsid w:val="00FF59FB"/>
    <w:rsid w:val="00FF6364"/>
    <w:rsid w:val="00FF65D0"/>
    <w:rsid w:val="00FF718A"/>
    <w:rsid w:val="00FF75A9"/>
    <w:rsid w:val="00FF766E"/>
    <w:rsid w:val="00FF77D2"/>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CC30DD"/>
    <w:pPr>
      <w:spacing w:before="120" w:after="120"/>
      <w:ind w:firstLine="567"/>
      <w:jc w:val="both"/>
    </w:pPr>
    <w:rPr>
      <w:rFonts w:ascii="Times New Roman" w:hAnsi="Times New Roman"/>
      <w:sz w:val="24"/>
    </w:rPr>
  </w:style>
  <w:style w:type="paragraph" w:styleId="Heading1">
    <w:name w:val="heading 1"/>
    <w:basedOn w:val="Normal"/>
    <w:next w:val="Normal"/>
    <w:uiPriority w:val="9"/>
    <w:qFormat/>
    <w:pPr>
      <w:keepNext/>
      <w:keepLines/>
      <w:spacing w:before="400"/>
      <w:outlineLvl w:val="0"/>
    </w:pPr>
    <w:rPr>
      <w:sz w:val="40"/>
      <w:szCs w:val="40"/>
    </w:rPr>
  </w:style>
  <w:style w:type="paragraph" w:styleId="Heading2">
    <w:name w:val="heading 2"/>
    <w:basedOn w:val="Normal"/>
    <w:next w:val="Normal"/>
    <w:uiPriority w:val="9"/>
    <w:unhideWhenUsed/>
    <w:qFormat/>
    <w:rsid w:val="00A21828"/>
    <w:pPr>
      <w:keepNext/>
      <w:keepLines/>
      <w:spacing w:before="360"/>
      <w:jc w:val="left"/>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eastAsia="Times New Roman" w:cs="Times New Roman"/>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eastAsia="Times New Roman" w:cs="Times New Roman"/>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700C0"/>
    <w:pPr>
      <w:tabs>
        <w:tab w:val="right" w:leader="underscore" w:pos="9019"/>
      </w:tabs>
    </w:pPr>
    <w:rPr>
      <w:rFonts w:asciiTheme="majorHAnsi" w:hAnsiTheme="majorHAnsi" w:cstheme="majorHAnsi"/>
      <w:b/>
      <w:bCs/>
      <w:i/>
      <w:iCs/>
      <w:noProof/>
      <w:szCs w:val="24"/>
      <w:lang w:val="en-US"/>
    </w:rPr>
  </w:style>
  <w:style w:type="paragraph" w:styleId="TOC2">
    <w:name w:val="toc 2"/>
    <w:basedOn w:val="Normal"/>
    <w:next w:val="Normal"/>
    <w:autoRedefine/>
    <w:uiPriority w:val="39"/>
    <w:unhideWhenUsed/>
    <w:rsid w:val="00B74ADF"/>
    <w:pPr>
      <w:tabs>
        <w:tab w:val="right" w:leader="underscore" w:pos="9019"/>
      </w:tabs>
      <w:ind w:left="220"/>
    </w:pPr>
    <w:rPr>
      <w:rFonts w:asciiTheme="majorHAnsi" w:hAnsiTheme="majorHAnsi" w:cstheme="majorHAnsi"/>
      <w:b/>
      <w:bCs/>
      <w:noProof/>
      <w:lang w:val="en-U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style>
  <w:style w:type="character" w:customStyle="1" w:styleId="BodyTextChar">
    <w:name w:val="Body Text Char"/>
    <w:basedOn w:val="DefaultParagraphFont"/>
    <w:link w:val="BodyText"/>
    <w:uiPriority w:val="99"/>
    <w:rsid w:val="004F1DDB"/>
  </w:style>
  <w:style w:type="paragraph" w:styleId="BalloonText">
    <w:name w:val="Balloon Text"/>
    <w:basedOn w:val="Normal"/>
    <w:link w:val="BalloonTextChar"/>
    <w:uiPriority w:val="99"/>
    <w:semiHidden/>
    <w:unhideWhenUsed/>
    <w:rsid w:val="001458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8DB"/>
    <w:rPr>
      <w:rFonts w:ascii="Segoe UI" w:hAnsi="Segoe UI" w:cs="Segoe UI"/>
      <w:sz w:val="18"/>
      <w:szCs w:val="18"/>
    </w:rPr>
  </w:style>
  <w:style w:type="paragraph" w:styleId="HTMLPreformatted">
    <w:name w:val="HTML Preformatted"/>
    <w:basedOn w:val="Normal"/>
    <w:link w:val="HTMLPreformattedChar"/>
    <w:uiPriority w:val="99"/>
    <w:semiHidden/>
    <w:unhideWhenUsed/>
    <w:rsid w:val="008577C0"/>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577C0"/>
    <w:rPr>
      <w:rFonts w:ascii="Consolas" w:hAnsi="Consolas"/>
      <w:sz w:val="20"/>
      <w:szCs w:val="20"/>
    </w:rPr>
  </w:style>
  <w:style w:type="character" w:styleId="CommentReference">
    <w:name w:val="annotation reference"/>
    <w:basedOn w:val="DefaultParagraphFont"/>
    <w:uiPriority w:val="99"/>
    <w:semiHidden/>
    <w:unhideWhenUsed/>
    <w:rsid w:val="00B84090"/>
    <w:rPr>
      <w:sz w:val="16"/>
      <w:szCs w:val="16"/>
    </w:rPr>
  </w:style>
  <w:style w:type="paragraph" w:styleId="CommentText">
    <w:name w:val="annotation text"/>
    <w:basedOn w:val="Normal"/>
    <w:link w:val="CommentTextChar"/>
    <w:uiPriority w:val="99"/>
    <w:semiHidden/>
    <w:unhideWhenUsed/>
    <w:rsid w:val="00B84090"/>
    <w:pPr>
      <w:spacing w:line="240" w:lineRule="auto"/>
    </w:pPr>
    <w:rPr>
      <w:sz w:val="20"/>
      <w:szCs w:val="20"/>
    </w:rPr>
  </w:style>
  <w:style w:type="character" w:customStyle="1" w:styleId="CommentTextChar">
    <w:name w:val="Comment Text Char"/>
    <w:basedOn w:val="DefaultParagraphFont"/>
    <w:link w:val="CommentText"/>
    <w:uiPriority w:val="99"/>
    <w:semiHidden/>
    <w:rsid w:val="00B84090"/>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6C3B09"/>
    <w:rPr>
      <w:b/>
      <w:bCs/>
    </w:rPr>
  </w:style>
  <w:style w:type="character" w:customStyle="1" w:styleId="CommentSubjectChar">
    <w:name w:val="Comment Subject Char"/>
    <w:basedOn w:val="CommentTextChar"/>
    <w:link w:val="CommentSubject"/>
    <w:uiPriority w:val="99"/>
    <w:semiHidden/>
    <w:rsid w:val="006C3B09"/>
    <w:rPr>
      <w:rFonts w:ascii="Calibri" w:hAnsi="Calibri"/>
      <w:b/>
      <w:bCs/>
      <w:sz w:val="20"/>
      <w:szCs w:val="20"/>
    </w:rPr>
  </w:style>
  <w:style w:type="paragraph" w:customStyle="1" w:styleId="msonormal0">
    <w:name w:val="msonormal"/>
    <w:basedOn w:val="Normal"/>
    <w:rsid w:val="00C52554"/>
    <w:pPr>
      <w:spacing w:before="100" w:beforeAutospacing="1" w:after="100" w:afterAutospacing="1" w:line="240" w:lineRule="auto"/>
      <w:ind w:firstLine="0"/>
      <w:jc w:val="left"/>
    </w:pPr>
    <w:rPr>
      <w:rFonts w:eastAsia="Times New Roman" w:cs="Times New Roman"/>
      <w:szCs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35230560">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73563572">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25679541">
      <w:bodyDiv w:val="1"/>
      <w:marLeft w:val="0"/>
      <w:marRight w:val="0"/>
      <w:marTop w:val="0"/>
      <w:marBottom w:val="0"/>
      <w:divBdr>
        <w:top w:val="none" w:sz="0" w:space="0" w:color="auto"/>
        <w:left w:val="none" w:sz="0" w:space="0" w:color="auto"/>
        <w:bottom w:val="none" w:sz="0" w:space="0" w:color="auto"/>
        <w:right w:val="none" w:sz="0" w:space="0" w:color="auto"/>
      </w:divBdr>
    </w:div>
    <w:div w:id="535823412">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685407159">
      <w:bodyDiv w:val="1"/>
      <w:marLeft w:val="0"/>
      <w:marRight w:val="0"/>
      <w:marTop w:val="0"/>
      <w:marBottom w:val="0"/>
      <w:divBdr>
        <w:top w:val="none" w:sz="0" w:space="0" w:color="auto"/>
        <w:left w:val="none" w:sz="0" w:space="0" w:color="auto"/>
        <w:bottom w:val="none" w:sz="0" w:space="0" w:color="auto"/>
        <w:right w:val="none" w:sz="0" w:space="0" w:color="auto"/>
      </w:divBdr>
    </w:div>
    <w:div w:id="713424927">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79771958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951977947">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288513735">
      <w:bodyDiv w:val="1"/>
      <w:marLeft w:val="0"/>
      <w:marRight w:val="0"/>
      <w:marTop w:val="0"/>
      <w:marBottom w:val="0"/>
      <w:divBdr>
        <w:top w:val="none" w:sz="0" w:space="0" w:color="auto"/>
        <w:left w:val="none" w:sz="0" w:space="0" w:color="auto"/>
        <w:bottom w:val="none" w:sz="0" w:space="0" w:color="auto"/>
        <w:right w:val="none" w:sz="0" w:space="0" w:color="auto"/>
      </w:divBdr>
    </w:div>
    <w:div w:id="1300184876">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432360378">
      <w:bodyDiv w:val="1"/>
      <w:marLeft w:val="0"/>
      <w:marRight w:val="0"/>
      <w:marTop w:val="0"/>
      <w:marBottom w:val="0"/>
      <w:divBdr>
        <w:top w:val="none" w:sz="0" w:space="0" w:color="auto"/>
        <w:left w:val="none" w:sz="0" w:space="0" w:color="auto"/>
        <w:bottom w:val="none" w:sz="0" w:space="0" w:color="auto"/>
        <w:right w:val="none" w:sz="0" w:space="0" w:color="auto"/>
      </w:divBdr>
      <w:divsChild>
        <w:div w:id="1799489448">
          <w:marLeft w:val="0"/>
          <w:marRight w:val="0"/>
          <w:marTop w:val="0"/>
          <w:marBottom w:val="0"/>
          <w:divBdr>
            <w:top w:val="none" w:sz="0" w:space="0" w:color="auto"/>
            <w:left w:val="none" w:sz="0" w:space="0" w:color="auto"/>
            <w:bottom w:val="none" w:sz="0" w:space="0" w:color="auto"/>
            <w:right w:val="none" w:sz="0" w:space="0" w:color="auto"/>
          </w:divBdr>
          <w:divsChild>
            <w:div w:id="1626349786">
              <w:marLeft w:val="0"/>
              <w:marRight w:val="0"/>
              <w:marTop w:val="0"/>
              <w:marBottom w:val="0"/>
              <w:divBdr>
                <w:top w:val="none" w:sz="0" w:space="0" w:color="auto"/>
                <w:left w:val="none" w:sz="0" w:space="0" w:color="auto"/>
                <w:bottom w:val="single" w:sz="6" w:space="0" w:color="auto"/>
                <w:right w:val="none" w:sz="0" w:space="0" w:color="auto"/>
              </w:divBdr>
              <w:divsChild>
                <w:div w:id="1462074779">
                  <w:marLeft w:val="0"/>
                  <w:marRight w:val="0"/>
                  <w:marTop w:val="0"/>
                  <w:marBottom w:val="0"/>
                  <w:divBdr>
                    <w:top w:val="none" w:sz="0" w:space="0" w:color="auto"/>
                    <w:left w:val="none" w:sz="0" w:space="0" w:color="auto"/>
                    <w:bottom w:val="none" w:sz="0" w:space="0" w:color="auto"/>
                    <w:right w:val="none" w:sz="0" w:space="0" w:color="auto"/>
                  </w:divBdr>
                  <w:divsChild>
                    <w:div w:id="678657979">
                      <w:marLeft w:val="0"/>
                      <w:marRight w:val="0"/>
                      <w:marTop w:val="0"/>
                      <w:marBottom w:val="0"/>
                      <w:divBdr>
                        <w:top w:val="none" w:sz="0" w:space="0" w:color="auto"/>
                        <w:left w:val="none" w:sz="0" w:space="0" w:color="auto"/>
                        <w:bottom w:val="none" w:sz="0" w:space="0" w:color="auto"/>
                        <w:right w:val="none" w:sz="0" w:space="0" w:color="auto"/>
                      </w:divBdr>
                      <w:divsChild>
                        <w:div w:id="1813866601">
                          <w:marLeft w:val="0"/>
                          <w:marRight w:val="0"/>
                          <w:marTop w:val="0"/>
                          <w:marBottom w:val="0"/>
                          <w:divBdr>
                            <w:top w:val="none" w:sz="0" w:space="0" w:color="auto"/>
                            <w:left w:val="none" w:sz="0" w:space="0" w:color="auto"/>
                            <w:bottom w:val="none" w:sz="0" w:space="0" w:color="auto"/>
                            <w:right w:val="none" w:sz="0" w:space="0" w:color="auto"/>
                          </w:divBdr>
                          <w:divsChild>
                            <w:div w:id="193200581">
                              <w:marLeft w:val="0"/>
                              <w:marRight w:val="0"/>
                              <w:marTop w:val="0"/>
                              <w:marBottom w:val="0"/>
                              <w:divBdr>
                                <w:top w:val="none" w:sz="0" w:space="0" w:color="auto"/>
                                <w:left w:val="none" w:sz="0" w:space="0" w:color="auto"/>
                                <w:bottom w:val="none" w:sz="0" w:space="0" w:color="auto"/>
                                <w:right w:val="none" w:sz="0" w:space="0" w:color="auto"/>
                              </w:divBdr>
                              <w:divsChild>
                                <w:div w:id="974331473">
                                  <w:marLeft w:val="0"/>
                                  <w:marRight w:val="0"/>
                                  <w:marTop w:val="0"/>
                                  <w:marBottom w:val="0"/>
                                  <w:divBdr>
                                    <w:top w:val="none" w:sz="0" w:space="0" w:color="auto"/>
                                    <w:left w:val="none" w:sz="0" w:space="0" w:color="auto"/>
                                    <w:bottom w:val="none" w:sz="0" w:space="0" w:color="auto"/>
                                    <w:right w:val="none" w:sz="0" w:space="0" w:color="auto"/>
                                  </w:divBdr>
                                  <w:divsChild>
                                    <w:div w:id="1405756947">
                                      <w:marLeft w:val="0"/>
                                      <w:marRight w:val="0"/>
                                      <w:marTop w:val="0"/>
                                      <w:marBottom w:val="0"/>
                                      <w:divBdr>
                                        <w:top w:val="none" w:sz="0" w:space="0" w:color="auto"/>
                                        <w:left w:val="none" w:sz="0" w:space="0" w:color="auto"/>
                                        <w:bottom w:val="none" w:sz="0" w:space="0" w:color="auto"/>
                                        <w:right w:val="none" w:sz="0" w:space="0" w:color="auto"/>
                                      </w:divBdr>
                                      <w:divsChild>
                                        <w:div w:id="5463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905650">
      <w:bodyDiv w:val="1"/>
      <w:marLeft w:val="0"/>
      <w:marRight w:val="0"/>
      <w:marTop w:val="0"/>
      <w:marBottom w:val="0"/>
      <w:divBdr>
        <w:top w:val="none" w:sz="0" w:space="0" w:color="auto"/>
        <w:left w:val="none" w:sz="0" w:space="0" w:color="auto"/>
        <w:bottom w:val="none" w:sz="0" w:space="0" w:color="auto"/>
        <w:right w:val="none" w:sz="0" w:space="0" w:color="auto"/>
      </w:divBdr>
    </w:div>
    <w:div w:id="1492985894">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1279949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27081477">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678458894">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792628736">
      <w:bodyDiv w:val="1"/>
      <w:marLeft w:val="0"/>
      <w:marRight w:val="0"/>
      <w:marTop w:val="0"/>
      <w:marBottom w:val="0"/>
      <w:divBdr>
        <w:top w:val="none" w:sz="0" w:space="0" w:color="auto"/>
        <w:left w:val="none" w:sz="0" w:space="0" w:color="auto"/>
        <w:bottom w:val="none" w:sz="0" w:space="0" w:color="auto"/>
        <w:right w:val="none" w:sz="0" w:space="0" w:color="auto"/>
      </w:divBdr>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22042793">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2071">
      <w:bodyDiv w:val="1"/>
      <w:marLeft w:val="0"/>
      <w:marRight w:val="0"/>
      <w:marTop w:val="0"/>
      <w:marBottom w:val="0"/>
      <w:divBdr>
        <w:top w:val="none" w:sz="0" w:space="0" w:color="auto"/>
        <w:left w:val="none" w:sz="0" w:space="0" w:color="auto"/>
        <w:bottom w:val="none" w:sz="0" w:space="0" w:color="auto"/>
        <w:right w:val="none" w:sz="0" w:space="0" w:color="auto"/>
      </w:divBdr>
    </w:div>
    <w:div w:id="1879778584">
      <w:bodyDiv w:val="1"/>
      <w:marLeft w:val="0"/>
      <w:marRight w:val="0"/>
      <w:marTop w:val="0"/>
      <w:marBottom w:val="0"/>
      <w:divBdr>
        <w:top w:val="none" w:sz="0" w:space="0" w:color="auto"/>
        <w:left w:val="none" w:sz="0" w:space="0" w:color="auto"/>
        <w:bottom w:val="none" w:sz="0" w:space="0" w:color="auto"/>
        <w:right w:val="none" w:sz="0" w:space="0" w:color="auto"/>
      </w:divBdr>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22643047">
      <w:bodyDiv w:val="1"/>
      <w:marLeft w:val="0"/>
      <w:marRight w:val="0"/>
      <w:marTop w:val="0"/>
      <w:marBottom w:val="0"/>
      <w:divBdr>
        <w:top w:val="none" w:sz="0" w:space="0" w:color="auto"/>
        <w:left w:val="none" w:sz="0" w:space="0" w:color="auto"/>
        <w:bottom w:val="none" w:sz="0" w:space="0" w:color="auto"/>
        <w:right w:val="none" w:sz="0" w:space="0" w:color="auto"/>
      </w:divBdr>
      <w:divsChild>
        <w:div w:id="1921062804">
          <w:marLeft w:val="0"/>
          <w:marRight w:val="0"/>
          <w:marTop w:val="0"/>
          <w:marBottom w:val="0"/>
          <w:divBdr>
            <w:top w:val="none" w:sz="0" w:space="0" w:color="auto"/>
            <w:left w:val="none" w:sz="0" w:space="0" w:color="auto"/>
            <w:bottom w:val="none" w:sz="0" w:space="0" w:color="auto"/>
            <w:right w:val="none" w:sz="0" w:space="0" w:color="auto"/>
          </w:divBdr>
          <w:divsChild>
            <w:div w:id="520750600">
              <w:marLeft w:val="0"/>
              <w:marRight w:val="0"/>
              <w:marTop w:val="0"/>
              <w:marBottom w:val="0"/>
              <w:divBdr>
                <w:top w:val="none" w:sz="0" w:space="0" w:color="auto"/>
                <w:left w:val="none" w:sz="0" w:space="0" w:color="auto"/>
                <w:bottom w:val="single" w:sz="6" w:space="0" w:color="auto"/>
                <w:right w:val="none" w:sz="0" w:space="0" w:color="auto"/>
              </w:divBdr>
              <w:divsChild>
                <w:div w:id="495534322">
                  <w:marLeft w:val="0"/>
                  <w:marRight w:val="0"/>
                  <w:marTop w:val="0"/>
                  <w:marBottom w:val="0"/>
                  <w:divBdr>
                    <w:top w:val="none" w:sz="0" w:space="0" w:color="auto"/>
                    <w:left w:val="none" w:sz="0" w:space="0" w:color="auto"/>
                    <w:bottom w:val="none" w:sz="0" w:space="0" w:color="auto"/>
                    <w:right w:val="none" w:sz="0" w:space="0" w:color="auto"/>
                  </w:divBdr>
                  <w:divsChild>
                    <w:div w:id="545416220">
                      <w:marLeft w:val="0"/>
                      <w:marRight w:val="0"/>
                      <w:marTop w:val="0"/>
                      <w:marBottom w:val="0"/>
                      <w:divBdr>
                        <w:top w:val="none" w:sz="0" w:space="0" w:color="auto"/>
                        <w:left w:val="none" w:sz="0" w:space="0" w:color="auto"/>
                        <w:bottom w:val="none" w:sz="0" w:space="0" w:color="auto"/>
                        <w:right w:val="none" w:sz="0" w:space="0" w:color="auto"/>
                      </w:divBdr>
                      <w:divsChild>
                        <w:div w:id="384645785">
                          <w:marLeft w:val="0"/>
                          <w:marRight w:val="0"/>
                          <w:marTop w:val="0"/>
                          <w:marBottom w:val="0"/>
                          <w:divBdr>
                            <w:top w:val="none" w:sz="0" w:space="0" w:color="auto"/>
                            <w:left w:val="none" w:sz="0" w:space="0" w:color="auto"/>
                            <w:bottom w:val="none" w:sz="0" w:space="0" w:color="auto"/>
                            <w:right w:val="none" w:sz="0" w:space="0" w:color="auto"/>
                          </w:divBdr>
                          <w:divsChild>
                            <w:div w:id="2044287446">
                              <w:marLeft w:val="0"/>
                              <w:marRight w:val="0"/>
                              <w:marTop w:val="0"/>
                              <w:marBottom w:val="0"/>
                              <w:divBdr>
                                <w:top w:val="none" w:sz="0" w:space="0" w:color="auto"/>
                                <w:left w:val="none" w:sz="0" w:space="0" w:color="auto"/>
                                <w:bottom w:val="none" w:sz="0" w:space="0" w:color="auto"/>
                                <w:right w:val="none" w:sz="0" w:space="0" w:color="auto"/>
                              </w:divBdr>
                              <w:divsChild>
                                <w:div w:id="312299368">
                                  <w:marLeft w:val="0"/>
                                  <w:marRight w:val="0"/>
                                  <w:marTop w:val="0"/>
                                  <w:marBottom w:val="0"/>
                                  <w:divBdr>
                                    <w:top w:val="none" w:sz="0" w:space="0" w:color="auto"/>
                                    <w:left w:val="none" w:sz="0" w:space="0" w:color="auto"/>
                                    <w:bottom w:val="none" w:sz="0" w:space="0" w:color="auto"/>
                                    <w:right w:val="none" w:sz="0" w:space="0" w:color="auto"/>
                                  </w:divBdr>
                                  <w:divsChild>
                                    <w:div w:id="242373084">
                                      <w:marLeft w:val="0"/>
                                      <w:marRight w:val="0"/>
                                      <w:marTop w:val="0"/>
                                      <w:marBottom w:val="0"/>
                                      <w:divBdr>
                                        <w:top w:val="none" w:sz="0" w:space="0" w:color="auto"/>
                                        <w:left w:val="none" w:sz="0" w:space="0" w:color="auto"/>
                                        <w:bottom w:val="none" w:sz="0" w:space="0" w:color="auto"/>
                                        <w:right w:val="none" w:sz="0" w:space="0" w:color="auto"/>
                                      </w:divBdr>
                                      <w:divsChild>
                                        <w:div w:id="19550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03122226">
      <w:bodyDiv w:val="1"/>
      <w:marLeft w:val="0"/>
      <w:marRight w:val="0"/>
      <w:marTop w:val="0"/>
      <w:marBottom w:val="0"/>
      <w:divBdr>
        <w:top w:val="none" w:sz="0" w:space="0" w:color="auto"/>
        <w:left w:val="none" w:sz="0" w:space="0" w:color="auto"/>
        <w:bottom w:val="none" w:sz="0" w:space="0" w:color="auto"/>
        <w:right w:val="none" w:sz="0" w:space="0" w:color="auto"/>
      </w:divBdr>
      <w:divsChild>
        <w:div w:id="679048363">
          <w:marLeft w:val="480"/>
          <w:marRight w:val="0"/>
          <w:marTop w:val="0"/>
          <w:marBottom w:val="0"/>
          <w:divBdr>
            <w:top w:val="none" w:sz="0" w:space="0" w:color="auto"/>
            <w:left w:val="none" w:sz="0" w:space="0" w:color="auto"/>
            <w:bottom w:val="none" w:sz="0" w:space="0" w:color="auto"/>
            <w:right w:val="none" w:sz="0" w:space="0" w:color="auto"/>
          </w:divBdr>
          <w:divsChild>
            <w:div w:id="6736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8/08/relationships/commentsExtensible" Target="commentsExtensible.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eader" Target="header1.xml"/><Relationship Id="rId17" Type="http://schemas.microsoft.com/office/2016/09/relationships/commentsIds" Target="commentsIds.xml"/><Relationship Id="rId25" Type="http://schemas.openxmlformats.org/officeDocument/2006/relationships/footer" Target="footer4.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emiltj/bachelor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6.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
Emil Trenckner Jessen - student
(au604547@uni.au.dk)
Supervisor:
Riccardo Fusaroli - Associate professor
University:
Cognitive Science, Aarhus University
Jens Chr. Skous Vej 2,
8000 Aarhus, Denmark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0FDC11-46B1-9F43-8B0F-4CF5CADF6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38</Pages>
  <Words>34811</Words>
  <Characters>198426</Characters>
  <Application>Microsoft Office Word</Application>
  <DocSecurity>0</DocSecurity>
  <Lines>1653</Lines>
  <Paragraphs>465</Paragraphs>
  <ScaleCrop>false</ScaleCrop>
  <HeadingPairs>
    <vt:vector size="2" baseType="variant">
      <vt:variant>
        <vt:lpstr>Title</vt:lpstr>
      </vt:variant>
      <vt:variant>
        <vt:i4>1</vt:i4>
      </vt:variant>
    </vt:vector>
  </HeadingPairs>
  <TitlesOfParts>
    <vt:vector size="1" baseType="lpstr">
      <vt:lpstr>Voice classification of schizophrenia – the implementation of a conservative pipeline</vt:lpstr>
    </vt:vector>
  </TitlesOfParts>
  <Company/>
  <LinksUpToDate>false</LinksUpToDate>
  <CharactersWithSpaces>232772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classification of schizophrenia – the implementation of a conservative pipeline</dc:title>
  <dc:creator>Emil Trenckner Jessen</dc:creator>
  <cp:lastModifiedBy>Marie Damsgaard Mortensen</cp:lastModifiedBy>
  <cp:revision>3</cp:revision>
  <cp:lastPrinted>2020-12-21T12:56:00Z</cp:lastPrinted>
  <dcterms:created xsi:type="dcterms:W3CDTF">2020-12-22T11:12:00Z</dcterms:created>
  <dcterms:modified xsi:type="dcterms:W3CDTF">2020-12-25T21:43:00Z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id="rOD6cuuf"/&gt;&lt;style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